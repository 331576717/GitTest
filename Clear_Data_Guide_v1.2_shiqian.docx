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D647C8" w14:textId="77777777" w:rsidR="007F6555" w:rsidRPr="00993D4B" w:rsidRDefault="007F6555" w:rsidP="00993D4B">
      <w:bookmarkStart w:id="0" w:name="_GoBack"/>
      <w:bookmarkEnd w:id="0"/>
    </w:p>
    <w:tbl>
      <w:tblPr>
        <w:tblStyle w:val="a9"/>
        <w:tblpPr w:leftFromText="181" w:rightFromText="181" w:vertAnchor="page" w:tblpY="37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22"/>
      </w:tblGrid>
      <w:tr w:rsidR="003D737E" w14:paraId="17AEF522" w14:textId="77777777" w:rsidTr="00F34C63">
        <w:trPr>
          <w:trHeight w:hRule="exact" w:val="1982"/>
        </w:trPr>
        <w:tc>
          <w:tcPr>
            <w:tcW w:w="7722" w:type="dxa"/>
          </w:tcPr>
          <w:p w14:paraId="498C9388" w14:textId="77777777" w:rsidR="003D737E" w:rsidRDefault="003D737E" w:rsidP="00EF2EFB">
            <w:pPr>
              <w:pStyle w:val="SubtitleNEX"/>
              <w:framePr w:hSpace="0" w:wrap="auto" w:vAnchor="margin" w:yAlign="inline"/>
            </w:pPr>
            <w:r>
              <w:t>EBS Product Development Group</w:t>
            </w:r>
          </w:p>
          <w:p w14:paraId="31049403" w14:textId="77777777" w:rsidR="003D737E" w:rsidRPr="00250F8B" w:rsidRDefault="0022550D" w:rsidP="005F6FD2">
            <w:pPr>
              <w:pStyle w:val="TitleBoldNEX"/>
              <w:framePr w:hSpace="0" w:wrap="auto" w:vAnchor="margin" w:yAlign="inline"/>
            </w:pPr>
            <w:r>
              <w:t>Clear Data</w:t>
            </w:r>
            <w:r w:rsidR="003D737E">
              <w:t>Guide</w:t>
            </w:r>
          </w:p>
        </w:tc>
      </w:tr>
      <w:tr w:rsidR="008165DE" w14:paraId="66644505" w14:textId="77777777" w:rsidTr="00140144">
        <w:trPr>
          <w:trHeight w:hRule="exact" w:val="561"/>
        </w:trPr>
        <w:tc>
          <w:tcPr>
            <w:tcW w:w="7722" w:type="dxa"/>
          </w:tcPr>
          <w:p w14:paraId="2DFEDC1D" w14:textId="77777777" w:rsidR="008165DE" w:rsidRDefault="008165DE" w:rsidP="00085051">
            <w:pPr>
              <w:pStyle w:val="CoverTextNEX"/>
              <w:framePr w:hSpace="0" w:wrap="auto" w:vAnchor="margin" w:yAlign="inline"/>
            </w:pPr>
            <w:r w:rsidRPr="0065346B">
              <w:rPr>
                <w:rStyle w:val="BOLD"/>
              </w:rPr>
              <w:t>Date</w:t>
            </w:r>
            <w:r>
              <w:t xml:space="preserve">: </w:t>
            </w:r>
            <w:r w:rsidR="009E407E">
              <w:t>22</w:t>
            </w:r>
            <w:r w:rsidR="00AE776C">
              <w:t xml:space="preserve">11 </w:t>
            </w:r>
            <w:r w:rsidR="002A7D34">
              <w:t>17</w:t>
            </w:r>
          </w:p>
          <w:p w14:paraId="254F184F" w14:textId="77777777" w:rsidR="008165DE" w:rsidRPr="009D458B" w:rsidRDefault="008165DE" w:rsidP="008165DE">
            <w:pPr>
              <w:pStyle w:val="ListResultFig"/>
            </w:pPr>
          </w:p>
        </w:tc>
      </w:tr>
      <w:tr w:rsidR="008165DE" w14:paraId="5E6E730D" w14:textId="77777777" w:rsidTr="00140144">
        <w:trPr>
          <w:trHeight w:val="569"/>
        </w:trPr>
        <w:tc>
          <w:tcPr>
            <w:tcW w:w="7722" w:type="dxa"/>
          </w:tcPr>
          <w:p w14:paraId="2FB8C51B" w14:textId="77777777" w:rsidR="008165DE" w:rsidRDefault="0022550D" w:rsidP="00685CC3">
            <w:pPr>
              <w:pStyle w:val="CoverTextNEX"/>
              <w:framePr w:hSpace="0" w:wrap="auto" w:vAnchor="margin" w:yAlign="inline"/>
            </w:pPr>
            <w:r>
              <w:rPr>
                <w:rStyle w:val="BOLD"/>
              </w:rPr>
              <w:t>Document Revision</w:t>
            </w:r>
            <w:r w:rsidR="008165DE">
              <w:t xml:space="preserve">: </w:t>
            </w:r>
            <w:r w:rsidR="00685CC3">
              <w:t>1</w:t>
            </w:r>
            <w:r w:rsidR="00B16730">
              <w:t>.</w:t>
            </w:r>
            <w:r w:rsidR="009E407E">
              <w:t>1</w:t>
            </w:r>
          </w:p>
        </w:tc>
      </w:tr>
      <w:tr w:rsidR="008165DE" w14:paraId="1ECE6876" w14:textId="77777777" w:rsidTr="00140144">
        <w:trPr>
          <w:trHeight w:val="137"/>
        </w:trPr>
        <w:tc>
          <w:tcPr>
            <w:tcW w:w="7722" w:type="dxa"/>
          </w:tcPr>
          <w:p w14:paraId="4E40962F" w14:textId="77777777" w:rsidR="008165DE" w:rsidRPr="0065346B" w:rsidRDefault="008165DE" w:rsidP="0022550D">
            <w:pPr>
              <w:pStyle w:val="CoverTextNEX"/>
              <w:framePr w:hSpace="0" w:wrap="auto" w:vAnchor="margin" w:yAlign="inline"/>
              <w:rPr>
                <w:rStyle w:val="BOLD"/>
              </w:rPr>
            </w:pPr>
          </w:p>
        </w:tc>
      </w:tr>
    </w:tbl>
    <w:p w14:paraId="6F8A331B" w14:textId="77777777" w:rsidR="007F6555" w:rsidRDefault="007F6555"/>
    <w:p w14:paraId="23D79483" w14:textId="77777777" w:rsidR="003D737E" w:rsidRPr="003D737E" w:rsidRDefault="003D737E" w:rsidP="003D737E"/>
    <w:p w14:paraId="20692941" w14:textId="77777777" w:rsidR="003D737E" w:rsidRDefault="003D737E"/>
    <w:p w14:paraId="7D6056E9" w14:textId="77777777" w:rsidR="003D737E" w:rsidRDefault="003D737E"/>
    <w:p w14:paraId="73F3209A" w14:textId="77777777" w:rsidR="003D737E" w:rsidRDefault="003D737E"/>
    <w:p w14:paraId="5136ACCE" w14:textId="77777777" w:rsidR="003D737E" w:rsidRDefault="003D737E"/>
    <w:p w14:paraId="3990343A" w14:textId="77777777" w:rsidR="003D737E" w:rsidRDefault="003D737E"/>
    <w:p w14:paraId="6C30634B" w14:textId="77777777" w:rsidR="003D737E" w:rsidRDefault="003D737E"/>
    <w:p w14:paraId="175E265D" w14:textId="77777777" w:rsidR="003D737E" w:rsidRDefault="003D737E"/>
    <w:p w14:paraId="11F289D7" w14:textId="77777777" w:rsidR="003D737E" w:rsidRDefault="003D737E"/>
    <w:p w14:paraId="209EBE98" w14:textId="77777777" w:rsidR="003D737E" w:rsidRDefault="003D737E"/>
    <w:p w14:paraId="05029D9F" w14:textId="77777777" w:rsidR="003D737E" w:rsidRDefault="003D737E"/>
    <w:p w14:paraId="50658C6A" w14:textId="77777777" w:rsidR="003D737E" w:rsidRDefault="003D737E"/>
    <w:p w14:paraId="62C8AC6D" w14:textId="77777777" w:rsidR="003D737E" w:rsidRDefault="003D737E"/>
    <w:p w14:paraId="478BBD58" w14:textId="77777777" w:rsidR="003D737E" w:rsidRDefault="003D737E"/>
    <w:p w14:paraId="56EBBA73" w14:textId="77777777" w:rsidR="003D737E" w:rsidRPr="00FC6BB0" w:rsidRDefault="003D737E">
      <w:pPr>
        <w:rPr>
          <w:lang w:val="en-US"/>
        </w:rPr>
      </w:pPr>
    </w:p>
    <w:p w14:paraId="2C5CB3AE" w14:textId="77777777" w:rsidR="003D737E" w:rsidRDefault="003D737E">
      <w:pPr>
        <w:sectPr w:rsidR="003D737E" w:rsidSect="00F20512">
          <w:headerReference w:type="even" r:id="rId8"/>
          <w:headerReference w:type="default" r:id="rId9"/>
          <w:footerReference w:type="even" r:id="rId10"/>
          <w:footerReference w:type="default" r:id="rId11"/>
          <w:headerReference w:type="first" r:id="rId12"/>
          <w:footerReference w:type="first" r:id="rId13"/>
          <w:pgSz w:w="11906" w:h="16838" w:code="9"/>
          <w:pgMar w:top="2160" w:right="1247" w:bottom="1440" w:left="1922" w:header="709" w:footer="709" w:gutter="0"/>
          <w:cols w:space="708"/>
          <w:titlePg/>
          <w:docGrid w:linePitch="360"/>
        </w:sectPr>
      </w:pPr>
    </w:p>
    <w:p w14:paraId="7B65F53F" w14:textId="77777777" w:rsidR="00945AD2" w:rsidRDefault="00FC54F4" w:rsidP="003D737E">
      <w:pPr>
        <w:pStyle w:val="ContentsHeadingNEX"/>
      </w:pPr>
      <w:r>
        <w:lastRenderedPageBreak/>
        <w:t xml:space="preserve">Table of </w:t>
      </w:r>
      <w:r w:rsidR="007F6555" w:rsidRPr="003D737E">
        <w:t>Contents</w:t>
      </w:r>
    </w:p>
    <w:p w14:paraId="117E6654" w14:textId="77777777" w:rsidR="007A31CB" w:rsidRDefault="008E5E28">
      <w:pPr>
        <w:pStyle w:val="11"/>
        <w:tabs>
          <w:tab w:val="left" w:pos="567"/>
        </w:tabs>
        <w:rPr>
          <w:rFonts w:asciiTheme="minorHAnsi" w:hAnsiTheme="minorHAnsi"/>
          <w:b w:val="0"/>
          <w:caps w:val="0"/>
          <w:noProof/>
          <w:color w:val="auto"/>
          <w:sz w:val="22"/>
          <w:lang w:val="en-US" w:eastAsia="zh-CN"/>
        </w:rPr>
      </w:pPr>
      <w:r>
        <w:rPr>
          <w:b w:val="0"/>
          <w:sz w:val="24"/>
        </w:rPr>
        <w:fldChar w:fldCharType="begin"/>
      </w:r>
      <w:r w:rsidR="00EB16A6">
        <w:rPr>
          <w:b w:val="0"/>
          <w:sz w:val="24"/>
        </w:rPr>
        <w:instrText xml:space="preserve"> TOC \h \z \t "Heading 1,1,Heading 2,2,Heading 3,3,Heading 1_NEX,1,Heading 2_NEX,2,Heading 3_NEX,3,Appendix Heading,1,Appendix Heading 1,1,Appendix 2,2,Appendix 1,1,Appendix Heading 2,2" </w:instrText>
      </w:r>
      <w:r>
        <w:rPr>
          <w:b w:val="0"/>
          <w:sz w:val="24"/>
        </w:rPr>
        <w:fldChar w:fldCharType="separate"/>
      </w:r>
      <w:hyperlink w:anchor="_Toc499234608" w:history="1">
        <w:r w:rsidR="007A31CB" w:rsidRPr="00955CF4">
          <w:rPr>
            <w:rStyle w:val="aa"/>
            <w:noProof/>
          </w:rPr>
          <w:t>1.</w:t>
        </w:r>
        <w:r w:rsidR="007A31CB">
          <w:rPr>
            <w:rFonts w:asciiTheme="minorHAnsi" w:hAnsiTheme="minorHAnsi"/>
            <w:b w:val="0"/>
            <w:caps w:val="0"/>
            <w:noProof/>
            <w:color w:val="auto"/>
            <w:sz w:val="22"/>
            <w:lang w:val="en-US" w:eastAsia="zh-CN"/>
          </w:rPr>
          <w:tab/>
        </w:r>
        <w:r w:rsidR="007A31CB" w:rsidRPr="00955CF4">
          <w:rPr>
            <w:rStyle w:val="aa"/>
            <w:noProof/>
          </w:rPr>
          <w:t>Introduction</w:t>
        </w:r>
        <w:r w:rsidR="007A31CB">
          <w:rPr>
            <w:noProof/>
            <w:webHidden/>
          </w:rPr>
          <w:tab/>
        </w:r>
        <w:r>
          <w:rPr>
            <w:noProof/>
            <w:webHidden/>
          </w:rPr>
          <w:fldChar w:fldCharType="begin"/>
        </w:r>
        <w:r w:rsidR="007A31CB">
          <w:rPr>
            <w:noProof/>
            <w:webHidden/>
          </w:rPr>
          <w:instrText xml:space="preserve"> PAGEREF _Toc499234608 \h </w:instrText>
        </w:r>
        <w:r>
          <w:rPr>
            <w:noProof/>
            <w:webHidden/>
          </w:rPr>
        </w:r>
        <w:r>
          <w:rPr>
            <w:noProof/>
            <w:webHidden/>
          </w:rPr>
          <w:fldChar w:fldCharType="separate"/>
        </w:r>
        <w:r w:rsidR="007A31CB">
          <w:rPr>
            <w:noProof/>
            <w:webHidden/>
          </w:rPr>
          <w:t>6</w:t>
        </w:r>
        <w:r>
          <w:rPr>
            <w:noProof/>
            <w:webHidden/>
          </w:rPr>
          <w:fldChar w:fldCharType="end"/>
        </w:r>
      </w:hyperlink>
    </w:p>
    <w:p w14:paraId="3928627B" w14:textId="77777777" w:rsidR="007A31CB" w:rsidRDefault="003510B8">
      <w:pPr>
        <w:pStyle w:val="22"/>
        <w:rPr>
          <w:rFonts w:asciiTheme="minorHAnsi" w:hAnsiTheme="minorHAnsi"/>
          <w:noProof/>
          <w:color w:val="auto"/>
          <w:sz w:val="22"/>
          <w:lang w:val="en-US" w:eastAsia="zh-CN"/>
        </w:rPr>
      </w:pPr>
      <w:hyperlink w:anchor="_Toc499234609" w:history="1">
        <w:r w:rsidR="007A31CB" w:rsidRPr="00955CF4">
          <w:rPr>
            <w:rStyle w:val="aa"/>
            <w:noProof/>
          </w:rPr>
          <w:t>1.1</w:t>
        </w:r>
        <w:r w:rsidR="007A31CB">
          <w:rPr>
            <w:rFonts w:asciiTheme="minorHAnsi" w:hAnsiTheme="minorHAnsi"/>
            <w:noProof/>
            <w:color w:val="auto"/>
            <w:sz w:val="22"/>
            <w:lang w:val="en-US" w:eastAsia="zh-CN"/>
          </w:rPr>
          <w:tab/>
        </w:r>
        <w:r w:rsidR="007A31CB" w:rsidRPr="00955CF4">
          <w:rPr>
            <w:rStyle w:val="aa"/>
            <w:noProof/>
          </w:rPr>
          <w:t>Purpose</w:t>
        </w:r>
        <w:r w:rsidR="007A31CB">
          <w:rPr>
            <w:noProof/>
            <w:webHidden/>
          </w:rPr>
          <w:tab/>
        </w:r>
        <w:r w:rsidR="008E5E28">
          <w:rPr>
            <w:noProof/>
            <w:webHidden/>
          </w:rPr>
          <w:fldChar w:fldCharType="begin"/>
        </w:r>
        <w:r w:rsidR="007A31CB">
          <w:rPr>
            <w:noProof/>
            <w:webHidden/>
          </w:rPr>
          <w:instrText xml:space="preserve"> PAGEREF _Toc499234609 \h </w:instrText>
        </w:r>
        <w:r w:rsidR="008E5E28">
          <w:rPr>
            <w:noProof/>
            <w:webHidden/>
          </w:rPr>
        </w:r>
        <w:r w:rsidR="008E5E28">
          <w:rPr>
            <w:noProof/>
            <w:webHidden/>
          </w:rPr>
          <w:fldChar w:fldCharType="separate"/>
        </w:r>
        <w:r w:rsidR="007A31CB">
          <w:rPr>
            <w:noProof/>
            <w:webHidden/>
          </w:rPr>
          <w:t>6</w:t>
        </w:r>
        <w:r w:rsidR="008E5E28">
          <w:rPr>
            <w:noProof/>
            <w:webHidden/>
          </w:rPr>
          <w:fldChar w:fldCharType="end"/>
        </w:r>
      </w:hyperlink>
    </w:p>
    <w:p w14:paraId="5D56EAD7" w14:textId="77777777" w:rsidR="007A31CB" w:rsidRDefault="003510B8">
      <w:pPr>
        <w:pStyle w:val="22"/>
        <w:rPr>
          <w:rFonts w:asciiTheme="minorHAnsi" w:hAnsiTheme="minorHAnsi"/>
          <w:noProof/>
          <w:color w:val="auto"/>
          <w:sz w:val="22"/>
          <w:lang w:val="en-US" w:eastAsia="zh-CN"/>
        </w:rPr>
      </w:pPr>
      <w:hyperlink w:anchor="_Toc499234610" w:history="1">
        <w:r w:rsidR="007A31CB" w:rsidRPr="00955CF4">
          <w:rPr>
            <w:rStyle w:val="aa"/>
            <w:noProof/>
          </w:rPr>
          <w:t>1.2</w:t>
        </w:r>
        <w:r w:rsidR="007A31CB">
          <w:rPr>
            <w:rFonts w:asciiTheme="minorHAnsi" w:hAnsiTheme="minorHAnsi"/>
            <w:noProof/>
            <w:color w:val="auto"/>
            <w:sz w:val="22"/>
            <w:lang w:val="en-US" w:eastAsia="zh-CN"/>
          </w:rPr>
          <w:tab/>
        </w:r>
        <w:r w:rsidR="007A31CB" w:rsidRPr="00955CF4">
          <w:rPr>
            <w:rStyle w:val="aa"/>
            <w:noProof/>
          </w:rPr>
          <w:t>Conventions</w:t>
        </w:r>
        <w:r w:rsidR="007A31CB">
          <w:rPr>
            <w:noProof/>
            <w:webHidden/>
          </w:rPr>
          <w:tab/>
        </w:r>
        <w:r w:rsidR="008E5E28">
          <w:rPr>
            <w:noProof/>
            <w:webHidden/>
          </w:rPr>
          <w:fldChar w:fldCharType="begin"/>
        </w:r>
        <w:r w:rsidR="007A31CB">
          <w:rPr>
            <w:noProof/>
            <w:webHidden/>
          </w:rPr>
          <w:instrText xml:space="preserve"> PAGEREF _Toc499234610 \h </w:instrText>
        </w:r>
        <w:r w:rsidR="008E5E28">
          <w:rPr>
            <w:noProof/>
            <w:webHidden/>
          </w:rPr>
        </w:r>
        <w:r w:rsidR="008E5E28">
          <w:rPr>
            <w:noProof/>
            <w:webHidden/>
          </w:rPr>
          <w:fldChar w:fldCharType="separate"/>
        </w:r>
        <w:r w:rsidR="007A31CB">
          <w:rPr>
            <w:noProof/>
            <w:webHidden/>
          </w:rPr>
          <w:t>6</w:t>
        </w:r>
        <w:r w:rsidR="008E5E28">
          <w:rPr>
            <w:noProof/>
            <w:webHidden/>
          </w:rPr>
          <w:fldChar w:fldCharType="end"/>
        </w:r>
      </w:hyperlink>
    </w:p>
    <w:p w14:paraId="6A7C11FE" w14:textId="77777777" w:rsidR="007A31CB" w:rsidRDefault="003510B8">
      <w:pPr>
        <w:pStyle w:val="11"/>
        <w:tabs>
          <w:tab w:val="left" w:pos="567"/>
        </w:tabs>
        <w:rPr>
          <w:rFonts w:asciiTheme="minorHAnsi" w:hAnsiTheme="minorHAnsi"/>
          <w:b w:val="0"/>
          <w:caps w:val="0"/>
          <w:noProof/>
          <w:color w:val="auto"/>
          <w:sz w:val="22"/>
          <w:lang w:val="en-US" w:eastAsia="zh-CN"/>
        </w:rPr>
      </w:pPr>
      <w:hyperlink w:anchor="_Toc499234611" w:history="1">
        <w:r w:rsidR="007A31CB" w:rsidRPr="00955CF4">
          <w:rPr>
            <w:rStyle w:val="aa"/>
            <w:noProof/>
          </w:rPr>
          <w:t>2.</w:t>
        </w:r>
        <w:r w:rsidR="007A31CB">
          <w:rPr>
            <w:rFonts w:asciiTheme="minorHAnsi" w:hAnsiTheme="minorHAnsi"/>
            <w:b w:val="0"/>
            <w:caps w:val="0"/>
            <w:noProof/>
            <w:color w:val="auto"/>
            <w:sz w:val="22"/>
            <w:lang w:val="en-US" w:eastAsia="zh-CN"/>
          </w:rPr>
          <w:tab/>
        </w:r>
        <w:r w:rsidR="007A31CB" w:rsidRPr="00955CF4">
          <w:rPr>
            <w:rStyle w:val="aa"/>
            <w:noProof/>
          </w:rPr>
          <w:t>Central Post Trade (CPT)</w:t>
        </w:r>
        <w:r w:rsidR="007A31CB">
          <w:rPr>
            <w:noProof/>
            <w:webHidden/>
          </w:rPr>
          <w:tab/>
        </w:r>
        <w:r w:rsidR="008E5E28">
          <w:rPr>
            <w:noProof/>
            <w:webHidden/>
          </w:rPr>
          <w:fldChar w:fldCharType="begin"/>
        </w:r>
        <w:r w:rsidR="007A31CB">
          <w:rPr>
            <w:noProof/>
            <w:webHidden/>
          </w:rPr>
          <w:instrText xml:space="preserve"> PAGEREF _Toc499234611 \h </w:instrText>
        </w:r>
        <w:r w:rsidR="008E5E28">
          <w:rPr>
            <w:noProof/>
            <w:webHidden/>
          </w:rPr>
        </w:r>
        <w:r w:rsidR="008E5E28">
          <w:rPr>
            <w:noProof/>
            <w:webHidden/>
          </w:rPr>
          <w:fldChar w:fldCharType="separate"/>
        </w:r>
        <w:r w:rsidR="007A31CB">
          <w:rPr>
            <w:noProof/>
            <w:webHidden/>
          </w:rPr>
          <w:t>7</w:t>
        </w:r>
        <w:r w:rsidR="008E5E28">
          <w:rPr>
            <w:noProof/>
            <w:webHidden/>
          </w:rPr>
          <w:fldChar w:fldCharType="end"/>
        </w:r>
      </w:hyperlink>
    </w:p>
    <w:p w14:paraId="34CB3FF3" w14:textId="77777777" w:rsidR="007A31CB" w:rsidRDefault="003510B8">
      <w:pPr>
        <w:pStyle w:val="22"/>
        <w:rPr>
          <w:rFonts w:asciiTheme="minorHAnsi" w:hAnsiTheme="minorHAnsi"/>
          <w:noProof/>
          <w:color w:val="auto"/>
          <w:sz w:val="22"/>
          <w:lang w:val="en-US" w:eastAsia="zh-CN"/>
        </w:rPr>
      </w:pPr>
      <w:hyperlink w:anchor="_Toc499234612" w:history="1">
        <w:r w:rsidR="007A31CB" w:rsidRPr="00955CF4">
          <w:rPr>
            <w:rStyle w:val="aa"/>
            <w:noProof/>
          </w:rPr>
          <w:t>2.1</w:t>
        </w:r>
        <w:r w:rsidR="007A31CB">
          <w:rPr>
            <w:rFonts w:asciiTheme="minorHAnsi" w:hAnsiTheme="minorHAnsi"/>
            <w:noProof/>
            <w:color w:val="auto"/>
            <w:sz w:val="22"/>
            <w:lang w:val="en-US" w:eastAsia="zh-CN"/>
          </w:rPr>
          <w:tab/>
        </w:r>
        <w:r w:rsidR="007A31CB" w:rsidRPr="00955CF4">
          <w:rPr>
            <w:rStyle w:val="aa"/>
            <w:noProof/>
          </w:rPr>
          <w:t>Build Version</w:t>
        </w:r>
        <w:r w:rsidR="007A31CB">
          <w:rPr>
            <w:noProof/>
            <w:webHidden/>
          </w:rPr>
          <w:tab/>
        </w:r>
        <w:r w:rsidR="008E5E28">
          <w:rPr>
            <w:noProof/>
            <w:webHidden/>
          </w:rPr>
          <w:fldChar w:fldCharType="begin"/>
        </w:r>
        <w:r w:rsidR="007A31CB">
          <w:rPr>
            <w:noProof/>
            <w:webHidden/>
          </w:rPr>
          <w:instrText xml:space="preserve"> PAGEREF _Toc499234612 \h </w:instrText>
        </w:r>
        <w:r w:rsidR="008E5E28">
          <w:rPr>
            <w:noProof/>
            <w:webHidden/>
          </w:rPr>
        </w:r>
        <w:r w:rsidR="008E5E28">
          <w:rPr>
            <w:noProof/>
            <w:webHidden/>
          </w:rPr>
          <w:fldChar w:fldCharType="separate"/>
        </w:r>
        <w:r w:rsidR="007A31CB">
          <w:rPr>
            <w:noProof/>
            <w:webHidden/>
          </w:rPr>
          <w:t>7</w:t>
        </w:r>
        <w:r w:rsidR="008E5E28">
          <w:rPr>
            <w:noProof/>
            <w:webHidden/>
          </w:rPr>
          <w:fldChar w:fldCharType="end"/>
        </w:r>
      </w:hyperlink>
    </w:p>
    <w:p w14:paraId="74611EB9" w14:textId="77777777" w:rsidR="007A31CB" w:rsidRDefault="003510B8">
      <w:pPr>
        <w:pStyle w:val="22"/>
        <w:rPr>
          <w:rFonts w:asciiTheme="minorHAnsi" w:hAnsiTheme="minorHAnsi"/>
          <w:noProof/>
          <w:color w:val="auto"/>
          <w:sz w:val="22"/>
          <w:lang w:val="en-US" w:eastAsia="zh-CN"/>
        </w:rPr>
      </w:pPr>
      <w:hyperlink w:anchor="_Toc499234613" w:history="1">
        <w:r w:rsidR="007A31CB" w:rsidRPr="00955CF4">
          <w:rPr>
            <w:rStyle w:val="aa"/>
            <w:noProof/>
          </w:rPr>
          <w:t>2.2</w:t>
        </w:r>
        <w:r w:rsidR="007A31CB">
          <w:rPr>
            <w:rFonts w:asciiTheme="minorHAnsi" w:hAnsiTheme="minorHAnsi"/>
            <w:noProof/>
            <w:color w:val="auto"/>
            <w:sz w:val="22"/>
            <w:lang w:val="en-US" w:eastAsia="zh-CN"/>
          </w:rPr>
          <w:tab/>
        </w:r>
        <w:r w:rsidR="007A31CB" w:rsidRPr="00955CF4">
          <w:rPr>
            <w:rStyle w:val="aa"/>
            <w:noProof/>
          </w:rPr>
          <w:t>Stopping the CPT Application Server</w:t>
        </w:r>
        <w:r w:rsidR="007A31CB">
          <w:rPr>
            <w:noProof/>
            <w:webHidden/>
          </w:rPr>
          <w:tab/>
        </w:r>
        <w:r w:rsidR="008E5E28">
          <w:rPr>
            <w:noProof/>
            <w:webHidden/>
          </w:rPr>
          <w:fldChar w:fldCharType="begin"/>
        </w:r>
        <w:r w:rsidR="007A31CB">
          <w:rPr>
            <w:noProof/>
            <w:webHidden/>
          </w:rPr>
          <w:instrText xml:space="preserve"> PAGEREF _Toc499234613 \h </w:instrText>
        </w:r>
        <w:r w:rsidR="008E5E28">
          <w:rPr>
            <w:noProof/>
            <w:webHidden/>
          </w:rPr>
        </w:r>
        <w:r w:rsidR="008E5E28">
          <w:rPr>
            <w:noProof/>
            <w:webHidden/>
          </w:rPr>
          <w:fldChar w:fldCharType="separate"/>
        </w:r>
        <w:r w:rsidR="007A31CB">
          <w:rPr>
            <w:noProof/>
            <w:webHidden/>
          </w:rPr>
          <w:t>7</w:t>
        </w:r>
        <w:r w:rsidR="008E5E28">
          <w:rPr>
            <w:noProof/>
            <w:webHidden/>
          </w:rPr>
          <w:fldChar w:fldCharType="end"/>
        </w:r>
      </w:hyperlink>
    </w:p>
    <w:p w14:paraId="4CE48A0E" w14:textId="77777777" w:rsidR="007A31CB" w:rsidRDefault="003510B8">
      <w:pPr>
        <w:pStyle w:val="22"/>
        <w:rPr>
          <w:rFonts w:asciiTheme="minorHAnsi" w:hAnsiTheme="minorHAnsi"/>
          <w:noProof/>
          <w:color w:val="auto"/>
          <w:sz w:val="22"/>
          <w:lang w:val="en-US" w:eastAsia="zh-CN"/>
        </w:rPr>
      </w:pPr>
      <w:hyperlink w:anchor="_Toc499234614" w:history="1">
        <w:r w:rsidR="007A31CB" w:rsidRPr="00955CF4">
          <w:rPr>
            <w:rStyle w:val="aa"/>
            <w:noProof/>
          </w:rPr>
          <w:t>2.3</w:t>
        </w:r>
        <w:r w:rsidR="007A31CB">
          <w:rPr>
            <w:rFonts w:asciiTheme="minorHAnsi" w:hAnsiTheme="minorHAnsi"/>
            <w:noProof/>
            <w:color w:val="auto"/>
            <w:sz w:val="22"/>
            <w:lang w:val="en-US" w:eastAsia="zh-CN"/>
          </w:rPr>
          <w:tab/>
        </w:r>
        <w:r w:rsidR="007A31CB" w:rsidRPr="00955CF4">
          <w:rPr>
            <w:rStyle w:val="aa"/>
            <w:noProof/>
          </w:rPr>
          <w:t>Cleaning Up the Databases</w:t>
        </w:r>
        <w:r w:rsidR="007A31CB">
          <w:rPr>
            <w:noProof/>
            <w:webHidden/>
          </w:rPr>
          <w:tab/>
        </w:r>
        <w:r w:rsidR="008E5E28">
          <w:rPr>
            <w:noProof/>
            <w:webHidden/>
          </w:rPr>
          <w:fldChar w:fldCharType="begin"/>
        </w:r>
        <w:r w:rsidR="007A31CB">
          <w:rPr>
            <w:noProof/>
            <w:webHidden/>
          </w:rPr>
          <w:instrText xml:space="preserve"> PAGEREF _Toc499234614 \h </w:instrText>
        </w:r>
        <w:r w:rsidR="008E5E28">
          <w:rPr>
            <w:noProof/>
            <w:webHidden/>
          </w:rPr>
        </w:r>
        <w:r w:rsidR="008E5E28">
          <w:rPr>
            <w:noProof/>
            <w:webHidden/>
          </w:rPr>
          <w:fldChar w:fldCharType="separate"/>
        </w:r>
        <w:r w:rsidR="007A31CB">
          <w:rPr>
            <w:noProof/>
            <w:webHidden/>
          </w:rPr>
          <w:t>7</w:t>
        </w:r>
        <w:r w:rsidR="008E5E28">
          <w:rPr>
            <w:noProof/>
            <w:webHidden/>
          </w:rPr>
          <w:fldChar w:fldCharType="end"/>
        </w:r>
      </w:hyperlink>
    </w:p>
    <w:p w14:paraId="769115D2" w14:textId="77777777" w:rsidR="007A31CB" w:rsidRDefault="003510B8">
      <w:pPr>
        <w:pStyle w:val="22"/>
        <w:rPr>
          <w:rFonts w:asciiTheme="minorHAnsi" w:hAnsiTheme="minorHAnsi"/>
          <w:noProof/>
          <w:color w:val="auto"/>
          <w:sz w:val="22"/>
          <w:lang w:val="en-US" w:eastAsia="zh-CN"/>
        </w:rPr>
      </w:pPr>
      <w:hyperlink w:anchor="_Toc499234615" w:history="1">
        <w:r w:rsidR="007A31CB" w:rsidRPr="00955CF4">
          <w:rPr>
            <w:rStyle w:val="aa"/>
            <w:noProof/>
          </w:rPr>
          <w:t>2.4</w:t>
        </w:r>
        <w:r w:rsidR="007A31CB">
          <w:rPr>
            <w:rFonts w:asciiTheme="minorHAnsi" w:hAnsiTheme="minorHAnsi"/>
            <w:noProof/>
            <w:color w:val="auto"/>
            <w:sz w:val="22"/>
            <w:lang w:val="en-US" w:eastAsia="zh-CN"/>
          </w:rPr>
          <w:tab/>
        </w:r>
        <w:r w:rsidR="007A31CB" w:rsidRPr="00955CF4">
          <w:rPr>
            <w:rStyle w:val="aa"/>
            <w:noProof/>
          </w:rPr>
          <w:t>Validation steps</w:t>
        </w:r>
        <w:r w:rsidR="007A31CB">
          <w:rPr>
            <w:noProof/>
            <w:webHidden/>
          </w:rPr>
          <w:tab/>
        </w:r>
        <w:r w:rsidR="008E5E28">
          <w:rPr>
            <w:noProof/>
            <w:webHidden/>
          </w:rPr>
          <w:fldChar w:fldCharType="begin"/>
        </w:r>
        <w:r w:rsidR="007A31CB">
          <w:rPr>
            <w:noProof/>
            <w:webHidden/>
          </w:rPr>
          <w:instrText xml:space="preserve"> PAGEREF _Toc499234615 \h </w:instrText>
        </w:r>
        <w:r w:rsidR="008E5E28">
          <w:rPr>
            <w:noProof/>
            <w:webHidden/>
          </w:rPr>
        </w:r>
        <w:r w:rsidR="008E5E28">
          <w:rPr>
            <w:noProof/>
            <w:webHidden/>
          </w:rPr>
          <w:fldChar w:fldCharType="separate"/>
        </w:r>
        <w:r w:rsidR="007A31CB">
          <w:rPr>
            <w:noProof/>
            <w:webHidden/>
          </w:rPr>
          <w:t>7</w:t>
        </w:r>
        <w:r w:rsidR="008E5E28">
          <w:rPr>
            <w:noProof/>
            <w:webHidden/>
          </w:rPr>
          <w:fldChar w:fldCharType="end"/>
        </w:r>
      </w:hyperlink>
    </w:p>
    <w:p w14:paraId="36FF1838" w14:textId="77777777" w:rsidR="007A31CB" w:rsidRDefault="003510B8">
      <w:pPr>
        <w:pStyle w:val="22"/>
        <w:rPr>
          <w:rFonts w:asciiTheme="minorHAnsi" w:hAnsiTheme="minorHAnsi"/>
          <w:noProof/>
          <w:color w:val="auto"/>
          <w:sz w:val="22"/>
          <w:lang w:val="en-US" w:eastAsia="zh-CN"/>
        </w:rPr>
      </w:pPr>
      <w:hyperlink w:anchor="_Toc499234616" w:history="1">
        <w:r w:rsidR="007A31CB" w:rsidRPr="00955CF4">
          <w:rPr>
            <w:rStyle w:val="aa"/>
            <w:noProof/>
          </w:rPr>
          <w:t>2.5</w:t>
        </w:r>
        <w:r w:rsidR="007A31CB">
          <w:rPr>
            <w:rFonts w:asciiTheme="minorHAnsi" w:hAnsiTheme="minorHAnsi"/>
            <w:noProof/>
            <w:color w:val="auto"/>
            <w:sz w:val="22"/>
            <w:lang w:val="en-US" w:eastAsia="zh-CN"/>
          </w:rPr>
          <w:tab/>
        </w:r>
        <w:r w:rsidR="007A31CB" w:rsidRPr="00955CF4">
          <w:rPr>
            <w:rStyle w:val="aa"/>
            <w:noProof/>
          </w:rPr>
          <w:t>Starting the CPT Application Server</w:t>
        </w:r>
        <w:r w:rsidR="007A31CB">
          <w:rPr>
            <w:noProof/>
            <w:webHidden/>
          </w:rPr>
          <w:tab/>
        </w:r>
        <w:r w:rsidR="008E5E28">
          <w:rPr>
            <w:noProof/>
            <w:webHidden/>
          </w:rPr>
          <w:fldChar w:fldCharType="begin"/>
        </w:r>
        <w:r w:rsidR="007A31CB">
          <w:rPr>
            <w:noProof/>
            <w:webHidden/>
          </w:rPr>
          <w:instrText xml:space="preserve"> PAGEREF _Toc499234616 \h </w:instrText>
        </w:r>
        <w:r w:rsidR="008E5E28">
          <w:rPr>
            <w:noProof/>
            <w:webHidden/>
          </w:rPr>
        </w:r>
        <w:r w:rsidR="008E5E28">
          <w:rPr>
            <w:noProof/>
            <w:webHidden/>
          </w:rPr>
          <w:fldChar w:fldCharType="separate"/>
        </w:r>
        <w:r w:rsidR="007A31CB">
          <w:rPr>
            <w:noProof/>
            <w:webHidden/>
          </w:rPr>
          <w:t>8</w:t>
        </w:r>
        <w:r w:rsidR="008E5E28">
          <w:rPr>
            <w:noProof/>
            <w:webHidden/>
          </w:rPr>
          <w:fldChar w:fldCharType="end"/>
        </w:r>
      </w:hyperlink>
    </w:p>
    <w:p w14:paraId="7350EACA" w14:textId="77777777" w:rsidR="007A31CB" w:rsidRDefault="003510B8">
      <w:pPr>
        <w:pStyle w:val="11"/>
        <w:tabs>
          <w:tab w:val="left" w:pos="567"/>
        </w:tabs>
        <w:rPr>
          <w:rFonts w:asciiTheme="minorHAnsi" w:hAnsiTheme="minorHAnsi"/>
          <w:b w:val="0"/>
          <w:caps w:val="0"/>
          <w:noProof/>
          <w:color w:val="auto"/>
          <w:sz w:val="22"/>
          <w:lang w:val="en-US" w:eastAsia="zh-CN"/>
        </w:rPr>
      </w:pPr>
      <w:hyperlink w:anchor="_Toc499234617" w:history="1">
        <w:r w:rsidR="007A31CB" w:rsidRPr="00955CF4">
          <w:rPr>
            <w:rStyle w:val="aa"/>
            <w:noProof/>
          </w:rPr>
          <w:t>3.</w:t>
        </w:r>
        <w:r w:rsidR="007A31CB">
          <w:rPr>
            <w:rFonts w:asciiTheme="minorHAnsi" w:hAnsiTheme="minorHAnsi"/>
            <w:b w:val="0"/>
            <w:caps w:val="0"/>
            <w:noProof/>
            <w:color w:val="auto"/>
            <w:sz w:val="22"/>
            <w:lang w:val="en-US" w:eastAsia="zh-CN"/>
          </w:rPr>
          <w:tab/>
        </w:r>
        <w:r w:rsidR="007A31CB" w:rsidRPr="00955CF4">
          <w:rPr>
            <w:rStyle w:val="aa"/>
            <w:rFonts w:eastAsia="Times New Roman" w:cs="Arial"/>
            <w:bCs/>
            <w:noProof/>
          </w:rPr>
          <w:t>MARKET DATA SERVICE</w:t>
        </w:r>
        <w:r w:rsidR="007A31CB">
          <w:rPr>
            <w:noProof/>
            <w:webHidden/>
          </w:rPr>
          <w:tab/>
        </w:r>
        <w:r w:rsidR="008E5E28">
          <w:rPr>
            <w:noProof/>
            <w:webHidden/>
          </w:rPr>
          <w:fldChar w:fldCharType="begin"/>
        </w:r>
        <w:r w:rsidR="007A31CB">
          <w:rPr>
            <w:noProof/>
            <w:webHidden/>
          </w:rPr>
          <w:instrText xml:space="preserve"> PAGEREF _Toc499234617 \h </w:instrText>
        </w:r>
        <w:r w:rsidR="008E5E28">
          <w:rPr>
            <w:noProof/>
            <w:webHidden/>
          </w:rPr>
        </w:r>
        <w:r w:rsidR="008E5E28">
          <w:rPr>
            <w:noProof/>
            <w:webHidden/>
          </w:rPr>
          <w:fldChar w:fldCharType="separate"/>
        </w:r>
        <w:r w:rsidR="007A31CB">
          <w:rPr>
            <w:noProof/>
            <w:webHidden/>
          </w:rPr>
          <w:t>9</w:t>
        </w:r>
        <w:r w:rsidR="008E5E28">
          <w:rPr>
            <w:noProof/>
            <w:webHidden/>
          </w:rPr>
          <w:fldChar w:fldCharType="end"/>
        </w:r>
      </w:hyperlink>
    </w:p>
    <w:p w14:paraId="024C4E68" w14:textId="77777777" w:rsidR="007A31CB" w:rsidRDefault="003510B8">
      <w:pPr>
        <w:pStyle w:val="22"/>
        <w:rPr>
          <w:rFonts w:asciiTheme="minorHAnsi" w:hAnsiTheme="minorHAnsi"/>
          <w:noProof/>
          <w:color w:val="auto"/>
          <w:sz w:val="22"/>
          <w:lang w:val="en-US" w:eastAsia="zh-CN"/>
        </w:rPr>
      </w:pPr>
      <w:hyperlink w:anchor="_Toc499234618" w:history="1">
        <w:r w:rsidR="007A31CB" w:rsidRPr="00955CF4">
          <w:rPr>
            <w:rStyle w:val="aa"/>
            <w:noProof/>
          </w:rPr>
          <w:t>3.1</w:t>
        </w:r>
        <w:r w:rsidR="007A31CB">
          <w:rPr>
            <w:rFonts w:asciiTheme="minorHAnsi" w:hAnsiTheme="minorHAnsi"/>
            <w:noProof/>
            <w:color w:val="auto"/>
            <w:sz w:val="22"/>
            <w:lang w:val="en-US" w:eastAsia="zh-CN"/>
          </w:rPr>
          <w:tab/>
        </w:r>
        <w:r w:rsidR="007A31CB" w:rsidRPr="00955CF4">
          <w:rPr>
            <w:rStyle w:val="aa"/>
            <w:noProof/>
          </w:rPr>
          <w:t>Build Version</w:t>
        </w:r>
        <w:r w:rsidR="007A31CB">
          <w:rPr>
            <w:noProof/>
            <w:webHidden/>
          </w:rPr>
          <w:tab/>
        </w:r>
        <w:r w:rsidR="008E5E28">
          <w:rPr>
            <w:noProof/>
            <w:webHidden/>
          </w:rPr>
          <w:fldChar w:fldCharType="begin"/>
        </w:r>
        <w:r w:rsidR="007A31CB">
          <w:rPr>
            <w:noProof/>
            <w:webHidden/>
          </w:rPr>
          <w:instrText xml:space="preserve"> PAGEREF _Toc499234618 \h </w:instrText>
        </w:r>
        <w:r w:rsidR="008E5E28">
          <w:rPr>
            <w:noProof/>
            <w:webHidden/>
          </w:rPr>
        </w:r>
        <w:r w:rsidR="008E5E28">
          <w:rPr>
            <w:noProof/>
            <w:webHidden/>
          </w:rPr>
          <w:fldChar w:fldCharType="separate"/>
        </w:r>
        <w:r w:rsidR="007A31CB">
          <w:rPr>
            <w:noProof/>
            <w:webHidden/>
          </w:rPr>
          <w:t>9</w:t>
        </w:r>
        <w:r w:rsidR="008E5E28">
          <w:rPr>
            <w:noProof/>
            <w:webHidden/>
          </w:rPr>
          <w:fldChar w:fldCharType="end"/>
        </w:r>
      </w:hyperlink>
    </w:p>
    <w:p w14:paraId="4468AB8C" w14:textId="77777777" w:rsidR="007A31CB" w:rsidRDefault="003510B8">
      <w:pPr>
        <w:pStyle w:val="22"/>
        <w:rPr>
          <w:rFonts w:asciiTheme="minorHAnsi" w:hAnsiTheme="minorHAnsi"/>
          <w:noProof/>
          <w:color w:val="auto"/>
          <w:sz w:val="22"/>
          <w:lang w:val="en-US" w:eastAsia="zh-CN"/>
        </w:rPr>
      </w:pPr>
      <w:hyperlink w:anchor="_Toc499234619" w:history="1">
        <w:r w:rsidR="007A31CB" w:rsidRPr="00955CF4">
          <w:rPr>
            <w:rStyle w:val="aa"/>
            <w:noProof/>
          </w:rPr>
          <w:t>3.2</w:t>
        </w:r>
        <w:r w:rsidR="007A31CB">
          <w:rPr>
            <w:rFonts w:asciiTheme="minorHAnsi" w:hAnsiTheme="minorHAnsi"/>
            <w:noProof/>
            <w:color w:val="auto"/>
            <w:sz w:val="22"/>
            <w:lang w:val="en-US" w:eastAsia="zh-CN"/>
          </w:rPr>
          <w:tab/>
        </w:r>
        <w:r w:rsidR="007A31CB" w:rsidRPr="00955CF4">
          <w:rPr>
            <w:rStyle w:val="aa"/>
            <w:noProof/>
          </w:rPr>
          <w:t>Stopping MDS</w:t>
        </w:r>
        <w:r w:rsidR="007A31CB">
          <w:rPr>
            <w:noProof/>
            <w:webHidden/>
          </w:rPr>
          <w:tab/>
        </w:r>
        <w:r w:rsidR="008E5E28">
          <w:rPr>
            <w:noProof/>
            <w:webHidden/>
          </w:rPr>
          <w:fldChar w:fldCharType="begin"/>
        </w:r>
        <w:r w:rsidR="007A31CB">
          <w:rPr>
            <w:noProof/>
            <w:webHidden/>
          </w:rPr>
          <w:instrText xml:space="preserve"> PAGEREF _Toc499234619 \h </w:instrText>
        </w:r>
        <w:r w:rsidR="008E5E28">
          <w:rPr>
            <w:noProof/>
            <w:webHidden/>
          </w:rPr>
        </w:r>
        <w:r w:rsidR="008E5E28">
          <w:rPr>
            <w:noProof/>
            <w:webHidden/>
          </w:rPr>
          <w:fldChar w:fldCharType="separate"/>
        </w:r>
        <w:r w:rsidR="007A31CB">
          <w:rPr>
            <w:noProof/>
            <w:webHidden/>
          </w:rPr>
          <w:t>9</w:t>
        </w:r>
        <w:r w:rsidR="008E5E28">
          <w:rPr>
            <w:noProof/>
            <w:webHidden/>
          </w:rPr>
          <w:fldChar w:fldCharType="end"/>
        </w:r>
      </w:hyperlink>
    </w:p>
    <w:p w14:paraId="7E89E370" w14:textId="77777777" w:rsidR="007A31CB" w:rsidRDefault="003510B8">
      <w:pPr>
        <w:pStyle w:val="22"/>
        <w:rPr>
          <w:rFonts w:asciiTheme="minorHAnsi" w:hAnsiTheme="minorHAnsi"/>
          <w:noProof/>
          <w:color w:val="auto"/>
          <w:sz w:val="22"/>
          <w:lang w:val="en-US" w:eastAsia="zh-CN"/>
        </w:rPr>
      </w:pPr>
      <w:hyperlink w:anchor="_Toc499234620" w:history="1">
        <w:r w:rsidR="007A31CB" w:rsidRPr="00955CF4">
          <w:rPr>
            <w:rStyle w:val="aa"/>
            <w:noProof/>
          </w:rPr>
          <w:t>3.3</w:t>
        </w:r>
        <w:r w:rsidR="007A31CB">
          <w:rPr>
            <w:rFonts w:asciiTheme="minorHAnsi" w:hAnsiTheme="minorHAnsi"/>
            <w:noProof/>
            <w:color w:val="auto"/>
            <w:sz w:val="22"/>
            <w:lang w:val="en-US" w:eastAsia="zh-CN"/>
          </w:rPr>
          <w:tab/>
        </w:r>
        <w:r w:rsidR="007A31CB" w:rsidRPr="00955CF4">
          <w:rPr>
            <w:rStyle w:val="aa"/>
            <w:noProof/>
          </w:rPr>
          <w:t>Removing Previous States</w:t>
        </w:r>
        <w:r w:rsidR="007A31CB">
          <w:rPr>
            <w:noProof/>
            <w:webHidden/>
          </w:rPr>
          <w:tab/>
        </w:r>
        <w:r w:rsidR="008E5E28">
          <w:rPr>
            <w:noProof/>
            <w:webHidden/>
          </w:rPr>
          <w:fldChar w:fldCharType="begin"/>
        </w:r>
        <w:r w:rsidR="007A31CB">
          <w:rPr>
            <w:noProof/>
            <w:webHidden/>
          </w:rPr>
          <w:instrText xml:space="preserve"> PAGEREF _Toc499234620 \h </w:instrText>
        </w:r>
        <w:r w:rsidR="008E5E28">
          <w:rPr>
            <w:noProof/>
            <w:webHidden/>
          </w:rPr>
        </w:r>
        <w:r w:rsidR="008E5E28">
          <w:rPr>
            <w:noProof/>
            <w:webHidden/>
          </w:rPr>
          <w:fldChar w:fldCharType="separate"/>
        </w:r>
        <w:r w:rsidR="007A31CB">
          <w:rPr>
            <w:noProof/>
            <w:webHidden/>
          </w:rPr>
          <w:t>9</w:t>
        </w:r>
        <w:r w:rsidR="008E5E28">
          <w:rPr>
            <w:noProof/>
            <w:webHidden/>
          </w:rPr>
          <w:fldChar w:fldCharType="end"/>
        </w:r>
      </w:hyperlink>
    </w:p>
    <w:p w14:paraId="0AE73EC5" w14:textId="77777777" w:rsidR="007A31CB" w:rsidRDefault="003510B8">
      <w:pPr>
        <w:pStyle w:val="22"/>
        <w:rPr>
          <w:rFonts w:asciiTheme="minorHAnsi" w:hAnsiTheme="minorHAnsi"/>
          <w:noProof/>
          <w:color w:val="auto"/>
          <w:sz w:val="22"/>
          <w:lang w:val="en-US" w:eastAsia="zh-CN"/>
        </w:rPr>
      </w:pPr>
      <w:hyperlink w:anchor="_Toc499234621" w:history="1">
        <w:r w:rsidR="007A31CB" w:rsidRPr="00955CF4">
          <w:rPr>
            <w:rStyle w:val="aa"/>
            <w:noProof/>
          </w:rPr>
          <w:t>3.4</w:t>
        </w:r>
        <w:r w:rsidR="007A31CB">
          <w:rPr>
            <w:rFonts w:asciiTheme="minorHAnsi" w:hAnsiTheme="minorHAnsi"/>
            <w:noProof/>
            <w:color w:val="auto"/>
            <w:sz w:val="22"/>
            <w:lang w:val="en-US" w:eastAsia="zh-CN"/>
          </w:rPr>
          <w:tab/>
        </w:r>
        <w:r w:rsidR="007A31CB" w:rsidRPr="00955CF4">
          <w:rPr>
            <w:rStyle w:val="aa"/>
            <w:noProof/>
          </w:rPr>
          <w:t>Post Cleanup</w:t>
        </w:r>
        <w:r w:rsidR="007A31CB">
          <w:rPr>
            <w:noProof/>
            <w:webHidden/>
          </w:rPr>
          <w:tab/>
        </w:r>
        <w:r w:rsidR="008E5E28">
          <w:rPr>
            <w:noProof/>
            <w:webHidden/>
          </w:rPr>
          <w:fldChar w:fldCharType="begin"/>
        </w:r>
        <w:r w:rsidR="007A31CB">
          <w:rPr>
            <w:noProof/>
            <w:webHidden/>
          </w:rPr>
          <w:instrText xml:space="preserve"> PAGEREF _Toc499234621 \h </w:instrText>
        </w:r>
        <w:r w:rsidR="008E5E28">
          <w:rPr>
            <w:noProof/>
            <w:webHidden/>
          </w:rPr>
        </w:r>
        <w:r w:rsidR="008E5E28">
          <w:rPr>
            <w:noProof/>
            <w:webHidden/>
          </w:rPr>
          <w:fldChar w:fldCharType="separate"/>
        </w:r>
        <w:r w:rsidR="007A31CB">
          <w:rPr>
            <w:noProof/>
            <w:webHidden/>
          </w:rPr>
          <w:t>9</w:t>
        </w:r>
        <w:r w:rsidR="008E5E28">
          <w:rPr>
            <w:noProof/>
            <w:webHidden/>
          </w:rPr>
          <w:fldChar w:fldCharType="end"/>
        </w:r>
      </w:hyperlink>
    </w:p>
    <w:p w14:paraId="645FC170" w14:textId="77777777" w:rsidR="007A31CB" w:rsidRDefault="003510B8">
      <w:pPr>
        <w:pStyle w:val="11"/>
        <w:tabs>
          <w:tab w:val="left" w:pos="567"/>
        </w:tabs>
        <w:rPr>
          <w:rFonts w:asciiTheme="minorHAnsi" w:hAnsiTheme="minorHAnsi"/>
          <w:b w:val="0"/>
          <w:caps w:val="0"/>
          <w:noProof/>
          <w:color w:val="auto"/>
          <w:sz w:val="22"/>
          <w:lang w:val="en-US" w:eastAsia="zh-CN"/>
        </w:rPr>
      </w:pPr>
      <w:hyperlink w:anchor="_Toc499234622" w:history="1">
        <w:r w:rsidR="007A31CB" w:rsidRPr="00955CF4">
          <w:rPr>
            <w:rStyle w:val="aa"/>
            <w:noProof/>
          </w:rPr>
          <w:t>4.</w:t>
        </w:r>
        <w:r w:rsidR="007A31CB">
          <w:rPr>
            <w:rFonts w:asciiTheme="minorHAnsi" w:hAnsiTheme="minorHAnsi"/>
            <w:b w:val="0"/>
            <w:caps w:val="0"/>
            <w:noProof/>
            <w:color w:val="auto"/>
            <w:sz w:val="22"/>
            <w:lang w:val="en-US" w:eastAsia="zh-CN"/>
          </w:rPr>
          <w:tab/>
        </w:r>
        <w:r w:rsidR="007A31CB" w:rsidRPr="00955CF4">
          <w:rPr>
            <w:rStyle w:val="aa"/>
            <w:rFonts w:eastAsia="Times New Roman" w:cs="Arial"/>
            <w:bCs/>
            <w:noProof/>
          </w:rPr>
          <w:t>CrEdiT MAnAgER</w:t>
        </w:r>
        <w:r w:rsidR="007A31CB">
          <w:rPr>
            <w:noProof/>
            <w:webHidden/>
          </w:rPr>
          <w:tab/>
        </w:r>
        <w:r w:rsidR="008E5E28">
          <w:rPr>
            <w:noProof/>
            <w:webHidden/>
          </w:rPr>
          <w:fldChar w:fldCharType="begin"/>
        </w:r>
        <w:r w:rsidR="007A31CB">
          <w:rPr>
            <w:noProof/>
            <w:webHidden/>
          </w:rPr>
          <w:instrText xml:space="preserve"> PAGEREF _Toc499234622 \h </w:instrText>
        </w:r>
        <w:r w:rsidR="008E5E28">
          <w:rPr>
            <w:noProof/>
            <w:webHidden/>
          </w:rPr>
        </w:r>
        <w:r w:rsidR="008E5E28">
          <w:rPr>
            <w:noProof/>
            <w:webHidden/>
          </w:rPr>
          <w:fldChar w:fldCharType="separate"/>
        </w:r>
        <w:r w:rsidR="007A31CB">
          <w:rPr>
            <w:noProof/>
            <w:webHidden/>
          </w:rPr>
          <w:t>10</w:t>
        </w:r>
        <w:r w:rsidR="008E5E28">
          <w:rPr>
            <w:noProof/>
            <w:webHidden/>
          </w:rPr>
          <w:fldChar w:fldCharType="end"/>
        </w:r>
      </w:hyperlink>
    </w:p>
    <w:p w14:paraId="488CD688" w14:textId="77777777" w:rsidR="007A31CB" w:rsidRDefault="003510B8">
      <w:pPr>
        <w:pStyle w:val="22"/>
        <w:rPr>
          <w:rFonts w:asciiTheme="minorHAnsi" w:hAnsiTheme="minorHAnsi"/>
          <w:noProof/>
          <w:color w:val="auto"/>
          <w:sz w:val="22"/>
          <w:lang w:val="en-US" w:eastAsia="zh-CN"/>
        </w:rPr>
      </w:pPr>
      <w:hyperlink w:anchor="_Toc499234623" w:history="1">
        <w:r w:rsidR="007A31CB" w:rsidRPr="00955CF4">
          <w:rPr>
            <w:rStyle w:val="aa"/>
            <w:noProof/>
          </w:rPr>
          <w:t>4.1</w:t>
        </w:r>
        <w:r w:rsidR="007A31CB">
          <w:rPr>
            <w:rFonts w:asciiTheme="minorHAnsi" w:hAnsiTheme="minorHAnsi"/>
            <w:noProof/>
            <w:color w:val="auto"/>
            <w:sz w:val="22"/>
            <w:lang w:val="en-US" w:eastAsia="zh-CN"/>
          </w:rPr>
          <w:tab/>
        </w:r>
        <w:r w:rsidR="007A31CB" w:rsidRPr="00955CF4">
          <w:rPr>
            <w:rStyle w:val="aa"/>
            <w:noProof/>
          </w:rPr>
          <w:t>Build Version</w:t>
        </w:r>
        <w:r w:rsidR="007A31CB">
          <w:rPr>
            <w:noProof/>
            <w:webHidden/>
          </w:rPr>
          <w:tab/>
        </w:r>
        <w:r w:rsidR="008E5E28">
          <w:rPr>
            <w:noProof/>
            <w:webHidden/>
          </w:rPr>
          <w:fldChar w:fldCharType="begin"/>
        </w:r>
        <w:r w:rsidR="007A31CB">
          <w:rPr>
            <w:noProof/>
            <w:webHidden/>
          </w:rPr>
          <w:instrText xml:space="preserve"> PAGEREF _Toc499234623 \h </w:instrText>
        </w:r>
        <w:r w:rsidR="008E5E28">
          <w:rPr>
            <w:noProof/>
            <w:webHidden/>
          </w:rPr>
        </w:r>
        <w:r w:rsidR="008E5E28">
          <w:rPr>
            <w:noProof/>
            <w:webHidden/>
          </w:rPr>
          <w:fldChar w:fldCharType="separate"/>
        </w:r>
        <w:r w:rsidR="007A31CB">
          <w:rPr>
            <w:noProof/>
            <w:webHidden/>
          </w:rPr>
          <w:t>10</w:t>
        </w:r>
        <w:r w:rsidR="008E5E28">
          <w:rPr>
            <w:noProof/>
            <w:webHidden/>
          </w:rPr>
          <w:fldChar w:fldCharType="end"/>
        </w:r>
      </w:hyperlink>
    </w:p>
    <w:p w14:paraId="5E0EE803" w14:textId="77777777" w:rsidR="007A31CB" w:rsidRDefault="003510B8">
      <w:pPr>
        <w:pStyle w:val="22"/>
        <w:rPr>
          <w:rFonts w:asciiTheme="minorHAnsi" w:hAnsiTheme="minorHAnsi"/>
          <w:noProof/>
          <w:color w:val="auto"/>
          <w:sz w:val="22"/>
          <w:lang w:val="en-US" w:eastAsia="zh-CN"/>
        </w:rPr>
      </w:pPr>
      <w:hyperlink w:anchor="_Toc499234624" w:history="1">
        <w:r w:rsidR="007A31CB" w:rsidRPr="00955CF4">
          <w:rPr>
            <w:rStyle w:val="aa"/>
            <w:noProof/>
          </w:rPr>
          <w:t>4.2</w:t>
        </w:r>
        <w:r w:rsidR="007A31CB">
          <w:rPr>
            <w:rFonts w:asciiTheme="minorHAnsi" w:hAnsiTheme="minorHAnsi"/>
            <w:noProof/>
            <w:color w:val="auto"/>
            <w:sz w:val="22"/>
            <w:lang w:val="en-US" w:eastAsia="zh-CN"/>
          </w:rPr>
          <w:tab/>
        </w:r>
        <w:r w:rsidR="007A31CB" w:rsidRPr="00955CF4">
          <w:rPr>
            <w:rStyle w:val="aa"/>
            <w:noProof/>
          </w:rPr>
          <w:t>Stopping CRM</w:t>
        </w:r>
        <w:r w:rsidR="007A31CB">
          <w:rPr>
            <w:noProof/>
            <w:webHidden/>
          </w:rPr>
          <w:tab/>
        </w:r>
        <w:r w:rsidR="008E5E28">
          <w:rPr>
            <w:noProof/>
            <w:webHidden/>
          </w:rPr>
          <w:fldChar w:fldCharType="begin"/>
        </w:r>
        <w:r w:rsidR="007A31CB">
          <w:rPr>
            <w:noProof/>
            <w:webHidden/>
          </w:rPr>
          <w:instrText xml:space="preserve"> PAGEREF _Toc499234624 \h </w:instrText>
        </w:r>
        <w:r w:rsidR="008E5E28">
          <w:rPr>
            <w:noProof/>
            <w:webHidden/>
          </w:rPr>
        </w:r>
        <w:r w:rsidR="008E5E28">
          <w:rPr>
            <w:noProof/>
            <w:webHidden/>
          </w:rPr>
          <w:fldChar w:fldCharType="separate"/>
        </w:r>
        <w:r w:rsidR="007A31CB">
          <w:rPr>
            <w:noProof/>
            <w:webHidden/>
          </w:rPr>
          <w:t>10</w:t>
        </w:r>
        <w:r w:rsidR="008E5E28">
          <w:rPr>
            <w:noProof/>
            <w:webHidden/>
          </w:rPr>
          <w:fldChar w:fldCharType="end"/>
        </w:r>
      </w:hyperlink>
    </w:p>
    <w:p w14:paraId="7CE7954D" w14:textId="77777777" w:rsidR="007A31CB" w:rsidRDefault="003510B8">
      <w:pPr>
        <w:pStyle w:val="22"/>
        <w:rPr>
          <w:rFonts w:asciiTheme="minorHAnsi" w:hAnsiTheme="minorHAnsi"/>
          <w:noProof/>
          <w:color w:val="auto"/>
          <w:sz w:val="22"/>
          <w:lang w:val="en-US" w:eastAsia="zh-CN"/>
        </w:rPr>
      </w:pPr>
      <w:hyperlink w:anchor="_Toc499234625" w:history="1">
        <w:r w:rsidR="007A31CB" w:rsidRPr="00955CF4">
          <w:rPr>
            <w:rStyle w:val="aa"/>
            <w:noProof/>
          </w:rPr>
          <w:t>4.3</w:t>
        </w:r>
        <w:r w:rsidR="007A31CB">
          <w:rPr>
            <w:rFonts w:asciiTheme="minorHAnsi" w:hAnsiTheme="minorHAnsi"/>
            <w:noProof/>
            <w:color w:val="auto"/>
            <w:sz w:val="22"/>
            <w:lang w:val="en-US" w:eastAsia="zh-CN"/>
          </w:rPr>
          <w:tab/>
        </w:r>
        <w:r w:rsidR="007A31CB" w:rsidRPr="00955CF4">
          <w:rPr>
            <w:rStyle w:val="aa"/>
            <w:noProof/>
          </w:rPr>
          <w:t>Clearing Script</w:t>
        </w:r>
        <w:r w:rsidR="007A31CB">
          <w:rPr>
            <w:noProof/>
            <w:webHidden/>
          </w:rPr>
          <w:tab/>
        </w:r>
        <w:r w:rsidR="008E5E28">
          <w:rPr>
            <w:noProof/>
            <w:webHidden/>
          </w:rPr>
          <w:fldChar w:fldCharType="begin"/>
        </w:r>
        <w:r w:rsidR="007A31CB">
          <w:rPr>
            <w:noProof/>
            <w:webHidden/>
          </w:rPr>
          <w:instrText xml:space="preserve"> PAGEREF _Toc499234625 \h </w:instrText>
        </w:r>
        <w:r w:rsidR="008E5E28">
          <w:rPr>
            <w:noProof/>
            <w:webHidden/>
          </w:rPr>
        </w:r>
        <w:r w:rsidR="008E5E28">
          <w:rPr>
            <w:noProof/>
            <w:webHidden/>
          </w:rPr>
          <w:fldChar w:fldCharType="separate"/>
        </w:r>
        <w:r w:rsidR="007A31CB">
          <w:rPr>
            <w:noProof/>
            <w:webHidden/>
          </w:rPr>
          <w:t>10</w:t>
        </w:r>
        <w:r w:rsidR="008E5E28">
          <w:rPr>
            <w:noProof/>
            <w:webHidden/>
          </w:rPr>
          <w:fldChar w:fldCharType="end"/>
        </w:r>
      </w:hyperlink>
    </w:p>
    <w:p w14:paraId="5B579F7C" w14:textId="77777777" w:rsidR="007A31CB" w:rsidRDefault="003510B8">
      <w:pPr>
        <w:pStyle w:val="22"/>
        <w:rPr>
          <w:rFonts w:asciiTheme="minorHAnsi" w:hAnsiTheme="minorHAnsi"/>
          <w:noProof/>
          <w:color w:val="auto"/>
          <w:sz w:val="22"/>
          <w:lang w:val="en-US" w:eastAsia="zh-CN"/>
        </w:rPr>
      </w:pPr>
      <w:hyperlink w:anchor="_Toc499234626" w:history="1">
        <w:r w:rsidR="007A31CB" w:rsidRPr="00955CF4">
          <w:rPr>
            <w:rStyle w:val="aa"/>
            <w:noProof/>
          </w:rPr>
          <w:t>4.4</w:t>
        </w:r>
        <w:r w:rsidR="007A31CB">
          <w:rPr>
            <w:rFonts w:asciiTheme="minorHAnsi" w:hAnsiTheme="minorHAnsi"/>
            <w:noProof/>
            <w:color w:val="auto"/>
            <w:sz w:val="22"/>
            <w:lang w:val="en-US" w:eastAsia="zh-CN"/>
          </w:rPr>
          <w:tab/>
        </w:r>
        <w:r w:rsidR="007A31CB" w:rsidRPr="00955CF4">
          <w:rPr>
            <w:rStyle w:val="aa"/>
            <w:noProof/>
          </w:rPr>
          <w:t>Post Cleanup</w:t>
        </w:r>
        <w:r w:rsidR="007A31CB">
          <w:rPr>
            <w:noProof/>
            <w:webHidden/>
          </w:rPr>
          <w:tab/>
        </w:r>
        <w:r w:rsidR="008E5E28">
          <w:rPr>
            <w:noProof/>
            <w:webHidden/>
          </w:rPr>
          <w:fldChar w:fldCharType="begin"/>
        </w:r>
        <w:r w:rsidR="007A31CB">
          <w:rPr>
            <w:noProof/>
            <w:webHidden/>
          </w:rPr>
          <w:instrText xml:space="preserve"> PAGEREF _Toc499234626 \h </w:instrText>
        </w:r>
        <w:r w:rsidR="008E5E28">
          <w:rPr>
            <w:noProof/>
            <w:webHidden/>
          </w:rPr>
        </w:r>
        <w:r w:rsidR="008E5E28">
          <w:rPr>
            <w:noProof/>
            <w:webHidden/>
          </w:rPr>
          <w:fldChar w:fldCharType="separate"/>
        </w:r>
        <w:r w:rsidR="007A31CB">
          <w:rPr>
            <w:noProof/>
            <w:webHidden/>
          </w:rPr>
          <w:t>10</w:t>
        </w:r>
        <w:r w:rsidR="008E5E28">
          <w:rPr>
            <w:noProof/>
            <w:webHidden/>
          </w:rPr>
          <w:fldChar w:fldCharType="end"/>
        </w:r>
      </w:hyperlink>
    </w:p>
    <w:p w14:paraId="4B8E4345" w14:textId="77777777" w:rsidR="007A31CB" w:rsidRDefault="003510B8">
      <w:pPr>
        <w:pStyle w:val="22"/>
        <w:rPr>
          <w:rFonts w:asciiTheme="minorHAnsi" w:hAnsiTheme="minorHAnsi"/>
          <w:noProof/>
          <w:color w:val="auto"/>
          <w:sz w:val="22"/>
          <w:lang w:val="en-US" w:eastAsia="zh-CN"/>
        </w:rPr>
      </w:pPr>
      <w:hyperlink w:anchor="_Toc499234627" w:history="1">
        <w:r w:rsidR="007A31CB" w:rsidRPr="00955CF4">
          <w:rPr>
            <w:rStyle w:val="aa"/>
            <w:noProof/>
          </w:rPr>
          <w:t>4.5</w:t>
        </w:r>
        <w:r w:rsidR="007A31CB">
          <w:rPr>
            <w:rFonts w:asciiTheme="minorHAnsi" w:hAnsiTheme="minorHAnsi"/>
            <w:noProof/>
            <w:color w:val="auto"/>
            <w:sz w:val="22"/>
            <w:lang w:val="en-US" w:eastAsia="zh-CN"/>
          </w:rPr>
          <w:tab/>
        </w:r>
        <w:r w:rsidR="007A31CB" w:rsidRPr="00955CF4">
          <w:rPr>
            <w:rStyle w:val="aa"/>
            <w:noProof/>
          </w:rPr>
          <w:t>validations:</w:t>
        </w:r>
        <w:r w:rsidR="007A31CB">
          <w:rPr>
            <w:noProof/>
            <w:webHidden/>
          </w:rPr>
          <w:tab/>
        </w:r>
        <w:r w:rsidR="008E5E28">
          <w:rPr>
            <w:noProof/>
            <w:webHidden/>
          </w:rPr>
          <w:fldChar w:fldCharType="begin"/>
        </w:r>
        <w:r w:rsidR="007A31CB">
          <w:rPr>
            <w:noProof/>
            <w:webHidden/>
          </w:rPr>
          <w:instrText xml:space="preserve"> PAGEREF _Toc499234627 \h </w:instrText>
        </w:r>
        <w:r w:rsidR="008E5E28">
          <w:rPr>
            <w:noProof/>
            <w:webHidden/>
          </w:rPr>
        </w:r>
        <w:r w:rsidR="008E5E28">
          <w:rPr>
            <w:noProof/>
            <w:webHidden/>
          </w:rPr>
          <w:fldChar w:fldCharType="separate"/>
        </w:r>
        <w:r w:rsidR="007A31CB">
          <w:rPr>
            <w:noProof/>
            <w:webHidden/>
          </w:rPr>
          <w:t>10</w:t>
        </w:r>
        <w:r w:rsidR="008E5E28">
          <w:rPr>
            <w:noProof/>
            <w:webHidden/>
          </w:rPr>
          <w:fldChar w:fldCharType="end"/>
        </w:r>
      </w:hyperlink>
    </w:p>
    <w:p w14:paraId="2BB78522" w14:textId="77777777" w:rsidR="007A31CB" w:rsidRDefault="003510B8">
      <w:pPr>
        <w:pStyle w:val="11"/>
        <w:tabs>
          <w:tab w:val="left" w:pos="567"/>
        </w:tabs>
        <w:rPr>
          <w:rFonts w:asciiTheme="minorHAnsi" w:hAnsiTheme="minorHAnsi"/>
          <w:b w:val="0"/>
          <w:caps w:val="0"/>
          <w:noProof/>
          <w:color w:val="auto"/>
          <w:sz w:val="22"/>
          <w:lang w:val="en-US" w:eastAsia="zh-CN"/>
        </w:rPr>
      </w:pPr>
      <w:hyperlink w:anchor="_Toc499234628" w:history="1">
        <w:r w:rsidR="007A31CB" w:rsidRPr="00955CF4">
          <w:rPr>
            <w:rStyle w:val="aa"/>
            <w:noProof/>
          </w:rPr>
          <w:t>5.</w:t>
        </w:r>
        <w:r w:rsidR="007A31CB">
          <w:rPr>
            <w:rFonts w:asciiTheme="minorHAnsi" w:hAnsiTheme="minorHAnsi"/>
            <w:b w:val="0"/>
            <w:caps w:val="0"/>
            <w:noProof/>
            <w:color w:val="auto"/>
            <w:sz w:val="22"/>
            <w:lang w:val="en-US" w:eastAsia="zh-CN"/>
          </w:rPr>
          <w:tab/>
        </w:r>
        <w:r w:rsidR="007A31CB" w:rsidRPr="00955CF4">
          <w:rPr>
            <w:rStyle w:val="aa"/>
            <w:rFonts w:eastAsia="Times New Roman" w:cs="Arial"/>
            <w:bCs/>
            <w:noProof/>
          </w:rPr>
          <w:t>Broker</w:t>
        </w:r>
        <w:r w:rsidR="007A31CB">
          <w:rPr>
            <w:noProof/>
            <w:webHidden/>
          </w:rPr>
          <w:tab/>
        </w:r>
        <w:r w:rsidR="008E5E28">
          <w:rPr>
            <w:noProof/>
            <w:webHidden/>
          </w:rPr>
          <w:fldChar w:fldCharType="begin"/>
        </w:r>
        <w:r w:rsidR="007A31CB">
          <w:rPr>
            <w:noProof/>
            <w:webHidden/>
          </w:rPr>
          <w:instrText xml:space="preserve"> PAGEREF _Toc499234628 \h </w:instrText>
        </w:r>
        <w:r w:rsidR="008E5E28">
          <w:rPr>
            <w:noProof/>
            <w:webHidden/>
          </w:rPr>
        </w:r>
        <w:r w:rsidR="008E5E28">
          <w:rPr>
            <w:noProof/>
            <w:webHidden/>
          </w:rPr>
          <w:fldChar w:fldCharType="separate"/>
        </w:r>
        <w:r w:rsidR="007A31CB">
          <w:rPr>
            <w:noProof/>
            <w:webHidden/>
          </w:rPr>
          <w:t>12</w:t>
        </w:r>
        <w:r w:rsidR="008E5E28">
          <w:rPr>
            <w:noProof/>
            <w:webHidden/>
          </w:rPr>
          <w:fldChar w:fldCharType="end"/>
        </w:r>
      </w:hyperlink>
    </w:p>
    <w:p w14:paraId="3A7B45BD" w14:textId="77777777" w:rsidR="007A31CB" w:rsidRDefault="003510B8">
      <w:pPr>
        <w:pStyle w:val="22"/>
        <w:rPr>
          <w:rFonts w:asciiTheme="minorHAnsi" w:hAnsiTheme="minorHAnsi"/>
          <w:noProof/>
          <w:color w:val="auto"/>
          <w:sz w:val="22"/>
          <w:lang w:val="en-US" w:eastAsia="zh-CN"/>
        </w:rPr>
      </w:pPr>
      <w:hyperlink w:anchor="_Toc499234629" w:history="1">
        <w:r w:rsidR="007A31CB" w:rsidRPr="00955CF4">
          <w:rPr>
            <w:rStyle w:val="aa"/>
            <w:noProof/>
          </w:rPr>
          <w:t>5.1</w:t>
        </w:r>
        <w:r w:rsidR="007A31CB">
          <w:rPr>
            <w:rFonts w:asciiTheme="minorHAnsi" w:hAnsiTheme="minorHAnsi"/>
            <w:noProof/>
            <w:color w:val="auto"/>
            <w:sz w:val="22"/>
            <w:lang w:val="en-US" w:eastAsia="zh-CN"/>
          </w:rPr>
          <w:tab/>
        </w:r>
        <w:r w:rsidR="007A31CB" w:rsidRPr="00955CF4">
          <w:rPr>
            <w:rStyle w:val="aa"/>
            <w:noProof/>
          </w:rPr>
          <w:t>Build Version</w:t>
        </w:r>
        <w:r w:rsidR="007A31CB">
          <w:rPr>
            <w:noProof/>
            <w:webHidden/>
          </w:rPr>
          <w:tab/>
        </w:r>
        <w:r w:rsidR="008E5E28">
          <w:rPr>
            <w:noProof/>
            <w:webHidden/>
          </w:rPr>
          <w:fldChar w:fldCharType="begin"/>
        </w:r>
        <w:r w:rsidR="007A31CB">
          <w:rPr>
            <w:noProof/>
            <w:webHidden/>
          </w:rPr>
          <w:instrText xml:space="preserve"> PAGEREF _Toc499234629 \h </w:instrText>
        </w:r>
        <w:r w:rsidR="008E5E28">
          <w:rPr>
            <w:noProof/>
            <w:webHidden/>
          </w:rPr>
        </w:r>
        <w:r w:rsidR="008E5E28">
          <w:rPr>
            <w:noProof/>
            <w:webHidden/>
          </w:rPr>
          <w:fldChar w:fldCharType="separate"/>
        </w:r>
        <w:r w:rsidR="007A31CB">
          <w:rPr>
            <w:noProof/>
            <w:webHidden/>
          </w:rPr>
          <w:t>12</w:t>
        </w:r>
        <w:r w:rsidR="008E5E28">
          <w:rPr>
            <w:noProof/>
            <w:webHidden/>
          </w:rPr>
          <w:fldChar w:fldCharType="end"/>
        </w:r>
      </w:hyperlink>
    </w:p>
    <w:p w14:paraId="262F3C14" w14:textId="77777777" w:rsidR="007A31CB" w:rsidRDefault="003510B8">
      <w:pPr>
        <w:pStyle w:val="22"/>
        <w:rPr>
          <w:rFonts w:asciiTheme="minorHAnsi" w:hAnsiTheme="minorHAnsi"/>
          <w:noProof/>
          <w:color w:val="auto"/>
          <w:sz w:val="22"/>
          <w:lang w:val="en-US" w:eastAsia="zh-CN"/>
        </w:rPr>
      </w:pPr>
      <w:hyperlink w:anchor="_Toc499234630" w:history="1">
        <w:r w:rsidR="007A31CB" w:rsidRPr="00955CF4">
          <w:rPr>
            <w:rStyle w:val="aa"/>
            <w:noProof/>
          </w:rPr>
          <w:t>5.2</w:t>
        </w:r>
        <w:r w:rsidR="007A31CB">
          <w:rPr>
            <w:rFonts w:asciiTheme="minorHAnsi" w:hAnsiTheme="minorHAnsi"/>
            <w:noProof/>
            <w:color w:val="auto"/>
            <w:sz w:val="22"/>
            <w:lang w:val="en-US" w:eastAsia="zh-CN"/>
          </w:rPr>
          <w:tab/>
        </w:r>
        <w:r w:rsidR="007A31CB" w:rsidRPr="00955CF4">
          <w:rPr>
            <w:rStyle w:val="aa"/>
            <w:noProof/>
          </w:rPr>
          <w:t>Stopping Broker</w:t>
        </w:r>
        <w:r w:rsidR="007A31CB">
          <w:rPr>
            <w:noProof/>
            <w:webHidden/>
          </w:rPr>
          <w:tab/>
        </w:r>
        <w:r w:rsidR="008E5E28">
          <w:rPr>
            <w:noProof/>
            <w:webHidden/>
          </w:rPr>
          <w:fldChar w:fldCharType="begin"/>
        </w:r>
        <w:r w:rsidR="007A31CB">
          <w:rPr>
            <w:noProof/>
            <w:webHidden/>
          </w:rPr>
          <w:instrText xml:space="preserve"> PAGEREF _Toc499234630 \h </w:instrText>
        </w:r>
        <w:r w:rsidR="008E5E28">
          <w:rPr>
            <w:noProof/>
            <w:webHidden/>
          </w:rPr>
        </w:r>
        <w:r w:rsidR="008E5E28">
          <w:rPr>
            <w:noProof/>
            <w:webHidden/>
          </w:rPr>
          <w:fldChar w:fldCharType="separate"/>
        </w:r>
        <w:r w:rsidR="007A31CB">
          <w:rPr>
            <w:noProof/>
            <w:webHidden/>
          </w:rPr>
          <w:t>12</w:t>
        </w:r>
        <w:r w:rsidR="008E5E28">
          <w:rPr>
            <w:noProof/>
            <w:webHidden/>
          </w:rPr>
          <w:fldChar w:fldCharType="end"/>
        </w:r>
      </w:hyperlink>
    </w:p>
    <w:p w14:paraId="7D208BA0" w14:textId="77777777" w:rsidR="007A31CB" w:rsidRDefault="003510B8">
      <w:pPr>
        <w:pStyle w:val="22"/>
        <w:rPr>
          <w:rFonts w:asciiTheme="minorHAnsi" w:hAnsiTheme="minorHAnsi"/>
          <w:noProof/>
          <w:color w:val="auto"/>
          <w:sz w:val="22"/>
          <w:lang w:val="en-US" w:eastAsia="zh-CN"/>
        </w:rPr>
      </w:pPr>
      <w:hyperlink w:anchor="_Toc499234631" w:history="1">
        <w:r w:rsidR="007A31CB" w:rsidRPr="00955CF4">
          <w:rPr>
            <w:rStyle w:val="aa"/>
            <w:noProof/>
          </w:rPr>
          <w:t>5.3</w:t>
        </w:r>
        <w:r w:rsidR="007A31CB">
          <w:rPr>
            <w:rFonts w:asciiTheme="minorHAnsi" w:hAnsiTheme="minorHAnsi"/>
            <w:noProof/>
            <w:color w:val="auto"/>
            <w:sz w:val="22"/>
            <w:lang w:val="en-US" w:eastAsia="zh-CN"/>
          </w:rPr>
          <w:tab/>
        </w:r>
        <w:r w:rsidR="007A31CB" w:rsidRPr="00955CF4">
          <w:rPr>
            <w:rStyle w:val="aa"/>
            <w:noProof/>
          </w:rPr>
          <w:t>Clearing</w:t>
        </w:r>
        <w:r w:rsidR="007A31CB" w:rsidRPr="00955CF4">
          <w:rPr>
            <w:rStyle w:val="aa"/>
            <w:rFonts w:ascii="Arial" w:eastAsia="Times New Roman" w:hAnsi="Arial" w:cs="Arial"/>
            <w:bCs/>
            <w:noProof/>
          </w:rPr>
          <w:t xml:space="preserve"> Script</w:t>
        </w:r>
        <w:r w:rsidR="007A31CB">
          <w:rPr>
            <w:noProof/>
            <w:webHidden/>
          </w:rPr>
          <w:tab/>
        </w:r>
        <w:r w:rsidR="008E5E28">
          <w:rPr>
            <w:noProof/>
            <w:webHidden/>
          </w:rPr>
          <w:fldChar w:fldCharType="begin"/>
        </w:r>
        <w:r w:rsidR="007A31CB">
          <w:rPr>
            <w:noProof/>
            <w:webHidden/>
          </w:rPr>
          <w:instrText xml:space="preserve"> PAGEREF _Toc499234631 \h </w:instrText>
        </w:r>
        <w:r w:rsidR="008E5E28">
          <w:rPr>
            <w:noProof/>
            <w:webHidden/>
          </w:rPr>
        </w:r>
        <w:r w:rsidR="008E5E28">
          <w:rPr>
            <w:noProof/>
            <w:webHidden/>
          </w:rPr>
          <w:fldChar w:fldCharType="separate"/>
        </w:r>
        <w:r w:rsidR="007A31CB">
          <w:rPr>
            <w:noProof/>
            <w:webHidden/>
          </w:rPr>
          <w:t>12</w:t>
        </w:r>
        <w:r w:rsidR="008E5E28">
          <w:rPr>
            <w:noProof/>
            <w:webHidden/>
          </w:rPr>
          <w:fldChar w:fldCharType="end"/>
        </w:r>
      </w:hyperlink>
    </w:p>
    <w:p w14:paraId="64997A73" w14:textId="77777777" w:rsidR="007A31CB" w:rsidRDefault="003510B8">
      <w:pPr>
        <w:pStyle w:val="22"/>
        <w:rPr>
          <w:rFonts w:asciiTheme="minorHAnsi" w:hAnsiTheme="minorHAnsi"/>
          <w:noProof/>
          <w:color w:val="auto"/>
          <w:sz w:val="22"/>
          <w:lang w:val="en-US" w:eastAsia="zh-CN"/>
        </w:rPr>
      </w:pPr>
      <w:hyperlink w:anchor="_Toc499234632" w:history="1">
        <w:r w:rsidR="007A31CB" w:rsidRPr="00955CF4">
          <w:rPr>
            <w:rStyle w:val="aa"/>
            <w:noProof/>
          </w:rPr>
          <w:t>5.4</w:t>
        </w:r>
        <w:r w:rsidR="007A31CB">
          <w:rPr>
            <w:rFonts w:asciiTheme="minorHAnsi" w:hAnsiTheme="minorHAnsi"/>
            <w:noProof/>
            <w:color w:val="auto"/>
            <w:sz w:val="22"/>
            <w:lang w:val="en-US" w:eastAsia="zh-CN"/>
          </w:rPr>
          <w:tab/>
        </w:r>
        <w:r w:rsidR="007A31CB" w:rsidRPr="00955CF4">
          <w:rPr>
            <w:rStyle w:val="aa"/>
            <w:noProof/>
          </w:rPr>
          <w:t>validations</w:t>
        </w:r>
        <w:r w:rsidR="007A31CB">
          <w:rPr>
            <w:noProof/>
            <w:webHidden/>
          </w:rPr>
          <w:tab/>
        </w:r>
        <w:r w:rsidR="008E5E28">
          <w:rPr>
            <w:noProof/>
            <w:webHidden/>
          </w:rPr>
          <w:fldChar w:fldCharType="begin"/>
        </w:r>
        <w:r w:rsidR="007A31CB">
          <w:rPr>
            <w:noProof/>
            <w:webHidden/>
          </w:rPr>
          <w:instrText xml:space="preserve"> PAGEREF _Toc499234632 \h </w:instrText>
        </w:r>
        <w:r w:rsidR="008E5E28">
          <w:rPr>
            <w:noProof/>
            <w:webHidden/>
          </w:rPr>
        </w:r>
        <w:r w:rsidR="008E5E28">
          <w:rPr>
            <w:noProof/>
            <w:webHidden/>
          </w:rPr>
          <w:fldChar w:fldCharType="separate"/>
        </w:r>
        <w:r w:rsidR="007A31CB">
          <w:rPr>
            <w:noProof/>
            <w:webHidden/>
          </w:rPr>
          <w:t>12</w:t>
        </w:r>
        <w:r w:rsidR="008E5E28">
          <w:rPr>
            <w:noProof/>
            <w:webHidden/>
          </w:rPr>
          <w:fldChar w:fldCharType="end"/>
        </w:r>
      </w:hyperlink>
    </w:p>
    <w:p w14:paraId="6EFB7B65" w14:textId="77777777" w:rsidR="007A31CB" w:rsidRDefault="003510B8">
      <w:pPr>
        <w:pStyle w:val="22"/>
        <w:rPr>
          <w:rFonts w:asciiTheme="minorHAnsi" w:hAnsiTheme="minorHAnsi"/>
          <w:noProof/>
          <w:color w:val="auto"/>
          <w:sz w:val="22"/>
          <w:lang w:val="en-US" w:eastAsia="zh-CN"/>
        </w:rPr>
      </w:pPr>
      <w:hyperlink w:anchor="_Toc499234633" w:history="1">
        <w:r w:rsidR="007A31CB" w:rsidRPr="00955CF4">
          <w:rPr>
            <w:rStyle w:val="aa"/>
            <w:noProof/>
          </w:rPr>
          <w:t>5.5</w:t>
        </w:r>
        <w:r w:rsidR="007A31CB">
          <w:rPr>
            <w:rFonts w:asciiTheme="minorHAnsi" w:hAnsiTheme="minorHAnsi"/>
            <w:noProof/>
            <w:color w:val="auto"/>
            <w:sz w:val="22"/>
            <w:lang w:val="en-US" w:eastAsia="zh-CN"/>
          </w:rPr>
          <w:tab/>
        </w:r>
        <w:r w:rsidR="007A31CB" w:rsidRPr="00955CF4">
          <w:rPr>
            <w:rStyle w:val="aa"/>
            <w:noProof/>
          </w:rPr>
          <w:t>Post Cleanup</w:t>
        </w:r>
        <w:r w:rsidR="007A31CB">
          <w:rPr>
            <w:noProof/>
            <w:webHidden/>
          </w:rPr>
          <w:tab/>
        </w:r>
        <w:r w:rsidR="008E5E28">
          <w:rPr>
            <w:noProof/>
            <w:webHidden/>
          </w:rPr>
          <w:fldChar w:fldCharType="begin"/>
        </w:r>
        <w:r w:rsidR="007A31CB">
          <w:rPr>
            <w:noProof/>
            <w:webHidden/>
          </w:rPr>
          <w:instrText xml:space="preserve"> PAGEREF _Toc499234633 \h </w:instrText>
        </w:r>
        <w:r w:rsidR="008E5E28">
          <w:rPr>
            <w:noProof/>
            <w:webHidden/>
          </w:rPr>
        </w:r>
        <w:r w:rsidR="008E5E28">
          <w:rPr>
            <w:noProof/>
            <w:webHidden/>
          </w:rPr>
          <w:fldChar w:fldCharType="separate"/>
        </w:r>
        <w:r w:rsidR="007A31CB">
          <w:rPr>
            <w:noProof/>
            <w:webHidden/>
          </w:rPr>
          <w:t>12</w:t>
        </w:r>
        <w:r w:rsidR="008E5E28">
          <w:rPr>
            <w:noProof/>
            <w:webHidden/>
          </w:rPr>
          <w:fldChar w:fldCharType="end"/>
        </w:r>
      </w:hyperlink>
    </w:p>
    <w:p w14:paraId="40B9C7EE" w14:textId="77777777" w:rsidR="007A31CB" w:rsidRDefault="003510B8">
      <w:pPr>
        <w:pStyle w:val="11"/>
        <w:tabs>
          <w:tab w:val="left" w:pos="567"/>
        </w:tabs>
        <w:rPr>
          <w:rFonts w:asciiTheme="minorHAnsi" w:hAnsiTheme="minorHAnsi"/>
          <w:b w:val="0"/>
          <w:caps w:val="0"/>
          <w:noProof/>
          <w:color w:val="auto"/>
          <w:sz w:val="22"/>
          <w:lang w:val="en-US" w:eastAsia="zh-CN"/>
        </w:rPr>
      </w:pPr>
      <w:hyperlink w:anchor="_Toc499234634" w:history="1">
        <w:r w:rsidR="007A31CB" w:rsidRPr="00955CF4">
          <w:rPr>
            <w:rStyle w:val="aa"/>
            <w:noProof/>
          </w:rPr>
          <w:t>6.</w:t>
        </w:r>
        <w:r w:rsidR="007A31CB">
          <w:rPr>
            <w:rFonts w:asciiTheme="minorHAnsi" w:hAnsiTheme="minorHAnsi"/>
            <w:b w:val="0"/>
            <w:caps w:val="0"/>
            <w:noProof/>
            <w:color w:val="auto"/>
            <w:sz w:val="22"/>
            <w:lang w:val="en-US" w:eastAsia="zh-CN"/>
          </w:rPr>
          <w:tab/>
        </w:r>
        <w:r w:rsidR="007A31CB" w:rsidRPr="00955CF4">
          <w:rPr>
            <w:rStyle w:val="aa"/>
            <w:rFonts w:eastAsia="Times New Roman" w:cs="Arial"/>
            <w:bCs/>
            <w:noProof/>
          </w:rPr>
          <w:t>XBS &amp; SOLACE</w:t>
        </w:r>
        <w:r w:rsidR="007A31CB">
          <w:rPr>
            <w:noProof/>
            <w:webHidden/>
          </w:rPr>
          <w:tab/>
        </w:r>
        <w:r w:rsidR="008E5E28">
          <w:rPr>
            <w:noProof/>
            <w:webHidden/>
          </w:rPr>
          <w:fldChar w:fldCharType="begin"/>
        </w:r>
        <w:r w:rsidR="007A31CB">
          <w:rPr>
            <w:noProof/>
            <w:webHidden/>
          </w:rPr>
          <w:instrText xml:space="preserve"> PAGEREF _Toc499234634 \h </w:instrText>
        </w:r>
        <w:r w:rsidR="008E5E28">
          <w:rPr>
            <w:noProof/>
            <w:webHidden/>
          </w:rPr>
        </w:r>
        <w:r w:rsidR="008E5E28">
          <w:rPr>
            <w:noProof/>
            <w:webHidden/>
          </w:rPr>
          <w:fldChar w:fldCharType="separate"/>
        </w:r>
        <w:r w:rsidR="007A31CB">
          <w:rPr>
            <w:noProof/>
            <w:webHidden/>
          </w:rPr>
          <w:t>14</w:t>
        </w:r>
        <w:r w:rsidR="008E5E28">
          <w:rPr>
            <w:noProof/>
            <w:webHidden/>
          </w:rPr>
          <w:fldChar w:fldCharType="end"/>
        </w:r>
      </w:hyperlink>
    </w:p>
    <w:p w14:paraId="3237C137" w14:textId="77777777" w:rsidR="007A31CB" w:rsidRDefault="003510B8">
      <w:pPr>
        <w:pStyle w:val="22"/>
        <w:rPr>
          <w:rFonts w:asciiTheme="minorHAnsi" w:hAnsiTheme="minorHAnsi"/>
          <w:noProof/>
          <w:color w:val="auto"/>
          <w:sz w:val="22"/>
          <w:lang w:val="en-US" w:eastAsia="zh-CN"/>
        </w:rPr>
      </w:pPr>
      <w:hyperlink w:anchor="_Toc499234635" w:history="1">
        <w:r w:rsidR="007A31CB" w:rsidRPr="00955CF4">
          <w:rPr>
            <w:rStyle w:val="aa"/>
            <w:noProof/>
          </w:rPr>
          <w:t>6.1</w:t>
        </w:r>
        <w:r w:rsidR="007A31CB">
          <w:rPr>
            <w:rFonts w:asciiTheme="minorHAnsi" w:hAnsiTheme="minorHAnsi"/>
            <w:noProof/>
            <w:color w:val="auto"/>
            <w:sz w:val="22"/>
            <w:lang w:val="en-US" w:eastAsia="zh-CN"/>
          </w:rPr>
          <w:tab/>
        </w:r>
        <w:r w:rsidR="007A31CB" w:rsidRPr="00955CF4">
          <w:rPr>
            <w:rStyle w:val="aa"/>
            <w:noProof/>
          </w:rPr>
          <w:t>Build version</w:t>
        </w:r>
        <w:r w:rsidR="007A31CB">
          <w:rPr>
            <w:noProof/>
            <w:webHidden/>
          </w:rPr>
          <w:tab/>
        </w:r>
        <w:r w:rsidR="008E5E28">
          <w:rPr>
            <w:noProof/>
            <w:webHidden/>
          </w:rPr>
          <w:fldChar w:fldCharType="begin"/>
        </w:r>
        <w:r w:rsidR="007A31CB">
          <w:rPr>
            <w:noProof/>
            <w:webHidden/>
          </w:rPr>
          <w:instrText xml:space="preserve"> PAGEREF _Toc499234635 \h </w:instrText>
        </w:r>
        <w:r w:rsidR="008E5E28">
          <w:rPr>
            <w:noProof/>
            <w:webHidden/>
          </w:rPr>
        </w:r>
        <w:r w:rsidR="008E5E28">
          <w:rPr>
            <w:noProof/>
            <w:webHidden/>
          </w:rPr>
          <w:fldChar w:fldCharType="separate"/>
        </w:r>
        <w:r w:rsidR="007A31CB">
          <w:rPr>
            <w:noProof/>
            <w:webHidden/>
          </w:rPr>
          <w:t>14</w:t>
        </w:r>
        <w:r w:rsidR="008E5E28">
          <w:rPr>
            <w:noProof/>
            <w:webHidden/>
          </w:rPr>
          <w:fldChar w:fldCharType="end"/>
        </w:r>
      </w:hyperlink>
    </w:p>
    <w:p w14:paraId="1FFC26F6" w14:textId="77777777" w:rsidR="007A31CB" w:rsidRDefault="003510B8">
      <w:pPr>
        <w:pStyle w:val="22"/>
        <w:rPr>
          <w:rFonts w:asciiTheme="minorHAnsi" w:hAnsiTheme="minorHAnsi"/>
          <w:noProof/>
          <w:color w:val="auto"/>
          <w:sz w:val="22"/>
          <w:lang w:val="en-US" w:eastAsia="zh-CN"/>
        </w:rPr>
      </w:pPr>
      <w:hyperlink w:anchor="_Toc499234636" w:history="1">
        <w:r w:rsidR="007A31CB" w:rsidRPr="00955CF4">
          <w:rPr>
            <w:rStyle w:val="aa"/>
            <w:noProof/>
          </w:rPr>
          <w:t>6.2</w:t>
        </w:r>
        <w:r w:rsidR="007A31CB">
          <w:rPr>
            <w:rFonts w:asciiTheme="minorHAnsi" w:hAnsiTheme="minorHAnsi"/>
            <w:noProof/>
            <w:color w:val="auto"/>
            <w:sz w:val="22"/>
            <w:lang w:val="en-US" w:eastAsia="zh-CN"/>
          </w:rPr>
          <w:tab/>
        </w:r>
        <w:r w:rsidR="007A31CB" w:rsidRPr="00955CF4">
          <w:rPr>
            <w:rStyle w:val="aa"/>
            <w:noProof/>
          </w:rPr>
          <w:t>Stopping XBS</w:t>
        </w:r>
        <w:r w:rsidR="007A31CB">
          <w:rPr>
            <w:noProof/>
            <w:webHidden/>
          </w:rPr>
          <w:tab/>
        </w:r>
        <w:r w:rsidR="008E5E28">
          <w:rPr>
            <w:noProof/>
            <w:webHidden/>
          </w:rPr>
          <w:fldChar w:fldCharType="begin"/>
        </w:r>
        <w:r w:rsidR="007A31CB">
          <w:rPr>
            <w:noProof/>
            <w:webHidden/>
          </w:rPr>
          <w:instrText xml:space="preserve"> PAGEREF _Toc499234636 \h </w:instrText>
        </w:r>
        <w:r w:rsidR="008E5E28">
          <w:rPr>
            <w:noProof/>
            <w:webHidden/>
          </w:rPr>
        </w:r>
        <w:r w:rsidR="008E5E28">
          <w:rPr>
            <w:noProof/>
            <w:webHidden/>
          </w:rPr>
          <w:fldChar w:fldCharType="separate"/>
        </w:r>
        <w:r w:rsidR="007A31CB">
          <w:rPr>
            <w:noProof/>
            <w:webHidden/>
          </w:rPr>
          <w:t>14</w:t>
        </w:r>
        <w:r w:rsidR="008E5E28">
          <w:rPr>
            <w:noProof/>
            <w:webHidden/>
          </w:rPr>
          <w:fldChar w:fldCharType="end"/>
        </w:r>
      </w:hyperlink>
    </w:p>
    <w:p w14:paraId="276F65E3" w14:textId="77777777" w:rsidR="007A31CB" w:rsidRDefault="003510B8">
      <w:pPr>
        <w:pStyle w:val="22"/>
        <w:rPr>
          <w:rFonts w:asciiTheme="minorHAnsi" w:hAnsiTheme="minorHAnsi"/>
          <w:noProof/>
          <w:color w:val="auto"/>
          <w:sz w:val="22"/>
          <w:lang w:val="en-US" w:eastAsia="zh-CN"/>
        </w:rPr>
      </w:pPr>
      <w:hyperlink w:anchor="_Toc499234637" w:history="1">
        <w:r w:rsidR="007A31CB" w:rsidRPr="00955CF4">
          <w:rPr>
            <w:rStyle w:val="aa"/>
            <w:noProof/>
          </w:rPr>
          <w:t>6.3</w:t>
        </w:r>
        <w:r w:rsidR="007A31CB">
          <w:rPr>
            <w:rFonts w:asciiTheme="minorHAnsi" w:hAnsiTheme="minorHAnsi"/>
            <w:noProof/>
            <w:color w:val="auto"/>
            <w:sz w:val="22"/>
            <w:lang w:val="en-US" w:eastAsia="zh-CN"/>
          </w:rPr>
          <w:tab/>
        </w:r>
        <w:r w:rsidR="007A31CB" w:rsidRPr="00955CF4">
          <w:rPr>
            <w:rStyle w:val="aa"/>
            <w:noProof/>
          </w:rPr>
          <w:t>Clearing Solace Trades Durable Queue</w:t>
        </w:r>
        <w:r w:rsidR="007A31CB">
          <w:rPr>
            <w:noProof/>
            <w:webHidden/>
          </w:rPr>
          <w:tab/>
        </w:r>
        <w:r w:rsidR="008E5E28">
          <w:rPr>
            <w:noProof/>
            <w:webHidden/>
          </w:rPr>
          <w:fldChar w:fldCharType="begin"/>
        </w:r>
        <w:r w:rsidR="007A31CB">
          <w:rPr>
            <w:noProof/>
            <w:webHidden/>
          </w:rPr>
          <w:instrText xml:space="preserve"> PAGEREF _Toc499234637 \h </w:instrText>
        </w:r>
        <w:r w:rsidR="008E5E28">
          <w:rPr>
            <w:noProof/>
            <w:webHidden/>
          </w:rPr>
        </w:r>
        <w:r w:rsidR="008E5E28">
          <w:rPr>
            <w:noProof/>
            <w:webHidden/>
          </w:rPr>
          <w:fldChar w:fldCharType="separate"/>
        </w:r>
        <w:r w:rsidR="007A31CB">
          <w:rPr>
            <w:noProof/>
            <w:webHidden/>
          </w:rPr>
          <w:t>14</w:t>
        </w:r>
        <w:r w:rsidR="008E5E28">
          <w:rPr>
            <w:noProof/>
            <w:webHidden/>
          </w:rPr>
          <w:fldChar w:fldCharType="end"/>
        </w:r>
      </w:hyperlink>
    </w:p>
    <w:p w14:paraId="77A489FB" w14:textId="77777777" w:rsidR="007A31CB" w:rsidRDefault="003510B8">
      <w:pPr>
        <w:pStyle w:val="22"/>
        <w:rPr>
          <w:rFonts w:asciiTheme="minorHAnsi" w:hAnsiTheme="minorHAnsi"/>
          <w:noProof/>
          <w:color w:val="auto"/>
          <w:sz w:val="22"/>
          <w:lang w:val="en-US" w:eastAsia="zh-CN"/>
        </w:rPr>
      </w:pPr>
      <w:hyperlink w:anchor="_Toc499234638" w:history="1">
        <w:r w:rsidR="007A31CB" w:rsidRPr="00955CF4">
          <w:rPr>
            <w:rStyle w:val="aa"/>
            <w:noProof/>
          </w:rPr>
          <w:t>6.4</w:t>
        </w:r>
        <w:r w:rsidR="007A31CB">
          <w:rPr>
            <w:rFonts w:asciiTheme="minorHAnsi" w:hAnsiTheme="minorHAnsi"/>
            <w:noProof/>
            <w:color w:val="auto"/>
            <w:sz w:val="22"/>
            <w:lang w:val="en-US" w:eastAsia="zh-CN"/>
          </w:rPr>
          <w:tab/>
        </w:r>
        <w:r w:rsidR="007A31CB" w:rsidRPr="00955CF4">
          <w:rPr>
            <w:rStyle w:val="aa"/>
            <w:noProof/>
          </w:rPr>
          <w:t>Clearing XBS DB</w:t>
        </w:r>
        <w:r w:rsidR="007A31CB">
          <w:rPr>
            <w:noProof/>
            <w:webHidden/>
          </w:rPr>
          <w:tab/>
        </w:r>
        <w:r w:rsidR="008E5E28">
          <w:rPr>
            <w:noProof/>
            <w:webHidden/>
          </w:rPr>
          <w:fldChar w:fldCharType="begin"/>
        </w:r>
        <w:r w:rsidR="007A31CB">
          <w:rPr>
            <w:noProof/>
            <w:webHidden/>
          </w:rPr>
          <w:instrText xml:space="preserve"> PAGEREF _Toc499234638 \h </w:instrText>
        </w:r>
        <w:r w:rsidR="008E5E28">
          <w:rPr>
            <w:noProof/>
            <w:webHidden/>
          </w:rPr>
        </w:r>
        <w:r w:rsidR="008E5E28">
          <w:rPr>
            <w:noProof/>
            <w:webHidden/>
          </w:rPr>
          <w:fldChar w:fldCharType="separate"/>
        </w:r>
        <w:r w:rsidR="007A31CB">
          <w:rPr>
            <w:noProof/>
            <w:webHidden/>
          </w:rPr>
          <w:t>15</w:t>
        </w:r>
        <w:r w:rsidR="008E5E28">
          <w:rPr>
            <w:noProof/>
            <w:webHidden/>
          </w:rPr>
          <w:fldChar w:fldCharType="end"/>
        </w:r>
      </w:hyperlink>
    </w:p>
    <w:p w14:paraId="7E4E5E30" w14:textId="77777777" w:rsidR="007A31CB" w:rsidRDefault="003510B8">
      <w:pPr>
        <w:pStyle w:val="22"/>
        <w:rPr>
          <w:rFonts w:asciiTheme="minorHAnsi" w:hAnsiTheme="minorHAnsi"/>
          <w:noProof/>
          <w:color w:val="auto"/>
          <w:sz w:val="22"/>
          <w:lang w:val="en-US" w:eastAsia="zh-CN"/>
        </w:rPr>
      </w:pPr>
      <w:hyperlink w:anchor="_Toc499234639" w:history="1">
        <w:r w:rsidR="007A31CB" w:rsidRPr="00955CF4">
          <w:rPr>
            <w:rStyle w:val="aa"/>
            <w:noProof/>
          </w:rPr>
          <w:t>6.5</w:t>
        </w:r>
        <w:r w:rsidR="007A31CB">
          <w:rPr>
            <w:rFonts w:asciiTheme="minorHAnsi" w:hAnsiTheme="minorHAnsi"/>
            <w:noProof/>
            <w:color w:val="auto"/>
            <w:sz w:val="22"/>
            <w:lang w:val="en-US" w:eastAsia="zh-CN"/>
          </w:rPr>
          <w:tab/>
        </w:r>
        <w:r w:rsidR="007A31CB" w:rsidRPr="00955CF4">
          <w:rPr>
            <w:rStyle w:val="aa"/>
            <w:noProof/>
          </w:rPr>
          <w:t>Post Cleanup</w:t>
        </w:r>
        <w:r w:rsidR="007A31CB">
          <w:rPr>
            <w:noProof/>
            <w:webHidden/>
          </w:rPr>
          <w:tab/>
        </w:r>
        <w:r w:rsidR="008E5E28">
          <w:rPr>
            <w:noProof/>
            <w:webHidden/>
          </w:rPr>
          <w:fldChar w:fldCharType="begin"/>
        </w:r>
        <w:r w:rsidR="007A31CB">
          <w:rPr>
            <w:noProof/>
            <w:webHidden/>
          </w:rPr>
          <w:instrText xml:space="preserve"> PAGEREF _Toc499234639 \h </w:instrText>
        </w:r>
        <w:r w:rsidR="008E5E28">
          <w:rPr>
            <w:noProof/>
            <w:webHidden/>
          </w:rPr>
        </w:r>
        <w:r w:rsidR="008E5E28">
          <w:rPr>
            <w:noProof/>
            <w:webHidden/>
          </w:rPr>
          <w:fldChar w:fldCharType="separate"/>
        </w:r>
        <w:r w:rsidR="007A31CB">
          <w:rPr>
            <w:noProof/>
            <w:webHidden/>
          </w:rPr>
          <w:t>15</w:t>
        </w:r>
        <w:r w:rsidR="008E5E28">
          <w:rPr>
            <w:noProof/>
            <w:webHidden/>
          </w:rPr>
          <w:fldChar w:fldCharType="end"/>
        </w:r>
      </w:hyperlink>
    </w:p>
    <w:p w14:paraId="1F8048F5" w14:textId="77777777" w:rsidR="007A31CB" w:rsidRDefault="003510B8">
      <w:pPr>
        <w:pStyle w:val="11"/>
        <w:tabs>
          <w:tab w:val="left" w:pos="567"/>
        </w:tabs>
        <w:rPr>
          <w:rFonts w:asciiTheme="minorHAnsi" w:hAnsiTheme="minorHAnsi"/>
          <w:b w:val="0"/>
          <w:caps w:val="0"/>
          <w:noProof/>
          <w:color w:val="auto"/>
          <w:sz w:val="22"/>
          <w:lang w:val="en-US" w:eastAsia="zh-CN"/>
        </w:rPr>
      </w:pPr>
      <w:hyperlink w:anchor="_Toc499234640" w:history="1">
        <w:r w:rsidR="007A31CB" w:rsidRPr="00955CF4">
          <w:rPr>
            <w:rStyle w:val="aa"/>
            <w:noProof/>
          </w:rPr>
          <w:t>7.</w:t>
        </w:r>
        <w:r w:rsidR="007A31CB">
          <w:rPr>
            <w:rFonts w:asciiTheme="minorHAnsi" w:hAnsiTheme="minorHAnsi"/>
            <w:b w:val="0"/>
            <w:caps w:val="0"/>
            <w:noProof/>
            <w:color w:val="auto"/>
            <w:sz w:val="22"/>
            <w:lang w:val="en-US" w:eastAsia="zh-CN"/>
          </w:rPr>
          <w:tab/>
        </w:r>
        <w:r w:rsidR="007A31CB" w:rsidRPr="00955CF4">
          <w:rPr>
            <w:rStyle w:val="aa"/>
            <w:rFonts w:eastAsia="Times New Roman" w:cs="Arial"/>
            <w:bCs/>
            <w:noProof/>
          </w:rPr>
          <w:t>KAFKA &amp; CS TOOLS</w:t>
        </w:r>
        <w:r w:rsidR="007A31CB">
          <w:rPr>
            <w:noProof/>
            <w:webHidden/>
          </w:rPr>
          <w:tab/>
        </w:r>
        <w:r w:rsidR="008E5E28">
          <w:rPr>
            <w:noProof/>
            <w:webHidden/>
          </w:rPr>
          <w:fldChar w:fldCharType="begin"/>
        </w:r>
        <w:r w:rsidR="007A31CB">
          <w:rPr>
            <w:noProof/>
            <w:webHidden/>
          </w:rPr>
          <w:instrText xml:space="preserve"> PAGEREF _Toc499234640 \h </w:instrText>
        </w:r>
        <w:r w:rsidR="008E5E28">
          <w:rPr>
            <w:noProof/>
            <w:webHidden/>
          </w:rPr>
        </w:r>
        <w:r w:rsidR="008E5E28">
          <w:rPr>
            <w:noProof/>
            <w:webHidden/>
          </w:rPr>
          <w:fldChar w:fldCharType="separate"/>
        </w:r>
        <w:r w:rsidR="007A31CB">
          <w:rPr>
            <w:noProof/>
            <w:webHidden/>
          </w:rPr>
          <w:t>16</w:t>
        </w:r>
        <w:r w:rsidR="008E5E28">
          <w:rPr>
            <w:noProof/>
            <w:webHidden/>
          </w:rPr>
          <w:fldChar w:fldCharType="end"/>
        </w:r>
      </w:hyperlink>
    </w:p>
    <w:p w14:paraId="177B99AD" w14:textId="77777777" w:rsidR="007A31CB" w:rsidRDefault="003510B8">
      <w:pPr>
        <w:pStyle w:val="22"/>
        <w:rPr>
          <w:rFonts w:asciiTheme="minorHAnsi" w:hAnsiTheme="minorHAnsi"/>
          <w:noProof/>
          <w:color w:val="auto"/>
          <w:sz w:val="22"/>
          <w:lang w:val="en-US" w:eastAsia="zh-CN"/>
        </w:rPr>
      </w:pPr>
      <w:hyperlink w:anchor="_Toc499234641" w:history="1">
        <w:r w:rsidR="007A31CB" w:rsidRPr="00955CF4">
          <w:rPr>
            <w:rStyle w:val="aa"/>
            <w:noProof/>
          </w:rPr>
          <w:t>7.1</w:t>
        </w:r>
        <w:r w:rsidR="007A31CB">
          <w:rPr>
            <w:rFonts w:asciiTheme="minorHAnsi" w:hAnsiTheme="minorHAnsi"/>
            <w:noProof/>
            <w:color w:val="auto"/>
            <w:sz w:val="22"/>
            <w:lang w:val="en-US" w:eastAsia="zh-CN"/>
          </w:rPr>
          <w:tab/>
        </w:r>
        <w:r w:rsidR="007A31CB" w:rsidRPr="00955CF4">
          <w:rPr>
            <w:rStyle w:val="aa"/>
            <w:noProof/>
          </w:rPr>
          <w:t>build version</w:t>
        </w:r>
        <w:r w:rsidR="007A31CB">
          <w:rPr>
            <w:noProof/>
            <w:webHidden/>
          </w:rPr>
          <w:tab/>
        </w:r>
        <w:r w:rsidR="008E5E28">
          <w:rPr>
            <w:noProof/>
            <w:webHidden/>
          </w:rPr>
          <w:fldChar w:fldCharType="begin"/>
        </w:r>
        <w:r w:rsidR="007A31CB">
          <w:rPr>
            <w:noProof/>
            <w:webHidden/>
          </w:rPr>
          <w:instrText xml:space="preserve"> PAGEREF _Toc499234641 \h </w:instrText>
        </w:r>
        <w:r w:rsidR="008E5E28">
          <w:rPr>
            <w:noProof/>
            <w:webHidden/>
          </w:rPr>
        </w:r>
        <w:r w:rsidR="008E5E28">
          <w:rPr>
            <w:noProof/>
            <w:webHidden/>
          </w:rPr>
          <w:fldChar w:fldCharType="separate"/>
        </w:r>
        <w:r w:rsidR="007A31CB">
          <w:rPr>
            <w:noProof/>
            <w:webHidden/>
          </w:rPr>
          <w:t>16</w:t>
        </w:r>
        <w:r w:rsidR="008E5E28">
          <w:rPr>
            <w:noProof/>
            <w:webHidden/>
          </w:rPr>
          <w:fldChar w:fldCharType="end"/>
        </w:r>
      </w:hyperlink>
    </w:p>
    <w:p w14:paraId="7BC33DF0" w14:textId="77777777" w:rsidR="007A31CB" w:rsidRDefault="003510B8">
      <w:pPr>
        <w:pStyle w:val="22"/>
        <w:rPr>
          <w:rFonts w:asciiTheme="minorHAnsi" w:hAnsiTheme="minorHAnsi"/>
          <w:noProof/>
          <w:color w:val="auto"/>
          <w:sz w:val="22"/>
          <w:lang w:val="en-US" w:eastAsia="zh-CN"/>
        </w:rPr>
      </w:pPr>
      <w:hyperlink w:anchor="_Toc499234642" w:history="1">
        <w:r w:rsidR="007A31CB" w:rsidRPr="00955CF4">
          <w:rPr>
            <w:rStyle w:val="aa"/>
            <w:noProof/>
          </w:rPr>
          <w:t>7.2</w:t>
        </w:r>
        <w:r w:rsidR="007A31CB">
          <w:rPr>
            <w:rFonts w:asciiTheme="minorHAnsi" w:hAnsiTheme="minorHAnsi"/>
            <w:noProof/>
            <w:color w:val="auto"/>
            <w:sz w:val="22"/>
            <w:lang w:val="en-US" w:eastAsia="zh-CN"/>
          </w:rPr>
          <w:tab/>
        </w:r>
        <w:r w:rsidR="007A31CB" w:rsidRPr="00955CF4">
          <w:rPr>
            <w:rStyle w:val="aa"/>
            <w:noProof/>
          </w:rPr>
          <w:t>PRe clean-up steps</w:t>
        </w:r>
        <w:r w:rsidR="007A31CB">
          <w:rPr>
            <w:noProof/>
            <w:webHidden/>
          </w:rPr>
          <w:tab/>
        </w:r>
        <w:r w:rsidR="008E5E28">
          <w:rPr>
            <w:noProof/>
            <w:webHidden/>
          </w:rPr>
          <w:fldChar w:fldCharType="begin"/>
        </w:r>
        <w:r w:rsidR="007A31CB">
          <w:rPr>
            <w:noProof/>
            <w:webHidden/>
          </w:rPr>
          <w:instrText xml:space="preserve"> PAGEREF _Toc499234642 \h </w:instrText>
        </w:r>
        <w:r w:rsidR="008E5E28">
          <w:rPr>
            <w:noProof/>
            <w:webHidden/>
          </w:rPr>
        </w:r>
        <w:r w:rsidR="008E5E28">
          <w:rPr>
            <w:noProof/>
            <w:webHidden/>
          </w:rPr>
          <w:fldChar w:fldCharType="separate"/>
        </w:r>
        <w:r w:rsidR="007A31CB">
          <w:rPr>
            <w:noProof/>
            <w:webHidden/>
          </w:rPr>
          <w:t>16</w:t>
        </w:r>
        <w:r w:rsidR="008E5E28">
          <w:rPr>
            <w:noProof/>
            <w:webHidden/>
          </w:rPr>
          <w:fldChar w:fldCharType="end"/>
        </w:r>
      </w:hyperlink>
    </w:p>
    <w:p w14:paraId="0C2C13F5" w14:textId="77777777" w:rsidR="007A31CB" w:rsidRDefault="003510B8">
      <w:pPr>
        <w:pStyle w:val="22"/>
        <w:rPr>
          <w:rFonts w:asciiTheme="minorHAnsi" w:hAnsiTheme="minorHAnsi"/>
          <w:noProof/>
          <w:color w:val="auto"/>
          <w:sz w:val="22"/>
          <w:lang w:val="en-US" w:eastAsia="zh-CN"/>
        </w:rPr>
      </w:pPr>
      <w:hyperlink w:anchor="_Toc499234643" w:history="1">
        <w:r w:rsidR="007A31CB" w:rsidRPr="00955CF4">
          <w:rPr>
            <w:rStyle w:val="aa"/>
            <w:noProof/>
          </w:rPr>
          <w:t>7.3</w:t>
        </w:r>
        <w:r w:rsidR="007A31CB">
          <w:rPr>
            <w:rFonts w:asciiTheme="minorHAnsi" w:hAnsiTheme="minorHAnsi"/>
            <w:noProof/>
            <w:color w:val="auto"/>
            <w:sz w:val="22"/>
            <w:lang w:val="en-US" w:eastAsia="zh-CN"/>
          </w:rPr>
          <w:tab/>
        </w:r>
        <w:r w:rsidR="007A31CB" w:rsidRPr="00955CF4">
          <w:rPr>
            <w:rStyle w:val="aa"/>
            <w:noProof/>
          </w:rPr>
          <w:t>Stopping Kafka and Zookeeper and clearing the data</w:t>
        </w:r>
        <w:r w:rsidR="007A31CB">
          <w:rPr>
            <w:noProof/>
            <w:webHidden/>
          </w:rPr>
          <w:tab/>
        </w:r>
        <w:r w:rsidR="008E5E28">
          <w:rPr>
            <w:noProof/>
            <w:webHidden/>
          </w:rPr>
          <w:fldChar w:fldCharType="begin"/>
        </w:r>
        <w:r w:rsidR="007A31CB">
          <w:rPr>
            <w:noProof/>
            <w:webHidden/>
          </w:rPr>
          <w:instrText xml:space="preserve"> PAGEREF _Toc499234643 \h </w:instrText>
        </w:r>
        <w:r w:rsidR="008E5E28">
          <w:rPr>
            <w:noProof/>
            <w:webHidden/>
          </w:rPr>
        </w:r>
        <w:r w:rsidR="008E5E28">
          <w:rPr>
            <w:noProof/>
            <w:webHidden/>
          </w:rPr>
          <w:fldChar w:fldCharType="separate"/>
        </w:r>
        <w:r w:rsidR="007A31CB">
          <w:rPr>
            <w:noProof/>
            <w:webHidden/>
          </w:rPr>
          <w:t>16</w:t>
        </w:r>
        <w:r w:rsidR="008E5E28">
          <w:rPr>
            <w:noProof/>
            <w:webHidden/>
          </w:rPr>
          <w:fldChar w:fldCharType="end"/>
        </w:r>
      </w:hyperlink>
    </w:p>
    <w:p w14:paraId="1206438C" w14:textId="77777777" w:rsidR="007A31CB" w:rsidRDefault="003510B8">
      <w:pPr>
        <w:pStyle w:val="22"/>
        <w:rPr>
          <w:rFonts w:asciiTheme="minorHAnsi" w:hAnsiTheme="minorHAnsi"/>
          <w:noProof/>
          <w:color w:val="auto"/>
          <w:sz w:val="22"/>
          <w:lang w:val="en-US" w:eastAsia="zh-CN"/>
        </w:rPr>
      </w:pPr>
      <w:hyperlink w:anchor="_Toc499234644" w:history="1">
        <w:r w:rsidR="007A31CB" w:rsidRPr="00955CF4">
          <w:rPr>
            <w:rStyle w:val="aa"/>
            <w:noProof/>
          </w:rPr>
          <w:t>7.4</w:t>
        </w:r>
        <w:r w:rsidR="007A31CB">
          <w:rPr>
            <w:rFonts w:asciiTheme="minorHAnsi" w:hAnsiTheme="minorHAnsi"/>
            <w:noProof/>
            <w:color w:val="auto"/>
            <w:sz w:val="22"/>
            <w:lang w:val="en-US" w:eastAsia="zh-CN"/>
          </w:rPr>
          <w:tab/>
        </w:r>
        <w:r w:rsidR="007A31CB" w:rsidRPr="00955CF4">
          <w:rPr>
            <w:rStyle w:val="aa"/>
            <w:noProof/>
          </w:rPr>
          <w:t>validations</w:t>
        </w:r>
        <w:r w:rsidR="007A31CB">
          <w:rPr>
            <w:noProof/>
            <w:webHidden/>
          </w:rPr>
          <w:tab/>
        </w:r>
        <w:r w:rsidR="008E5E28">
          <w:rPr>
            <w:noProof/>
            <w:webHidden/>
          </w:rPr>
          <w:fldChar w:fldCharType="begin"/>
        </w:r>
        <w:r w:rsidR="007A31CB">
          <w:rPr>
            <w:noProof/>
            <w:webHidden/>
          </w:rPr>
          <w:instrText xml:space="preserve"> PAGEREF _Toc499234644 \h </w:instrText>
        </w:r>
        <w:r w:rsidR="008E5E28">
          <w:rPr>
            <w:noProof/>
            <w:webHidden/>
          </w:rPr>
        </w:r>
        <w:r w:rsidR="008E5E28">
          <w:rPr>
            <w:noProof/>
            <w:webHidden/>
          </w:rPr>
          <w:fldChar w:fldCharType="separate"/>
        </w:r>
        <w:r w:rsidR="007A31CB">
          <w:rPr>
            <w:noProof/>
            <w:webHidden/>
          </w:rPr>
          <w:t>17</w:t>
        </w:r>
        <w:r w:rsidR="008E5E28">
          <w:rPr>
            <w:noProof/>
            <w:webHidden/>
          </w:rPr>
          <w:fldChar w:fldCharType="end"/>
        </w:r>
      </w:hyperlink>
    </w:p>
    <w:p w14:paraId="155A056A" w14:textId="77777777" w:rsidR="007A31CB" w:rsidRDefault="003510B8">
      <w:pPr>
        <w:pStyle w:val="22"/>
        <w:rPr>
          <w:rFonts w:asciiTheme="minorHAnsi" w:hAnsiTheme="minorHAnsi"/>
          <w:noProof/>
          <w:color w:val="auto"/>
          <w:sz w:val="22"/>
          <w:lang w:val="en-US" w:eastAsia="zh-CN"/>
        </w:rPr>
      </w:pPr>
      <w:hyperlink w:anchor="_Toc499234645" w:history="1">
        <w:r w:rsidR="007A31CB" w:rsidRPr="00955CF4">
          <w:rPr>
            <w:rStyle w:val="aa"/>
            <w:noProof/>
          </w:rPr>
          <w:t>7.5</w:t>
        </w:r>
        <w:r w:rsidR="007A31CB">
          <w:rPr>
            <w:rFonts w:asciiTheme="minorHAnsi" w:hAnsiTheme="minorHAnsi"/>
            <w:noProof/>
            <w:color w:val="auto"/>
            <w:sz w:val="22"/>
            <w:lang w:val="en-US" w:eastAsia="zh-CN"/>
          </w:rPr>
          <w:tab/>
        </w:r>
        <w:r w:rsidR="007A31CB" w:rsidRPr="00955CF4">
          <w:rPr>
            <w:rStyle w:val="aa"/>
            <w:noProof/>
          </w:rPr>
          <w:t>Clearing DB Schemas</w:t>
        </w:r>
        <w:r w:rsidR="007A31CB">
          <w:rPr>
            <w:noProof/>
            <w:webHidden/>
          </w:rPr>
          <w:tab/>
        </w:r>
        <w:r w:rsidR="008E5E28">
          <w:rPr>
            <w:noProof/>
            <w:webHidden/>
          </w:rPr>
          <w:fldChar w:fldCharType="begin"/>
        </w:r>
        <w:r w:rsidR="007A31CB">
          <w:rPr>
            <w:noProof/>
            <w:webHidden/>
          </w:rPr>
          <w:instrText xml:space="preserve"> PAGEREF _Toc499234645 \h </w:instrText>
        </w:r>
        <w:r w:rsidR="008E5E28">
          <w:rPr>
            <w:noProof/>
            <w:webHidden/>
          </w:rPr>
        </w:r>
        <w:r w:rsidR="008E5E28">
          <w:rPr>
            <w:noProof/>
            <w:webHidden/>
          </w:rPr>
          <w:fldChar w:fldCharType="separate"/>
        </w:r>
        <w:r w:rsidR="007A31CB">
          <w:rPr>
            <w:noProof/>
            <w:webHidden/>
          </w:rPr>
          <w:t>17</w:t>
        </w:r>
        <w:r w:rsidR="008E5E28">
          <w:rPr>
            <w:noProof/>
            <w:webHidden/>
          </w:rPr>
          <w:fldChar w:fldCharType="end"/>
        </w:r>
      </w:hyperlink>
    </w:p>
    <w:p w14:paraId="398E65C9" w14:textId="77777777" w:rsidR="007A31CB" w:rsidRDefault="003510B8">
      <w:pPr>
        <w:pStyle w:val="22"/>
        <w:rPr>
          <w:rFonts w:asciiTheme="minorHAnsi" w:hAnsiTheme="minorHAnsi"/>
          <w:noProof/>
          <w:color w:val="auto"/>
          <w:sz w:val="22"/>
          <w:lang w:val="en-US" w:eastAsia="zh-CN"/>
        </w:rPr>
      </w:pPr>
      <w:hyperlink w:anchor="_Toc499234646" w:history="1">
        <w:r w:rsidR="007A31CB" w:rsidRPr="00955CF4">
          <w:rPr>
            <w:rStyle w:val="aa"/>
            <w:noProof/>
          </w:rPr>
          <w:t>7.6</w:t>
        </w:r>
        <w:r w:rsidR="007A31CB">
          <w:rPr>
            <w:rFonts w:asciiTheme="minorHAnsi" w:hAnsiTheme="minorHAnsi"/>
            <w:noProof/>
            <w:color w:val="auto"/>
            <w:sz w:val="22"/>
            <w:lang w:val="en-US" w:eastAsia="zh-CN"/>
          </w:rPr>
          <w:tab/>
        </w:r>
        <w:r w:rsidR="007A31CB" w:rsidRPr="00955CF4">
          <w:rPr>
            <w:rStyle w:val="aa"/>
            <w:noProof/>
          </w:rPr>
          <w:t>Clearing NLNK</w:t>
        </w:r>
        <w:r w:rsidR="007A31CB">
          <w:rPr>
            <w:noProof/>
            <w:webHidden/>
          </w:rPr>
          <w:tab/>
        </w:r>
        <w:r w:rsidR="008E5E28">
          <w:rPr>
            <w:noProof/>
            <w:webHidden/>
          </w:rPr>
          <w:fldChar w:fldCharType="begin"/>
        </w:r>
        <w:r w:rsidR="007A31CB">
          <w:rPr>
            <w:noProof/>
            <w:webHidden/>
          </w:rPr>
          <w:instrText xml:space="preserve"> PAGEREF _Toc499234646 \h </w:instrText>
        </w:r>
        <w:r w:rsidR="008E5E28">
          <w:rPr>
            <w:noProof/>
            <w:webHidden/>
          </w:rPr>
        </w:r>
        <w:r w:rsidR="008E5E28">
          <w:rPr>
            <w:noProof/>
            <w:webHidden/>
          </w:rPr>
          <w:fldChar w:fldCharType="separate"/>
        </w:r>
        <w:r w:rsidR="007A31CB">
          <w:rPr>
            <w:noProof/>
            <w:webHidden/>
          </w:rPr>
          <w:t>17</w:t>
        </w:r>
        <w:r w:rsidR="008E5E28">
          <w:rPr>
            <w:noProof/>
            <w:webHidden/>
          </w:rPr>
          <w:fldChar w:fldCharType="end"/>
        </w:r>
      </w:hyperlink>
    </w:p>
    <w:p w14:paraId="26E3A54A" w14:textId="77777777" w:rsidR="007A31CB" w:rsidRDefault="003510B8">
      <w:pPr>
        <w:pStyle w:val="22"/>
        <w:rPr>
          <w:rFonts w:asciiTheme="minorHAnsi" w:hAnsiTheme="minorHAnsi"/>
          <w:noProof/>
          <w:color w:val="auto"/>
          <w:sz w:val="22"/>
          <w:lang w:val="en-US" w:eastAsia="zh-CN"/>
        </w:rPr>
      </w:pPr>
      <w:hyperlink w:anchor="_Toc499234647" w:history="1">
        <w:r w:rsidR="007A31CB" w:rsidRPr="00955CF4">
          <w:rPr>
            <w:rStyle w:val="aa"/>
            <w:rFonts w:ascii="Symbol" w:hAnsi="Symbol"/>
            <w:noProof/>
            <w:lang w:bidi="he-IL"/>
          </w:rPr>
          <w:t></w:t>
        </w:r>
        <w:r w:rsidR="007A31CB">
          <w:rPr>
            <w:rFonts w:asciiTheme="minorHAnsi" w:hAnsiTheme="minorHAnsi"/>
            <w:noProof/>
            <w:color w:val="auto"/>
            <w:sz w:val="22"/>
            <w:lang w:val="en-US" w:eastAsia="zh-CN"/>
          </w:rPr>
          <w:tab/>
        </w:r>
        <w:r w:rsidR="007A31CB" w:rsidRPr="00955CF4">
          <w:rPr>
            <w:rStyle w:val="aa"/>
            <w:noProof/>
            <w:lang w:bidi="he-IL"/>
          </w:rPr>
          <w:t>select count (*) from ARB_QTE_MESSAGES ;</w:t>
        </w:r>
        <w:r w:rsidR="007A31CB">
          <w:rPr>
            <w:noProof/>
            <w:webHidden/>
          </w:rPr>
          <w:tab/>
        </w:r>
        <w:r w:rsidR="008E5E28">
          <w:rPr>
            <w:noProof/>
            <w:webHidden/>
          </w:rPr>
          <w:fldChar w:fldCharType="begin"/>
        </w:r>
        <w:r w:rsidR="007A31CB">
          <w:rPr>
            <w:noProof/>
            <w:webHidden/>
          </w:rPr>
          <w:instrText xml:space="preserve"> PAGEREF _Toc499234647 \h </w:instrText>
        </w:r>
        <w:r w:rsidR="008E5E28">
          <w:rPr>
            <w:noProof/>
            <w:webHidden/>
          </w:rPr>
        </w:r>
        <w:r w:rsidR="008E5E28">
          <w:rPr>
            <w:noProof/>
            <w:webHidden/>
          </w:rPr>
          <w:fldChar w:fldCharType="separate"/>
        </w:r>
        <w:r w:rsidR="007A31CB">
          <w:rPr>
            <w:noProof/>
            <w:webHidden/>
          </w:rPr>
          <w:t>18</w:t>
        </w:r>
        <w:r w:rsidR="008E5E28">
          <w:rPr>
            <w:noProof/>
            <w:webHidden/>
          </w:rPr>
          <w:fldChar w:fldCharType="end"/>
        </w:r>
      </w:hyperlink>
    </w:p>
    <w:p w14:paraId="0648D67D" w14:textId="77777777" w:rsidR="007A31CB" w:rsidRDefault="003510B8">
      <w:pPr>
        <w:pStyle w:val="22"/>
        <w:rPr>
          <w:rFonts w:asciiTheme="minorHAnsi" w:hAnsiTheme="minorHAnsi"/>
          <w:noProof/>
          <w:color w:val="auto"/>
          <w:sz w:val="22"/>
          <w:lang w:val="en-US" w:eastAsia="zh-CN"/>
        </w:rPr>
      </w:pPr>
      <w:hyperlink w:anchor="_Toc499234648" w:history="1">
        <w:r w:rsidR="007A31CB" w:rsidRPr="00955CF4">
          <w:rPr>
            <w:rStyle w:val="aa"/>
            <w:rFonts w:ascii="Symbol" w:hAnsi="Symbol"/>
            <w:noProof/>
            <w:lang w:bidi="he-IL"/>
          </w:rPr>
          <w:t></w:t>
        </w:r>
        <w:r w:rsidR="007A31CB">
          <w:rPr>
            <w:rFonts w:asciiTheme="minorHAnsi" w:hAnsiTheme="minorHAnsi"/>
            <w:noProof/>
            <w:color w:val="auto"/>
            <w:sz w:val="22"/>
            <w:lang w:val="en-US" w:eastAsia="zh-CN"/>
          </w:rPr>
          <w:tab/>
        </w:r>
        <w:r w:rsidR="007A31CB" w:rsidRPr="00955CF4">
          <w:rPr>
            <w:rStyle w:val="aa"/>
            <w:noProof/>
            <w:lang w:bidi="he-IL"/>
          </w:rPr>
          <w:t>select count (*) from BRK_QTE_MESSAGES ;</w:t>
        </w:r>
        <w:r w:rsidR="007A31CB">
          <w:rPr>
            <w:noProof/>
            <w:webHidden/>
          </w:rPr>
          <w:tab/>
        </w:r>
        <w:r w:rsidR="008E5E28">
          <w:rPr>
            <w:noProof/>
            <w:webHidden/>
          </w:rPr>
          <w:fldChar w:fldCharType="begin"/>
        </w:r>
        <w:r w:rsidR="007A31CB">
          <w:rPr>
            <w:noProof/>
            <w:webHidden/>
          </w:rPr>
          <w:instrText xml:space="preserve"> PAGEREF _Toc499234648 \h </w:instrText>
        </w:r>
        <w:r w:rsidR="008E5E28">
          <w:rPr>
            <w:noProof/>
            <w:webHidden/>
          </w:rPr>
        </w:r>
        <w:r w:rsidR="008E5E28">
          <w:rPr>
            <w:noProof/>
            <w:webHidden/>
          </w:rPr>
          <w:fldChar w:fldCharType="separate"/>
        </w:r>
        <w:r w:rsidR="007A31CB">
          <w:rPr>
            <w:noProof/>
            <w:webHidden/>
          </w:rPr>
          <w:t>18</w:t>
        </w:r>
        <w:r w:rsidR="008E5E28">
          <w:rPr>
            <w:noProof/>
            <w:webHidden/>
          </w:rPr>
          <w:fldChar w:fldCharType="end"/>
        </w:r>
      </w:hyperlink>
    </w:p>
    <w:p w14:paraId="33591B47" w14:textId="77777777" w:rsidR="007A31CB" w:rsidRDefault="003510B8">
      <w:pPr>
        <w:pStyle w:val="22"/>
        <w:rPr>
          <w:rFonts w:asciiTheme="minorHAnsi" w:hAnsiTheme="minorHAnsi"/>
          <w:noProof/>
          <w:color w:val="auto"/>
          <w:sz w:val="22"/>
          <w:lang w:val="en-US" w:eastAsia="zh-CN"/>
        </w:rPr>
      </w:pPr>
      <w:hyperlink w:anchor="_Toc499234649" w:history="1">
        <w:r w:rsidR="007A31CB" w:rsidRPr="00955CF4">
          <w:rPr>
            <w:rStyle w:val="aa"/>
            <w:rFonts w:ascii="Symbol" w:hAnsi="Symbol"/>
            <w:noProof/>
            <w:lang w:bidi="he-IL"/>
          </w:rPr>
          <w:t></w:t>
        </w:r>
        <w:r w:rsidR="007A31CB">
          <w:rPr>
            <w:rFonts w:asciiTheme="minorHAnsi" w:hAnsiTheme="minorHAnsi"/>
            <w:noProof/>
            <w:color w:val="auto"/>
            <w:sz w:val="22"/>
            <w:lang w:val="en-US" w:eastAsia="zh-CN"/>
          </w:rPr>
          <w:tab/>
        </w:r>
        <w:r w:rsidR="007A31CB" w:rsidRPr="00955CF4">
          <w:rPr>
            <w:rStyle w:val="aa"/>
            <w:noProof/>
            <w:lang w:bidi="he-IL"/>
          </w:rPr>
          <w:t>select count (*) from CHECKPOINT ;</w:t>
        </w:r>
        <w:r w:rsidR="007A31CB">
          <w:rPr>
            <w:noProof/>
            <w:webHidden/>
          </w:rPr>
          <w:tab/>
        </w:r>
        <w:r w:rsidR="008E5E28">
          <w:rPr>
            <w:noProof/>
            <w:webHidden/>
          </w:rPr>
          <w:fldChar w:fldCharType="begin"/>
        </w:r>
        <w:r w:rsidR="007A31CB">
          <w:rPr>
            <w:noProof/>
            <w:webHidden/>
          </w:rPr>
          <w:instrText xml:space="preserve"> PAGEREF _Toc499234649 \h </w:instrText>
        </w:r>
        <w:r w:rsidR="008E5E28">
          <w:rPr>
            <w:noProof/>
            <w:webHidden/>
          </w:rPr>
        </w:r>
        <w:r w:rsidR="008E5E28">
          <w:rPr>
            <w:noProof/>
            <w:webHidden/>
          </w:rPr>
          <w:fldChar w:fldCharType="separate"/>
        </w:r>
        <w:r w:rsidR="007A31CB">
          <w:rPr>
            <w:noProof/>
            <w:webHidden/>
          </w:rPr>
          <w:t>18</w:t>
        </w:r>
        <w:r w:rsidR="008E5E28">
          <w:rPr>
            <w:noProof/>
            <w:webHidden/>
          </w:rPr>
          <w:fldChar w:fldCharType="end"/>
        </w:r>
      </w:hyperlink>
    </w:p>
    <w:p w14:paraId="7C785086" w14:textId="77777777" w:rsidR="007A31CB" w:rsidRDefault="003510B8">
      <w:pPr>
        <w:pStyle w:val="22"/>
        <w:rPr>
          <w:rFonts w:asciiTheme="minorHAnsi" w:hAnsiTheme="minorHAnsi"/>
          <w:noProof/>
          <w:color w:val="auto"/>
          <w:sz w:val="22"/>
          <w:lang w:val="en-US" w:eastAsia="zh-CN"/>
        </w:rPr>
      </w:pPr>
      <w:hyperlink w:anchor="_Toc499234650" w:history="1">
        <w:r w:rsidR="007A31CB" w:rsidRPr="00955CF4">
          <w:rPr>
            <w:rStyle w:val="aa"/>
            <w:rFonts w:ascii="Symbol" w:hAnsi="Symbol"/>
            <w:noProof/>
            <w:lang w:bidi="he-IL"/>
          </w:rPr>
          <w:t></w:t>
        </w:r>
        <w:r w:rsidR="007A31CB">
          <w:rPr>
            <w:rFonts w:asciiTheme="minorHAnsi" w:hAnsiTheme="minorHAnsi"/>
            <w:noProof/>
            <w:color w:val="auto"/>
            <w:sz w:val="22"/>
            <w:lang w:val="en-US" w:eastAsia="zh-CN"/>
          </w:rPr>
          <w:tab/>
        </w:r>
        <w:r w:rsidR="007A31CB" w:rsidRPr="00955CF4">
          <w:rPr>
            <w:rStyle w:val="aa"/>
            <w:noProof/>
            <w:lang w:bidi="he-IL"/>
          </w:rPr>
          <w:t>select count (*) from DEAL_MESSAGES ;</w:t>
        </w:r>
        <w:r w:rsidR="007A31CB">
          <w:rPr>
            <w:noProof/>
            <w:webHidden/>
          </w:rPr>
          <w:tab/>
        </w:r>
        <w:r w:rsidR="008E5E28">
          <w:rPr>
            <w:noProof/>
            <w:webHidden/>
          </w:rPr>
          <w:fldChar w:fldCharType="begin"/>
        </w:r>
        <w:r w:rsidR="007A31CB">
          <w:rPr>
            <w:noProof/>
            <w:webHidden/>
          </w:rPr>
          <w:instrText xml:space="preserve"> PAGEREF _Toc499234650 \h </w:instrText>
        </w:r>
        <w:r w:rsidR="008E5E28">
          <w:rPr>
            <w:noProof/>
            <w:webHidden/>
          </w:rPr>
        </w:r>
        <w:r w:rsidR="008E5E28">
          <w:rPr>
            <w:noProof/>
            <w:webHidden/>
          </w:rPr>
          <w:fldChar w:fldCharType="separate"/>
        </w:r>
        <w:r w:rsidR="007A31CB">
          <w:rPr>
            <w:noProof/>
            <w:webHidden/>
          </w:rPr>
          <w:t>18</w:t>
        </w:r>
        <w:r w:rsidR="008E5E28">
          <w:rPr>
            <w:noProof/>
            <w:webHidden/>
          </w:rPr>
          <w:fldChar w:fldCharType="end"/>
        </w:r>
      </w:hyperlink>
    </w:p>
    <w:p w14:paraId="2EB62DCD" w14:textId="77777777" w:rsidR="007A31CB" w:rsidRDefault="003510B8">
      <w:pPr>
        <w:pStyle w:val="22"/>
        <w:rPr>
          <w:rFonts w:asciiTheme="minorHAnsi" w:hAnsiTheme="minorHAnsi"/>
          <w:noProof/>
          <w:color w:val="auto"/>
          <w:sz w:val="22"/>
          <w:lang w:val="en-US" w:eastAsia="zh-CN"/>
        </w:rPr>
      </w:pPr>
      <w:hyperlink w:anchor="_Toc499234651" w:history="1">
        <w:r w:rsidR="007A31CB" w:rsidRPr="00955CF4">
          <w:rPr>
            <w:rStyle w:val="aa"/>
            <w:rFonts w:ascii="Symbol" w:hAnsi="Symbol"/>
            <w:noProof/>
            <w:lang w:bidi="he-IL"/>
          </w:rPr>
          <w:t></w:t>
        </w:r>
        <w:r w:rsidR="007A31CB">
          <w:rPr>
            <w:rFonts w:asciiTheme="minorHAnsi" w:hAnsiTheme="minorHAnsi"/>
            <w:noProof/>
            <w:color w:val="auto"/>
            <w:sz w:val="22"/>
            <w:lang w:val="en-US" w:eastAsia="zh-CN"/>
          </w:rPr>
          <w:tab/>
        </w:r>
        <w:r w:rsidR="007A31CB" w:rsidRPr="00955CF4">
          <w:rPr>
            <w:rStyle w:val="aa"/>
            <w:noProof/>
            <w:lang w:bidi="he-IL"/>
          </w:rPr>
          <w:t>select count (*) from FIX_LIST ;</w:t>
        </w:r>
        <w:r w:rsidR="007A31CB">
          <w:rPr>
            <w:noProof/>
            <w:webHidden/>
          </w:rPr>
          <w:tab/>
        </w:r>
        <w:r w:rsidR="008E5E28">
          <w:rPr>
            <w:noProof/>
            <w:webHidden/>
          </w:rPr>
          <w:fldChar w:fldCharType="begin"/>
        </w:r>
        <w:r w:rsidR="007A31CB">
          <w:rPr>
            <w:noProof/>
            <w:webHidden/>
          </w:rPr>
          <w:instrText xml:space="preserve"> PAGEREF _Toc499234651 \h </w:instrText>
        </w:r>
        <w:r w:rsidR="008E5E28">
          <w:rPr>
            <w:noProof/>
            <w:webHidden/>
          </w:rPr>
        </w:r>
        <w:r w:rsidR="008E5E28">
          <w:rPr>
            <w:noProof/>
            <w:webHidden/>
          </w:rPr>
          <w:fldChar w:fldCharType="separate"/>
        </w:r>
        <w:r w:rsidR="007A31CB">
          <w:rPr>
            <w:noProof/>
            <w:webHidden/>
          </w:rPr>
          <w:t>18</w:t>
        </w:r>
        <w:r w:rsidR="008E5E28">
          <w:rPr>
            <w:noProof/>
            <w:webHidden/>
          </w:rPr>
          <w:fldChar w:fldCharType="end"/>
        </w:r>
      </w:hyperlink>
    </w:p>
    <w:p w14:paraId="1E07D489" w14:textId="77777777" w:rsidR="007A31CB" w:rsidRDefault="003510B8">
      <w:pPr>
        <w:pStyle w:val="22"/>
        <w:rPr>
          <w:rFonts w:asciiTheme="minorHAnsi" w:hAnsiTheme="minorHAnsi"/>
          <w:noProof/>
          <w:color w:val="auto"/>
          <w:sz w:val="22"/>
          <w:lang w:val="en-US" w:eastAsia="zh-CN"/>
        </w:rPr>
      </w:pPr>
      <w:hyperlink w:anchor="_Toc499234652" w:history="1">
        <w:r w:rsidR="007A31CB" w:rsidRPr="00955CF4">
          <w:rPr>
            <w:rStyle w:val="aa"/>
            <w:rFonts w:ascii="Symbol" w:hAnsi="Symbol"/>
            <w:noProof/>
            <w:lang w:bidi="he-IL"/>
          </w:rPr>
          <w:t></w:t>
        </w:r>
        <w:r w:rsidR="007A31CB">
          <w:rPr>
            <w:rFonts w:asciiTheme="minorHAnsi" w:hAnsiTheme="minorHAnsi"/>
            <w:noProof/>
            <w:color w:val="auto"/>
            <w:sz w:val="22"/>
            <w:lang w:val="en-US" w:eastAsia="zh-CN"/>
          </w:rPr>
          <w:tab/>
        </w:r>
        <w:r w:rsidR="007A31CB" w:rsidRPr="00955CF4">
          <w:rPr>
            <w:rStyle w:val="aa"/>
            <w:noProof/>
            <w:lang w:bidi="he-IL"/>
          </w:rPr>
          <w:t>select count (*) from FIX_RATE ;</w:t>
        </w:r>
        <w:r w:rsidR="007A31CB">
          <w:rPr>
            <w:noProof/>
            <w:webHidden/>
          </w:rPr>
          <w:tab/>
        </w:r>
        <w:r w:rsidR="008E5E28">
          <w:rPr>
            <w:noProof/>
            <w:webHidden/>
          </w:rPr>
          <w:fldChar w:fldCharType="begin"/>
        </w:r>
        <w:r w:rsidR="007A31CB">
          <w:rPr>
            <w:noProof/>
            <w:webHidden/>
          </w:rPr>
          <w:instrText xml:space="preserve"> PAGEREF _Toc499234652 \h </w:instrText>
        </w:r>
        <w:r w:rsidR="008E5E28">
          <w:rPr>
            <w:noProof/>
            <w:webHidden/>
          </w:rPr>
        </w:r>
        <w:r w:rsidR="008E5E28">
          <w:rPr>
            <w:noProof/>
            <w:webHidden/>
          </w:rPr>
          <w:fldChar w:fldCharType="separate"/>
        </w:r>
        <w:r w:rsidR="007A31CB">
          <w:rPr>
            <w:noProof/>
            <w:webHidden/>
          </w:rPr>
          <w:t>18</w:t>
        </w:r>
        <w:r w:rsidR="008E5E28">
          <w:rPr>
            <w:noProof/>
            <w:webHidden/>
          </w:rPr>
          <w:fldChar w:fldCharType="end"/>
        </w:r>
      </w:hyperlink>
    </w:p>
    <w:p w14:paraId="2D71550D" w14:textId="77777777" w:rsidR="007A31CB" w:rsidRDefault="003510B8">
      <w:pPr>
        <w:pStyle w:val="22"/>
        <w:rPr>
          <w:rFonts w:asciiTheme="minorHAnsi" w:hAnsiTheme="minorHAnsi"/>
          <w:noProof/>
          <w:color w:val="auto"/>
          <w:sz w:val="22"/>
          <w:lang w:val="en-US" w:eastAsia="zh-CN"/>
        </w:rPr>
      </w:pPr>
      <w:hyperlink w:anchor="_Toc499234653" w:history="1">
        <w:r w:rsidR="007A31CB" w:rsidRPr="00955CF4">
          <w:rPr>
            <w:rStyle w:val="aa"/>
            <w:rFonts w:ascii="Symbol" w:hAnsi="Symbol"/>
            <w:noProof/>
            <w:lang w:bidi="he-IL"/>
          </w:rPr>
          <w:t></w:t>
        </w:r>
        <w:r w:rsidR="007A31CB">
          <w:rPr>
            <w:rFonts w:asciiTheme="minorHAnsi" w:hAnsiTheme="minorHAnsi"/>
            <w:noProof/>
            <w:color w:val="auto"/>
            <w:sz w:val="22"/>
            <w:lang w:val="en-US" w:eastAsia="zh-CN"/>
          </w:rPr>
          <w:tab/>
        </w:r>
        <w:r w:rsidR="007A31CB" w:rsidRPr="00955CF4">
          <w:rPr>
            <w:rStyle w:val="aa"/>
            <w:noProof/>
            <w:lang w:bidi="he-IL"/>
          </w:rPr>
          <w:t>select count (*) from FLOOR_ACTIVITY ;</w:t>
        </w:r>
        <w:r w:rsidR="007A31CB">
          <w:rPr>
            <w:noProof/>
            <w:webHidden/>
          </w:rPr>
          <w:tab/>
        </w:r>
        <w:r w:rsidR="008E5E28">
          <w:rPr>
            <w:noProof/>
            <w:webHidden/>
          </w:rPr>
          <w:fldChar w:fldCharType="begin"/>
        </w:r>
        <w:r w:rsidR="007A31CB">
          <w:rPr>
            <w:noProof/>
            <w:webHidden/>
          </w:rPr>
          <w:instrText xml:space="preserve"> PAGEREF _Toc499234653 \h </w:instrText>
        </w:r>
        <w:r w:rsidR="008E5E28">
          <w:rPr>
            <w:noProof/>
            <w:webHidden/>
          </w:rPr>
        </w:r>
        <w:r w:rsidR="008E5E28">
          <w:rPr>
            <w:noProof/>
            <w:webHidden/>
          </w:rPr>
          <w:fldChar w:fldCharType="separate"/>
        </w:r>
        <w:r w:rsidR="007A31CB">
          <w:rPr>
            <w:noProof/>
            <w:webHidden/>
          </w:rPr>
          <w:t>18</w:t>
        </w:r>
        <w:r w:rsidR="008E5E28">
          <w:rPr>
            <w:noProof/>
            <w:webHidden/>
          </w:rPr>
          <w:fldChar w:fldCharType="end"/>
        </w:r>
      </w:hyperlink>
    </w:p>
    <w:p w14:paraId="6FD89FEC" w14:textId="77777777" w:rsidR="007A31CB" w:rsidRDefault="003510B8">
      <w:pPr>
        <w:pStyle w:val="22"/>
        <w:rPr>
          <w:rFonts w:asciiTheme="minorHAnsi" w:hAnsiTheme="minorHAnsi"/>
          <w:noProof/>
          <w:color w:val="auto"/>
          <w:sz w:val="22"/>
          <w:lang w:val="en-US" w:eastAsia="zh-CN"/>
        </w:rPr>
      </w:pPr>
      <w:hyperlink w:anchor="_Toc499234654" w:history="1">
        <w:r w:rsidR="007A31CB" w:rsidRPr="00955CF4">
          <w:rPr>
            <w:rStyle w:val="aa"/>
            <w:rFonts w:ascii="Symbol" w:hAnsi="Symbol"/>
            <w:noProof/>
            <w:lang w:bidi="he-IL"/>
          </w:rPr>
          <w:t></w:t>
        </w:r>
        <w:r w:rsidR="007A31CB">
          <w:rPr>
            <w:rFonts w:asciiTheme="minorHAnsi" w:hAnsiTheme="minorHAnsi"/>
            <w:noProof/>
            <w:color w:val="auto"/>
            <w:sz w:val="22"/>
            <w:lang w:val="en-US" w:eastAsia="zh-CN"/>
          </w:rPr>
          <w:tab/>
        </w:r>
        <w:r w:rsidR="007A31CB" w:rsidRPr="00955CF4">
          <w:rPr>
            <w:rStyle w:val="aa"/>
            <w:noProof/>
            <w:lang w:bidi="he-IL"/>
          </w:rPr>
          <w:t>select count (*) from MIFID_EBSM_ORDER_ENTRY_FIELDS ;</w:t>
        </w:r>
        <w:r w:rsidR="007A31CB">
          <w:rPr>
            <w:noProof/>
            <w:webHidden/>
          </w:rPr>
          <w:tab/>
        </w:r>
        <w:r w:rsidR="008E5E28">
          <w:rPr>
            <w:noProof/>
            <w:webHidden/>
          </w:rPr>
          <w:fldChar w:fldCharType="begin"/>
        </w:r>
        <w:r w:rsidR="007A31CB">
          <w:rPr>
            <w:noProof/>
            <w:webHidden/>
          </w:rPr>
          <w:instrText xml:space="preserve"> PAGEREF _Toc499234654 \h </w:instrText>
        </w:r>
        <w:r w:rsidR="008E5E28">
          <w:rPr>
            <w:noProof/>
            <w:webHidden/>
          </w:rPr>
        </w:r>
        <w:r w:rsidR="008E5E28">
          <w:rPr>
            <w:noProof/>
            <w:webHidden/>
          </w:rPr>
          <w:fldChar w:fldCharType="separate"/>
        </w:r>
        <w:r w:rsidR="007A31CB">
          <w:rPr>
            <w:noProof/>
            <w:webHidden/>
          </w:rPr>
          <w:t>18</w:t>
        </w:r>
        <w:r w:rsidR="008E5E28">
          <w:rPr>
            <w:noProof/>
            <w:webHidden/>
          </w:rPr>
          <w:fldChar w:fldCharType="end"/>
        </w:r>
      </w:hyperlink>
    </w:p>
    <w:p w14:paraId="647C1685" w14:textId="77777777" w:rsidR="007A31CB" w:rsidRDefault="003510B8">
      <w:pPr>
        <w:pStyle w:val="22"/>
        <w:rPr>
          <w:rFonts w:asciiTheme="minorHAnsi" w:hAnsiTheme="minorHAnsi"/>
          <w:noProof/>
          <w:color w:val="auto"/>
          <w:sz w:val="22"/>
          <w:lang w:val="en-US" w:eastAsia="zh-CN"/>
        </w:rPr>
      </w:pPr>
      <w:hyperlink w:anchor="_Toc499234655" w:history="1">
        <w:r w:rsidR="007A31CB" w:rsidRPr="00955CF4">
          <w:rPr>
            <w:rStyle w:val="aa"/>
            <w:rFonts w:ascii="Symbol" w:hAnsi="Symbol"/>
            <w:noProof/>
            <w:lang w:bidi="he-IL"/>
          </w:rPr>
          <w:t></w:t>
        </w:r>
        <w:r w:rsidR="007A31CB">
          <w:rPr>
            <w:rFonts w:asciiTheme="minorHAnsi" w:hAnsiTheme="minorHAnsi"/>
            <w:noProof/>
            <w:color w:val="auto"/>
            <w:sz w:val="22"/>
            <w:lang w:val="en-US" w:eastAsia="zh-CN"/>
          </w:rPr>
          <w:tab/>
        </w:r>
        <w:r w:rsidR="007A31CB" w:rsidRPr="00955CF4">
          <w:rPr>
            <w:rStyle w:val="aa"/>
            <w:noProof/>
            <w:lang w:bidi="he-IL"/>
          </w:rPr>
          <w:t>select count (*) from NRM_RATE_MESSAGES ;</w:t>
        </w:r>
        <w:r w:rsidR="007A31CB">
          <w:rPr>
            <w:noProof/>
            <w:webHidden/>
          </w:rPr>
          <w:tab/>
        </w:r>
        <w:r w:rsidR="008E5E28">
          <w:rPr>
            <w:noProof/>
            <w:webHidden/>
          </w:rPr>
          <w:fldChar w:fldCharType="begin"/>
        </w:r>
        <w:r w:rsidR="007A31CB">
          <w:rPr>
            <w:noProof/>
            <w:webHidden/>
          </w:rPr>
          <w:instrText xml:space="preserve"> PAGEREF _Toc499234655 \h </w:instrText>
        </w:r>
        <w:r w:rsidR="008E5E28">
          <w:rPr>
            <w:noProof/>
            <w:webHidden/>
          </w:rPr>
        </w:r>
        <w:r w:rsidR="008E5E28">
          <w:rPr>
            <w:noProof/>
            <w:webHidden/>
          </w:rPr>
          <w:fldChar w:fldCharType="separate"/>
        </w:r>
        <w:r w:rsidR="007A31CB">
          <w:rPr>
            <w:noProof/>
            <w:webHidden/>
          </w:rPr>
          <w:t>18</w:t>
        </w:r>
        <w:r w:rsidR="008E5E28">
          <w:rPr>
            <w:noProof/>
            <w:webHidden/>
          </w:rPr>
          <w:fldChar w:fldCharType="end"/>
        </w:r>
      </w:hyperlink>
    </w:p>
    <w:p w14:paraId="0778DAD7" w14:textId="77777777" w:rsidR="007A31CB" w:rsidRDefault="003510B8">
      <w:pPr>
        <w:pStyle w:val="22"/>
        <w:rPr>
          <w:rFonts w:asciiTheme="minorHAnsi" w:hAnsiTheme="minorHAnsi"/>
          <w:noProof/>
          <w:color w:val="auto"/>
          <w:sz w:val="22"/>
          <w:lang w:val="en-US" w:eastAsia="zh-CN"/>
        </w:rPr>
      </w:pPr>
      <w:hyperlink w:anchor="_Toc499234656" w:history="1">
        <w:r w:rsidR="007A31CB" w:rsidRPr="00955CF4">
          <w:rPr>
            <w:rStyle w:val="aa"/>
            <w:rFonts w:ascii="Symbol" w:hAnsi="Symbol"/>
            <w:noProof/>
            <w:lang w:bidi="he-IL"/>
          </w:rPr>
          <w:t></w:t>
        </w:r>
        <w:r w:rsidR="007A31CB">
          <w:rPr>
            <w:rFonts w:asciiTheme="minorHAnsi" w:hAnsiTheme="minorHAnsi"/>
            <w:noProof/>
            <w:color w:val="auto"/>
            <w:sz w:val="22"/>
            <w:lang w:val="en-US" w:eastAsia="zh-CN"/>
          </w:rPr>
          <w:tab/>
        </w:r>
        <w:r w:rsidR="007A31CB" w:rsidRPr="00955CF4">
          <w:rPr>
            <w:rStyle w:val="aa"/>
            <w:noProof/>
            <w:lang w:bidi="he-IL"/>
          </w:rPr>
          <w:t>select count (*) from OB_SNAPSHOT_DETAIL ;</w:t>
        </w:r>
        <w:r w:rsidR="007A31CB">
          <w:rPr>
            <w:noProof/>
            <w:webHidden/>
          </w:rPr>
          <w:tab/>
        </w:r>
        <w:r w:rsidR="008E5E28">
          <w:rPr>
            <w:noProof/>
            <w:webHidden/>
          </w:rPr>
          <w:fldChar w:fldCharType="begin"/>
        </w:r>
        <w:r w:rsidR="007A31CB">
          <w:rPr>
            <w:noProof/>
            <w:webHidden/>
          </w:rPr>
          <w:instrText xml:space="preserve"> PAGEREF _Toc499234656 \h </w:instrText>
        </w:r>
        <w:r w:rsidR="008E5E28">
          <w:rPr>
            <w:noProof/>
            <w:webHidden/>
          </w:rPr>
        </w:r>
        <w:r w:rsidR="008E5E28">
          <w:rPr>
            <w:noProof/>
            <w:webHidden/>
          </w:rPr>
          <w:fldChar w:fldCharType="separate"/>
        </w:r>
        <w:r w:rsidR="007A31CB">
          <w:rPr>
            <w:noProof/>
            <w:webHidden/>
          </w:rPr>
          <w:t>18</w:t>
        </w:r>
        <w:r w:rsidR="008E5E28">
          <w:rPr>
            <w:noProof/>
            <w:webHidden/>
          </w:rPr>
          <w:fldChar w:fldCharType="end"/>
        </w:r>
      </w:hyperlink>
    </w:p>
    <w:p w14:paraId="42701A82" w14:textId="77777777" w:rsidR="007A31CB" w:rsidRDefault="003510B8">
      <w:pPr>
        <w:pStyle w:val="22"/>
        <w:rPr>
          <w:rFonts w:asciiTheme="minorHAnsi" w:hAnsiTheme="minorHAnsi"/>
          <w:noProof/>
          <w:color w:val="auto"/>
          <w:sz w:val="22"/>
          <w:lang w:val="en-US" w:eastAsia="zh-CN"/>
        </w:rPr>
      </w:pPr>
      <w:hyperlink w:anchor="_Toc499234657" w:history="1">
        <w:r w:rsidR="007A31CB" w:rsidRPr="00955CF4">
          <w:rPr>
            <w:rStyle w:val="aa"/>
            <w:rFonts w:ascii="Symbol" w:hAnsi="Symbol"/>
            <w:noProof/>
            <w:lang w:bidi="he-IL"/>
          </w:rPr>
          <w:t></w:t>
        </w:r>
        <w:r w:rsidR="007A31CB">
          <w:rPr>
            <w:rFonts w:asciiTheme="minorHAnsi" w:hAnsiTheme="minorHAnsi"/>
            <w:noProof/>
            <w:color w:val="auto"/>
            <w:sz w:val="22"/>
            <w:lang w:val="en-US" w:eastAsia="zh-CN"/>
          </w:rPr>
          <w:tab/>
        </w:r>
        <w:r w:rsidR="007A31CB" w:rsidRPr="00955CF4">
          <w:rPr>
            <w:rStyle w:val="aa"/>
            <w:noProof/>
            <w:lang w:bidi="he-IL"/>
          </w:rPr>
          <w:t>select count (*) from OB_SNAPSHOT_MAIN ;</w:t>
        </w:r>
        <w:r w:rsidR="007A31CB">
          <w:rPr>
            <w:noProof/>
            <w:webHidden/>
          </w:rPr>
          <w:tab/>
        </w:r>
        <w:r w:rsidR="008E5E28">
          <w:rPr>
            <w:noProof/>
            <w:webHidden/>
          </w:rPr>
          <w:fldChar w:fldCharType="begin"/>
        </w:r>
        <w:r w:rsidR="007A31CB">
          <w:rPr>
            <w:noProof/>
            <w:webHidden/>
          </w:rPr>
          <w:instrText xml:space="preserve"> PAGEREF _Toc499234657 \h </w:instrText>
        </w:r>
        <w:r w:rsidR="008E5E28">
          <w:rPr>
            <w:noProof/>
            <w:webHidden/>
          </w:rPr>
        </w:r>
        <w:r w:rsidR="008E5E28">
          <w:rPr>
            <w:noProof/>
            <w:webHidden/>
          </w:rPr>
          <w:fldChar w:fldCharType="separate"/>
        </w:r>
        <w:r w:rsidR="007A31CB">
          <w:rPr>
            <w:noProof/>
            <w:webHidden/>
          </w:rPr>
          <w:t>18</w:t>
        </w:r>
        <w:r w:rsidR="008E5E28">
          <w:rPr>
            <w:noProof/>
            <w:webHidden/>
          </w:rPr>
          <w:fldChar w:fldCharType="end"/>
        </w:r>
      </w:hyperlink>
    </w:p>
    <w:p w14:paraId="61B5D41A" w14:textId="77777777" w:rsidR="007A31CB" w:rsidRDefault="003510B8">
      <w:pPr>
        <w:pStyle w:val="22"/>
        <w:rPr>
          <w:rFonts w:asciiTheme="minorHAnsi" w:hAnsiTheme="minorHAnsi"/>
          <w:noProof/>
          <w:color w:val="auto"/>
          <w:sz w:val="22"/>
          <w:lang w:val="en-US" w:eastAsia="zh-CN"/>
        </w:rPr>
      </w:pPr>
      <w:hyperlink w:anchor="_Toc499234658" w:history="1">
        <w:r w:rsidR="007A31CB" w:rsidRPr="00955CF4">
          <w:rPr>
            <w:rStyle w:val="aa"/>
            <w:rFonts w:ascii="Symbol" w:hAnsi="Symbol"/>
            <w:noProof/>
            <w:lang w:bidi="he-IL"/>
          </w:rPr>
          <w:t></w:t>
        </w:r>
        <w:r w:rsidR="007A31CB">
          <w:rPr>
            <w:rFonts w:asciiTheme="minorHAnsi" w:hAnsiTheme="minorHAnsi"/>
            <w:noProof/>
            <w:color w:val="auto"/>
            <w:sz w:val="22"/>
            <w:lang w:val="en-US" w:eastAsia="zh-CN"/>
          </w:rPr>
          <w:tab/>
        </w:r>
        <w:r w:rsidR="007A31CB" w:rsidRPr="00955CF4">
          <w:rPr>
            <w:rStyle w:val="aa"/>
            <w:noProof/>
            <w:lang w:bidi="he-IL"/>
          </w:rPr>
          <w:t>select count (*) from SI_DETAIL ;</w:t>
        </w:r>
        <w:r w:rsidR="007A31CB">
          <w:rPr>
            <w:noProof/>
            <w:webHidden/>
          </w:rPr>
          <w:tab/>
        </w:r>
        <w:r w:rsidR="008E5E28">
          <w:rPr>
            <w:noProof/>
            <w:webHidden/>
          </w:rPr>
          <w:fldChar w:fldCharType="begin"/>
        </w:r>
        <w:r w:rsidR="007A31CB">
          <w:rPr>
            <w:noProof/>
            <w:webHidden/>
          </w:rPr>
          <w:instrText xml:space="preserve"> PAGEREF _Toc499234658 \h </w:instrText>
        </w:r>
        <w:r w:rsidR="008E5E28">
          <w:rPr>
            <w:noProof/>
            <w:webHidden/>
          </w:rPr>
        </w:r>
        <w:r w:rsidR="008E5E28">
          <w:rPr>
            <w:noProof/>
            <w:webHidden/>
          </w:rPr>
          <w:fldChar w:fldCharType="separate"/>
        </w:r>
        <w:r w:rsidR="007A31CB">
          <w:rPr>
            <w:noProof/>
            <w:webHidden/>
          </w:rPr>
          <w:t>18</w:t>
        </w:r>
        <w:r w:rsidR="008E5E28">
          <w:rPr>
            <w:noProof/>
            <w:webHidden/>
          </w:rPr>
          <w:fldChar w:fldCharType="end"/>
        </w:r>
      </w:hyperlink>
    </w:p>
    <w:p w14:paraId="1796D259" w14:textId="77777777" w:rsidR="007A31CB" w:rsidRDefault="003510B8">
      <w:pPr>
        <w:pStyle w:val="22"/>
        <w:rPr>
          <w:rFonts w:asciiTheme="minorHAnsi" w:hAnsiTheme="minorHAnsi"/>
          <w:noProof/>
          <w:color w:val="auto"/>
          <w:sz w:val="22"/>
          <w:lang w:val="en-US" w:eastAsia="zh-CN"/>
        </w:rPr>
      </w:pPr>
      <w:hyperlink w:anchor="_Toc499234659" w:history="1">
        <w:r w:rsidR="007A31CB" w:rsidRPr="00955CF4">
          <w:rPr>
            <w:rStyle w:val="aa"/>
            <w:rFonts w:ascii="Symbol" w:hAnsi="Symbol"/>
            <w:noProof/>
            <w:lang w:bidi="he-IL"/>
          </w:rPr>
          <w:t></w:t>
        </w:r>
        <w:r w:rsidR="007A31CB">
          <w:rPr>
            <w:rFonts w:asciiTheme="minorHAnsi" w:hAnsiTheme="minorHAnsi"/>
            <w:noProof/>
            <w:color w:val="auto"/>
            <w:sz w:val="22"/>
            <w:lang w:val="en-US" w:eastAsia="zh-CN"/>
          </w:rPr>
          <w:tab/>
        </w:r>
        <w:r w:rsidR="007A31CB" w:rsidRPr="00955CF4">
          <w:rPr>
            <w:rStyle w:val="aa"/>
            <w:noProof/>
            <w:lang w:bidi="he-IL"/>
          </w:rPr>
          <w:t>select count (*) from SI_MAIN ;</w:t>
        </w:r>
        <w:r w:rsidR="007A31CB">
          <w:rPr>
            <w:noProof/>
            <w:webHidden/>
          </w:rPr>
          <w:tab/>
        </w:r>
        <w:r w:rsidR="008E5E28">
          <w:rPr>
            <w:noProof/>
            <w:webHidden/>
          </w:rPr>
          <w:fldChar w:fldCharType="begin"/>
        </w:r>
        <w:r w:rsidR="007A31CB">
          <w:rPr>
            <w:noProof/>
            <w:webHidden/>
          </w:rPr>
          <w:instrText xml:space="preserve"> PAGEREF _Toc499234659 \h </w:instrText>
        </w:r>
        <w:r w:rsidR="008E5E28">
          <w:rPr>
            <w:noProof/>
            <w:webHidden/>
          </w:rPr>
        </w:r>
        <w:r w:rsidR="008E5E28">
          <w:rPr>
            <w:noProof/>
            <w:webHidden/>
          </w:rPr>
          <w:fldChar w:fldCharType="separate"/>
        </w:r>
        <w:r w:rsidR="007A31CB">
          <w:rPr>
            <w:noProof/>
            <w:webHidden/>
          </w:rPr>
          <w:t>18</w:t>
        </w:r>
        <w:r w:rsidR="008E5E28">
          <w:rPr>
            <w:noProof/>
            <w:webHidden/>
          </w:rPr>
          <w:fldChar w:fldCharType="end"/>
        </w:r>
      </w:hyperlink>
    </w:p>
    <w:p w14:paraId="10105F33" w14:textId="77777777" w:rsidR="007A31CB" w:rsidRDefault="003510B8">
      <w:pPr>
        <w:pStyle w:val="22"/>
        <w:rPr>
          <w:rFonts w:asciiTheme="minorHAnsi" w:hAnsiTheme="minorHAnsi"/>
          <w:noProof/>
          <w:color w:val="auto"/>
          <w:sz w:val="22"/>
          <w:lang w:val="en-US" w:eastAsia="zh-CN"/>
        </w:rPr>
      </w:pPr>
      <w:hyperlink w:anchor="_Toc499234660" w:history="1">
        <w:r w:rsidR="007A31CB" w:rsidRPr="00955CF4">
          <w:rPr>
            <w:rStyle w:val="aa"/>
            <w:rFonts w:ascii="Symbol" w:hAnsi="Symbol"/>
            <w:noProof/>
            <w:lang w:bidi="he-IL"/>
          </w:rPr>
          <w:t></w:t>
        </w:r>
        <w:r w:rsidR="007A31CB">
          <w:rPr>
            <w:rFonts w:asciiTheme="minorHAnsi" w:hAnsiTheme="minorHAnsi"/>
            <w:noProof/>
            <w:color w:val="auto"/>
            <w:sz w:val="22"/>
            <w:lang w:val="en-US" w:eastAsia="zh-CN"/>
          </w:rPr>
          <w:tab/>
        </w:r>
        <w:r w:rsidR="007A31CB" w:rsidRPr="00955CF4">
          <w:rPr>
            <w:rStyle w:val="aa"/>
            <w:noProof/>
            <w:lang w:bidi="he-IL"/>
          </w:rPr>
          <w:t>select count (*) from TDL_UPDATE_MESSAGES ;</w:t>
        </w:r>
        <w:r w:rsidR="007A31CB">
          <w:rPr>
            <w:noProof/>
            <w:webHidden/>
          </w:rPr>
          <w:tab/>
        </w:r>
        <w:r w:rsidR="008E5E28">
          <w:rPr>
            <w:noProof/>
            <w:webHidden/>
          </w:rPr>
          <w:fldChar w:fldCharType="begin"/>
        </w:r>
        <w:r w:rsidR="007A31CB">
          <w:rPr>
            <w:noProof/>
            <w:webHidden/>
          </w:rPr>
          <w:instrText xml:space="preserve"> PAGEREF _Toc499234660 \h </w:instrText>
        </w:r>
        <w:r w:rsidR="008E5E28">
          <w:rPr>
            <w:noProof/>
            <w:webHidden/>
          </w:rPr>
        </w:r>
        <w:r w:rsidR="008E5E28">
          <w:rPr>
            <w:noProof/>
            <w:webHidden/>
          </w:rPr>
          <w:fldChar w:fldCharType="separate"/>
        </w:r>
        <w:r w:rsidR="007A31CB">
          <w:rPr>
            <w:noProof/>
            <w:webHidden/>
          </w:rPr>
          <w:t>18</w:t>
        </w:r>
        <w:r w:rsidR="008E5E28">
          <w:rPr>
            <w:noProof/>
            <w:webHidden/>
          </w:rPr>
          <w:fldChar w:fldCharType="end"/>
        </w:r>
      </w:hyperlink>
    </w:p>
    <w:p w14:paraId="5F20EA36" w14:textId="77777777" w:rsidR="007A31CB" w:rsidRDefault="003510B8">
      <w:pPr>
        <w:pStyle w:val="22"/>
        <w:rPr>
          <w:rFonts w:asciiTheme="minorHAnsi" w:hAnsiTheme="minorHAnsi"/>
          <w:noProof/>
          <w:color w:val="auto"/>
          <w:sz w:val="22"/>
          <w:lang w:val="en-US" w:eastAsia="zh-CN"/>
        </w:rPr>
      </w:pPr>
      <w:hyperlink w:anchor="_Toc499234661" w:history="1">
        <w:r w:rsidR="007A31CB" w:rsidRPr="00955CF4">
          <w:rPr>
            <w:rStyle w:val="aa"/>
            <w:rFonts w:ascii="Symbol" w:hAnsi="Symbol"/>
            <w:noProof/>
            <w:lang w:bidi="he-IL"/>
          </w:rPr>
          <w:t></w:t>
        </w:r>
        <w:r w:rsidR="007A31CB">
          <w:rPr>
            <w:rFonts w:asciiTheme="minorHAnsi" w:hAnsiTheme="minorHAnsi"/>
            <w:noProof/>
            <w:color w:val="auto"/>
            <w:sz w:val="22"/>
            <w:lang w:val="en-US" w:eastAsia="zh-CN"/>
          </w:rPr>
          <w:tab/>
        </w:r>
        <w:r w:rsidR="007A31CB" w:rsidRPr="00955CF4">
          <w:rPr>
            <w:rStyle w:val="aa"/>
            <w:noProof/>
            <w:lang w:bidi="he-IL"/>
          </w:rPr>
          <w:t>select count (*) from TICKS ;</w:t>
        </w:r>
        <w:r w:rsidR="007A31CB">
          <w:rPr>
            <w:noProof/>
            <w:webHidden/>
          </w:rPr>
          <w:tab/>
        </w:r>
        <w:r w:rsidR="008E5E28">
          <w:rPr>
            <w:noProof/>
            <w:webHidden/>
          </w:rPr>
          <w:fldChar w:fldCharType="begin"/>
        </w:r>
        <w:r w:rsidR="007A31CB">
          <w:rPr>
            <w:noProof/>
            <w:webHidden/>
          </w:rPr>
          <w:instrText xml:space="preserve"> PAGEREF _Toc499234661 \h </w:instrText>
        </w:r>
        <w:r w:rsidR="008E5E28">
          <w:rPr>
            <w:noProof/>
            <w:webHidden/>
          </w:rPr>
        </w:r>
        <w:r w:rsidR="008E5E28">
          <w:rPr>
            <w:noProof/>
            <w:webHidden/>
          </w:rPr>
          <w:fldChar w:fldCharType="separate"/>
        </w:r>
        <w:r w:rsidR="007A31CB">
          <w:rPr>
            <w:noProof/>
            <w:webHidden/>
          </w:rPr>
          <w:t>18</w:t>
        </w:r>
        <w:r w:rsidR="008E5E28">
          <w:rPr>
            <w:noProof/>
            <w:webHidden/>
          </w:rPr>
          <w:fldChar w:fldCharType="end"/>
        </w:r>
      </w:hyperlink>
    </w:p>
    <w:p w14:paraId="0CC60CC9" w14:textId="77777777" w:rsidR="007A31CB" w:rsidRDefault="003510B8">
      <w:pPr>
        <w:pStyle w:val="22"/>
        <w:rPr>
          <w:rFonts w:asciiTheme="minorHAnsi" w:hAnsiTheme="minorHAnsi"/>
          <w:noProof/>
          <w:color w:val="auto"/>
          <w:sz w:val="22"/>
          <w:lang w:val="en-US" w:eastAsia="zh-CN"/>
        </w:rPr>
      </w:pPr>
      <w:hyperlink w:anchor="_Toc499234662" w:history="1">
        <w:r w:rsidR="007A31CB" w:rsidRPr="00955CF4">
          <w:rPr>
            <w:rStyle w:val="aa"/>
            <w:rFonts w:ascii="Symbol" w:hAnsi="Symbol"/>
            <w:noProof/>
            <w:lang w:bidi="he-IL"/>
          </w:rPr>
          <w:t></w:t>
        </w:r>
        <w:r w:rsidR="007A31CB">
          <w:rPr>
            <w:rFonts w:asciiTheme="minorHAnsi" w:hAnsiTheme="minorHAnsi"/>
            <w:noProof/>
            <w:color w:val="auto"/>
            <w:sz w:val="22"/>
            <w:lang w:val="en-US" w:eastAsia="zh-CN"/>
          </w:rPr>
          <w:tab/>
        </w:r>
        <w:r w:rsidR="007A31CB" w:rsidRPr="00955CF4">
          <w:rPr>
            <w:rStyle w:val="aa"/>
            <w:noProof/>
            <w:lang w:bidi="he-IL"/>
          </w:rPr>
          <w:t>select count (*) from MISSING_TICKETS ;</w:t>
        </w:r>
        <w:r w:rsidR="007A31CB">
          <w:rPr>
            <w:noProof/>
            <w:webHidden/>
          </w:rPr>
          <w:tab/>
        </w:r>
        <w:r w:rsidR="008E5E28">
          <w:rPr>
            <w:noProof/>
            <w:webHidden/>
          </w:rPr>
          <w:fldChar w:fldCharType="begin"/>
        </w:r>
        <w:r w:rsidR="007A31CB">
          <w:rPr>
            <w:noProof/>
            <w:webHidden/>
          </w:rPr>
          <w:instrText xml:space="preserve"> PAGEREF _Toc499234662 \h </w:instrText>
        </w:r>
        <w:r w:rsidR="008E5E28">
          <w:rPr>
            <w:noProof/>
            <w:webHidden/>
          </w:rPr>
        </w:r>
        <w:r w:rsidR="008E5E28">
          <w:rPr>
            <w:noProof/>
            <w:webHidden/>
          </w:rPr>
          <w:fldChar w:fldCharType="separate"/>
        </w:r>
        <w:r w:rsidR="007A31CB">
          <w:rPr>
            <w:noProof/>
            <w:webHidden/>
          </w:rPr>
          <w:t>18</w:t>
        </w:r>
        <w:r w:rsidR="008E5E28">
          <w:rPr>
            <w:noProof/>
            <w:webHidden/>
          </w:rPr>
          <w:fldChar w:fldCharType="end"/>
        </w:r>
      </w:hyperlink>
    </w:p>
    <w:p w14:paraId="24E53577" w14:textId="77777777" w:rsidR="007A31CB" w:rsidRDefault="003510B8">
      <w:pPr>
        <w:pStyle w:val="22"/>
        <w:rPr>
          <w:rFonts w:asciiTheme="minorHAnsi" w:hAnsiTheme="minorHAnsi"/>
          <w:noProof/>
          <w:color w:val="auto"/>
          <w:sz w:val="22"/>
          <w:lang w:val="en-US" w:eastAsia="zh-CN"/>
        </w:rPr>
      </w:pPr>
      <w:hyperlink w:anchor="_Toc499234663" w:history="1">
        <w:r w:rsidR="007A31CB" w:rsidRPr="00955CF4">
          <w:rPr>
            <w:rStyle w:val="aa"/>
            <w:rFonts w:ascii="Symbol" w:hAnsi="Symbol"/>
            <w:noProof/>
            <w:lang w:bidi="he-IL"/>
          </w:rPr>
          <w:t></w:t>
        </w:r>
        <w:r w:rsidR="007A31CB">
          <w:rPr>
            <w:rFonts w:asciiTheme="minorHAnsi" w:hAnsiTheme="minorHAnsi"/>
            <w:noProof/>
            <w:color w:val="auto"/>
            <w:sz w:val="22"/>
            <w:lang w:val="en-US" w:eastAsia="zh-CN"/>
          </w:rPr>
          <w:tab/>
        </w:r>
        <w:r w:rsidR="007A31CB" w:rsidRPr="00955CF4">
          <w:rPr>
            <w:rStyle w:val="aa"/>
            <w:noProof/>
            <w:lang w:bidi="he-IL"/>
          </w:rPr>
          <w:t>select count (*) from RECOVERY_LOG ;</w:t>
        </w:r>
        <w:r w:rsidR="007A31CB">
          <w:rPr>
            <w:noProof/>
            <w:webHidden/>
          </w:rPr>
          <w:tab/>
        </w:r>
        <w:r w:rsidR="008E5E28">
          <w:rPr>
            <w:noProof/>
            <w:webHidden/>
          </w:rPr>
          <w:fldChar w:fldCharType="begin"/>
        </w:r>
        <w:r w:rsidR="007A31CB">
          <w:rPr>
            <w:noProof/>
            <w:webHidden/>
          </w:rPr>
          <w:instrText xml:space="preserve"> PAGEREF _Toc499234663 \h </w:instrText>
        </w:r>
        <w:r w:rsidR="008E5E28">
          <w:rPr>
            <w:noProof/>
            <w:webHidden/>
          </w:rPr>
        </w:r>
        <w:r w:rsidR="008E5E28">
          <w:rPr>
            <w:noProof/>
            <w:webHidden/>
          </w:rPr>
          <w:fldChar w:fldCharType="separate"/>
        </w:r>
        <w:r w:rsidR="007A31CB">
          <w:rPr>
            <w:noProof/>
            <w:webHidden/>
          </w:rPr>
          <w:t>18</w:t>
        </w:r>
        <w:r w:rsidR="008E5E28">
          <w:rPr>
            <w:noProof/>
            <w:webHidden/>
          </w:rPr>
          <w:fldChar w:fldCharType="end"/>
        </w:r>
      </w:hyperlink>
    </w:p>
    <w:p w14:paraId="0840E3C9" w14:textId="77777777" w:rsidR="007A31CB" w:rsidRDefault="003510B8">
      <w:pPr>
        <w:pStyle w:val="22"/>
        <w:rPr>
          <w:rFonts w:asciiTheme="minorHAnsi" w:hAnsiTheme="minorHAnsi"/>
          <w:noProof/>
          <w:color w:val="auto"/>
          <w:sz w:val="22"/>
          <w:lang w:val="en-US" w:eastAsia="zh-CN"/>
        </w:rPr>
      </w:pPr>
      <w:hyperlink w:anchor="_Toc499234664" w:history="1">
        <w:r w:rsidR="007A31CB" w:rsidRPr="00955CF4">
          <w:rPr>
            <w:rStyle w:val="aa"/>
            <w:rFonts w:ascii="Symbol" w:hAnsi="Symbol"/>
            <w:noProof/>
          </w:rPr>
          <w:t></w:t>
        </w:r>
        <w:r w:rsidR="007A31CB">
          <w:rPr>
            <w:rFonts w:asciiTheme="minorHAnsi" w:hAnsiTheme="minorHAnsi"/>
            <w:noProof/>
            <w:color w:val="auto"/>
            <w:sz w:val="22"/>
            <w:lang w:val="en-US" w:eastAsia="zh-CN"/>
          </w:rPr>
          <w:tab/>
        </w:r>
        <w:r w:rsidR="007A31CB" w:rsidRPr="00955CF4">
          <w:rPr>
            <w:rStyle w:val="aa"/>
            <w:noProof/>
            <w:lang w:bidi="he-IL"/>
          </w:rPr>
          <w:t>select count (*) from RECOVERY_TIME ;</w:t>
        </w:r>
        <w:r w:rsidR="007A31CB">
          <w:rPr>
            <w:noProof/>
            <w:webHidden/>
          </w:rPr>
          <w:tab/>
        </w:r>
        <w:r w:rsidR="008E5E28">
          <w:rPr>
            <w:noProof/>
            <w:webHidden/>
          </w:rPr>
          <w:fldChar w:fldCharType="begin"/>
        </w:r>
        <w:r w:rsidR="007A31CB">
          <w:rPr>
            <w:noProof/>
            <w:webHidden/>
          </w:rPr>
          <w:instrText xml:space="preserve"> PAGEREF _Toc499234664 \h </w:instrText>
        </w:r>
        <w:r w:rsidR="008E5E28">
          <w:rPr>
            <w:noProof/>
            <w:webHidden/>
          </w:rPr>
        </w:r>
        <w:r w:rsidR="008E5E28">
          <w:rPr>
            <w:noProof/>
            <w:webHidden/>
          </w:rPr>
          <w:fldChar w:fldCharType="separate"/>
        </w:r>
        <w:r w:rsidR="007A31CB">
          <w:rPr>
            <w:noProof/>
            <w:webHidden/>
          </w:rPr>
          <w:t>18</w:t>
        </w:r>
        <w:r w:rsidR="008E5E28">
          <w:rPr>
            <w:noProof/>
            <w:webHidden/>
          </w:rPr>
          <w:fldChar w:fldCharType="end"/>
        </w:r>
      </w:hyperlink>
    </w:p>
    <w:p w14:paraId="3C6F496C" w14:textId="77777777" w:rsidR="007A31CB" w:rsidRDefault="003510B8">
      <w:pPr>
        <w:pStyle w:val="22"/>
        <w:rPr>
          <w:rFonts w:asciiTheme="minorHAnsi" w:hAnsiTheme="minorHAnsi"/>
          <w:noProof/>
          <w:color w:val="auto"/>
          <w:sz w:val="22"/>
          <w:lang w:val="en-US" w:eastAsia="zh-CN"/>
        </w:rPr>
      </w:pPr>
      <w:hyperlink w:anchor="_Toc499234665" w:history="1">
        <w:r w:rsidR="007A31CB" w:rsidRPr="00955CF4">
          <w:rPr>
            <w:rStyle w:val="aa"/>
            <w:noProof/>
          </w:rPr>
          <w:t>7.7</w:t>
        </w:r>
        <w:r w:rsidR="007A31CB">
          <w:rPr>
            <w:rFonts w:asciiTheme="minorHAnsi" w:hAnsiTheme="minorHAnsi"/>
            <w:noProof/>
            <w:color w:val="auto"/>
            <w:sz w:val="22"/>
            <w:lang w:val="en-US" w:eastAsia="zh-CN"/>
          </w:rPr>
          <w:tab/>
        </w:r>
        <w:r w:rsidR="007A31CB" w:rsidRPr="00955CF4">
          <w:rPr>
            <w:rStyle w:val="aa"/>
            <w:noProof/>
          </w:rPr>
          <w:t>Clearing EBSD4CS</w:t>
        </w:r>
        <w:r w:rsidR="007A31CB">
          <w:rPr>
            <w:noProof/>
            <w:webHidden/>
          </w:rPr>
          <w:tab/>
        </w:r>
        <w:r w:rsidR="008E5E28">
          <w:rPr>
            <w:noProof/>
            <w:webHidden/>
          </w:rPr>
          <w:fldChar w:fldCharType="begin"/>
        </w:r>
        <w:r w:rsidR="007A31CB">
          <w:rPr>
            <w:noProof/>
            <w:webHidden/>
          </w:rPr>
          <w:instrText xml:space="preserve"> PAGEREF _Toc499234665 \h </w:instrText>
        </w:r>
        <w:r w:rsidR="008E5E28">
          <w:rPr>
            <w:noProof/>
            <w:webHidden/>
          </w:rPr>
        </w:r>
        <w:r w:rsidR="008E5E28">
          <w:rPr>
            <w:noProof/>
            <w:webHidden/>
          </w:rPr>
          <w:fldChar w:fldCharType="separate"/>
        </w:r>
        <w:r w:rsidR="007A31CB">
          <w:rPr>
            <w:noProof/>
            <w:webHidden/>
          </w:rPr>
          <w:t>18</w:t>
        </w:r>
        <w:r w:rsidR="008E5E28">
          <w:rPr>
            <w:noProof/>
            <w:webHidden/>
          </w:rPr>
          <w:fldChar w:fldCharType="end"/>
        </w:r>
      </w:hyperlink>
    </w:p>
    <w:p w14:paraId="14607EF1" w14:textId="77777777" w:rsidR="007A31CB" w:rsidRDefault="003510B8">
      <w:pPr>
        <w:pStyle w:val="22"/>
        <w:rPr>
          <w:rFonts w:asciiTheme="minorHAnsi" w:hAnsiTheme="minorHAnsi"/>
          <w:noProof/>
          <w:color w:val="auto"/>
          <w:sz w:val="22"/>
          <w:lang w:val="en-US" w:eastAsia="zh-CN"/>
        </w:rPr>
      </w:pPr>
      <w:hyperlink w:anchor="_Toc499234666" w:history="1">
        <w:r w:rsidR="007A31CB" w:rsidRPr="00955CF4">
          <w:rPr>
            <w:rStyle w:val="aa"/>
            <w:noProof/>
          </w:rPr>
          <w:t>7.8</w:t>
        </w:r>
        <w:r w:rsidR="007A31CB">
          <w:rPr>
            <w:rFonts w:asciiTheme="minorHAnsi" w:hAnsiTheme="minorHAnsi"/>
            <w:noProof/>
            <w:color w:val="auto"/>
            <w:sz w:val="22"/>
            <w:lang w:val="en-US" w:eastAsia="zh-CN"/>
          </w:rPr>
          <w:tab/>
        </w:r>
        <w:r w:rsidR="007A31CB" w:rsidRPr="00955CF4">
          <w:rPr>
            <w:rStyle w:val="aa"/>
            <w:noProof/>
          </w:rPr>
          <w:t>Post Cleanup</w:t>
        </w:r>
        <w:r w:rsidR="007A31CB">
          <w:rPr>
            <w:noProof/>
            <w:webHidden/>
          </w:rPr>
          <w:tab/>
        </w:r>
        <w:r w:rsidR="008E5E28">
          <w:rPr>
            <w:noProof/>
            <w:webHidden/>
          </w:rPr>
          <w:fldChar w:fldCharType="begin"/>
        </w:r>
        <w:r w:rsidR="007A31CB">
          <w:rPr>
            <w:noProof/>
            <w:webHidden/>
          </w:rPr>
          <w:instrText xml:space="preserve"> PAGEREF _Toc499234666 \h </w:instrText>
        </w:r>
        <w:r w:rsidR="008E5E28">
          <w:rPr>
            <w:noProof/>
            <w:webHidden/>
          </w:rPr>
        </w:r>
        <w:r w:rsidR="008E5E28">
          <w:rPr>
            <w:noProof/>
            <w:webHidden/>
          </w:rPr>
          <w:fldChar w:fldCharType="separate"/>
        </w:r>
        <w:r w:rsidR="007A31CB">
          <w:rPr>
            <w:noProof/>
            <w:webHidden/>
          </w:rPr>
          <w:t>21</w:t>
        </w:r>
        <w:r w:rsidR="008E5E28">
          <w:rPr>
            <w:noProof/>
            <w:webHidden/>
          </w:rPr>
          <w:fldChar w:fldCharType="end"/>
        </w:r>
      </w:hyperlink>
    </w:p>
    <w:p w14:paraId="54F29AB2" w14:textId="77777777" w:rsidR="007A31CB" w:rsidRDefault="003510B8">
      <w:pPr>
        <w:pStyle w:val="11"/>
        <w:tabs>
          <w:tab w:val="left" w:pos="567"/>
        </w:tabs>
        <w:rPr>
          <w:rFonts w:asciiTheme="minorHAnsi" w:hAnsiTheme="minorHAnsi"/>
          <w:b w:val="0"/>
          <w:caps w:val="0"/>
          <w:noProof/>
          <w:color w:val="auto"/>
          <w:sz w:val="22"/>
          <w:lang w:val="en-US" w:eastAsia="zh-CN"/>
        </w:rPr>
      </w:pPr>
      <w:hyperlink w:anchor="_Toc499234667" w:history="1">
        <w:r w:rsidR="007A31CB" w:rsidRPr="00955CF4">
          <w:rPr>
            <w:rStyle w:val="aa"/>
            <w:noProof/>
          </w:rPr>
          <w:t>8.</w:t>
        </w:r>
        <w:r w:rsidR="007A31CB">
          <w:rPr>
            <w:rFonts w:asciiTheme="minorHAnsi" w:hAnsiTheme="minorHAnsi"/>
            <w:b w:val="0"/>
            <w:caps w:val="0"/>
            <w:noProof/>
            <w:color w:val="auto"/>
            <w:sz w:val="22"/>
            <w:lang w:val="en-US" w:eastAsia="zh-CN"/>
          </w:rPr>
          <w:tab/>
        </w:r>
        <w:r w:rsidR="007A31CB" w:rsidRPr="00955CF4">
          <w:rPr>
            <w:rStyle w:val="aa"/>
            <w:rFonts w:eastAsia="Times New Roman" w:cs="Arial"/>
            <w:bCs/>
            <w:noProof/>
          </w:rPr>
          <w:t>Cassandra</w:t>
        </w:r>
        <w:r w:rsidR="007A31CB">
          <w:rPr>
            <w:noProof/>
            <w:webHidden/>
          </w:rPr>
          <w:tab/>
        </w:r>
        <w:r w:rsidR="008E5E28">
          <w:rPr>
            <w:noProof/>
            <w:webHidden/>
          </w:rPr>
          <w:fldChar w:fldCharType="begin"/>
        </w:r>
        <w:r w:rsidR="007A31CB">
          <w:rPr>
            <w:noProof/>
            <w:webHidden/>
          </w:rPr>
          <w:instrText xml:space="preserve"> PAGEREF _Toc499234667 \h </w:instrText>
        </w:r>
        <w:r w:rsidR="008E5E28">
          <w:rPr>
            <w:noProof/>
            <w:webHidden/>
          </w:rPr>
        </w:r>
        <w:r w:rsidR="008E5E28">
          <w:rPr>
            <w:noProof/>
            <w:webHidden/>
          </w:rPr>
          <w:fldChar w:fldCharType="separate"/>
        </w:r>
        <w:r w:rsidR="007A31CB">
          <w:rPr>
            <w:noProof/>
            <w:webHidden/>
          </w:rPr>
          <w:t>23</w:t>
        </w:r>
        <w:r w:rsidR="008E5E28">
          <w:rPr>
            <w:noProof/>
            <w:webHidden/>
          </w:rPr>
          <w:fldChar w:fldCharType="end"/>
        </w:r>
      </w:hyperlink>
    </w:p>
    <w:p w14:paraId="7A2592E0" w14:textId="77777777" w:rsidR="007A31CB" w:rsidRDefault="003510B8">
      <w:pPr>
        <w:pStyle w:val="22"/>
        <w:rPr>
          <w:rFonts w:asciiTheme="minorHAnsi" w:hAnsiTheme="minorHAnsi"/>
          <w:noProof/>
          <w:color w:val="auto"/>
          <w:sz w:val="22"/>
          <w:lang w:val="en-US" w:eastAsia="zh-CN"/>
        </w:rPr>
      </w:pPr>
      <w:hyperlink w:anchor="_Toc499234668" w:history="1">
        <w:r w:rsidR="007A31CB" w:rsidRPr="00955CF4">
          <w:rPr>
            <w:rStyle w:val="aa"/>
            <w:noProof/>
          </w:rPr>
          <w:t>8.1</w:t>
        </w:r>
        <w:r w:rsidR="007A31CB">
          <w:rPr>
            <w:rFonts w:asciiTheme="minorHAnsi" w:hAnsiTheme="minorHAnsi"/>
            <w:noProof/>
            <w:color w:val="auto"/>
            <w:sz w:val="22"/>
            <w:lang w:val="en-US" w:eastAsia="zh-CN"/>
          </w:rPr>
          <w:tab/>
        </w:r>
        <w:r w:rsidR="007A31CB" w:rsidRPr="00955CF4">
          <w:rPr>
            <w:rStyle w:val="aa"/>
            <w:noProof/>
          </w:rPr>
          <w:t>build version</w:t>
        </w:r>
        <w:r w:rsidR="007A31CB">
          <w:rPr>
            <w:noProof/>
            <w:webHidden/>
          </w:rPr>
          <w:tab/>
        </w:r>
        <w:r w:rsidR="008E5E28">
          <w:rPr>
            <w:noProof/>
            <w:webHidden/>
          </w:rPr>
          <w:fldChar w:fldCharType="begin"/>
        </w:r>
        <w:r w:rsidR="007A31CB">
          <w:rPr>
            <w:noProof/>
            <w:webHidden/>
          </w:rPr>
          <w:instrText xml:space="preserve"> PAGEREF _Toc499234668 \h </w:instrText>
        </w:r>
        <w:r w:rsidR="008E5E28">
          <w:rPr>
            <w:noProof/>
            <w:webHidden/>
          </w:rPr>
        </w:r>
        <w:r w:rsidR="008E5E28">
          <w:rPr>
            <w:noProof/>
            <w:webHidden/>
          </w:rPr>
          <w:fldChar w:fldCharType="separate"/>
        </w:r>
        <w:r w:rsidR="007A31CB">
          <w:rPr>
            <w:noProof/>
            <w:webHidden/>
          </w:rPr>
          <w:t>23</w:t>
        </w:r>
        <w:r w:rsidR="008E5E28">
          <w:rPr>
            <w:noProof/>
            <w:webHidden/>
          </w:rPr>
          <w:fldChar w:fldCharType="end"/>
        </w:r>
      </w:hyperlink>
    </w:p>
    <w:p w14:paraId="0E809104" w14:textId="77777777" w:rsidR="007A31CB" w:rsidRDefault="003510B8">
      <w:pPr>
        <w:pStyle w:val="22"/>
        <w:rPr>
          <w:rFonts w:asciiTheme="minorHAnsi" w:hAnsiTheme="minorHAnsi"/>
          <w:noProof/>
          <w:color w:val="auto"/>
          <w:sz w:val="22"/>
          <w:lang w:val="en-US" w:eastAsia="zh-CN"/>
        </w:rPr>
      </w:pPr>
      <w:hyperlink w:anchor="_Toc499234669" w:history="1">
        <w:r w:rsidR="007A31CB" w:rsidRPr="00955CF4">
          <w:rPr>
            <w:rStyle w:val="aa"/>
            <w:noProof/>
          </w:rPr>
          <w:t>8.2</w:t>
        </w:r>
        <w:r w:rsidR="007A31CB">
          <w:rPr>
            <w:rFonts w:asciiTheme="minorHAnsi" w:hAnsiTheme="minorHAnsi"/>
            <w:noProof/>
            <w:color w:val="auto"/>
            <w:sz w:val="22"/>
            <w:lang w:val="en-US" w:eastAsia="zh-CN"/>
          </w:rPr>
          <w:tab/>
        </w:r>
        <w:r w:rsidR="007A31CB" w:rsidRPr="00955CF4">
          <w:rPr>
            <w:rStyle w:val="aa"/>
            <w:noProof/>
          </w:rPr>
          <w:t>Pre Clean-up steps</w:t>
        </w:r>
        <w:r w:rsidR="007A31CB">
          <w:rPr>
            <w:noProof/>
            <w:webHidden/>
          </w:rPr>
          <w:tab/>
        </w:r>
        <w:r w:rsidR="008E5E28">
          <w:rPr>
            <w:noProof/>
            <w:webHidden/>
          </w:rPr>
          <w:fldChar w:fldCharType="begin"/>
        </w:r>
        <w:r w:rsidR="007A31CB">
          <w:rPr>
            <w:noProof/>
            <w:webHidden/>
          </w:rPr>
          <w:instrText xml:space="preserve"> PAGEREF _Toc499234669 \h </w:instrText>
        </w:r>
        <w:r w:rsidR="008E5E28">
          <w:rPr>
            <w:noProof/>
            <w:webHidden/>
          </w:rPr>
        </w:r>
        <w:r w:rsidR="008E5E28">
          <w:rPr>
            <w:noProof/>
            <w:webHidden/>
          </w:rPr>
          <w:fldChar w:fldCharType="separate"/>
        </w:r>
        <w:r w:rsidR="007A31CB">
          <w:rPr>
            <w:noProof/>
            <w:webHidden/>
          </w:rPr>
          <w:t>23</w:t>
        </w:r>
        <w:r w:rsidR="008E5E28">
          <w:rPr>
            <w:noProof/>
            <w:webHidden/>
          </w:rPr>
          <w:fldChar w:fldCharType="end"/>
        </w:r>
      </w:hyperlink>
    </w:p>
    <w:p w14:paraId="754800D2" w14:textId="77777777" w:rsidR="007A31CB" w:rsidRDefault="003510B8">
      <w:pPr>
        <w:pStyle w:val="22"/>
        <w:rPr>
          <w:rFonts w:asciiTheme="minorHAnsi" w:hAnsiTheme="minorHAnsi"/>
          <w:noProof/>
          <w:color w:val="auto"/>
          <w:sz w:val="22"/>
          <w:lang w:val="en-US" w:eastAsia="zh-CN"/>
        </w:rPr>
      </w:pPr>
      <w:hyperlink w:anchor="_Toc499234670" w:history="1">
        <w:r w:rsidR="007A31CB" w:rsidRPr="00955CF4">
          <w:rPr>
            <w:rStyle w:val="aa"/>
            <w:noProof/>
          </w:rPr>
          <w:t>8.3</w:t>
        </w:r>
        <w:r w:rsidR="007A31CB">
          <w:rPr>
            <w:rFonts w:asciiTheme="minorHAnsi" w:hAnsiTheme="minorHAnsi"/>
            <w:noProof/>
            <w:color w:val="auto"/>
            <w:sz w:val="22"/>
            <w:lang w:val="en-US" w:eastAsia="zh-CN"/>
          </w:rPr>
          <w:tab/>
        </w:r>
        <w:r w:rsidR="007A31CB" w:rsidRPr="00955CF4">
          <w:rPr>
            <w:rStyle w:val="aa"/>
            <w:noProof/>
            <w:lang w:val="en-US"/>
          </w:rPr>
          <w:t>Clearing data</w:t>
        </w:r>
        <w:r w:rsidR="007A31CB">
          <w:rPr>
            <w:noProof/>
            <w:webHidden/>
          </w:rPr>
          <w:tab/>
        </w:r>
        <w:r w:rsidR="008E5E28">
          <w:rPr>
            <w:noProof/>
            <w:webHidden/>
          </w:rPr>
          <w:fldChar w:fldCharType="begin"/>
        </w:r>
        <w:r w:rsidR="007A31CB">
          <w:rPr>
            <w:noProof/>
            <w:webHidden/>
          </w:rPr>
          <w:instrText xml:space="preserve"> PAGEREF _Toc499234670 \h </w:instrText>
        </w:r>
        <w:r w:rsidR="008E5E28">
          <w:rPr>
            <w:noProof/>
            <w:webHidden/>
          </w:rPr>
        </w:r>
        <w:r w:rsidR="008E5E28">
          <w:rPr>
            <w:noProof/>
            <w:webHidden/>
          </w:rPr>
          <w:fldChar w:fldCharType="separate"/>
        </w:r>
        <w:r w:rsidR="007A31CB">
          <w:rPr>
            <w:noProof/>
            <w:webHidden/>
          </w:rPr>
          <w:t>24</w:t>
        </w:r>
        <w:r w:rsidR="008E5E28">
          <w:rPr>
            <w:noProof/>
            <w:webHidden/>
          </w:rPr>
          <w:fldChar w:fldCharType="end"/>
        </w:r>
      </w:hyperlink>
    </w:p>
    <w:p w14:paraId="6654653C" w14:textId="77777777" w:rsidR="007A31CB" w:rsidRDefault="003510B8">
      <w:pPr>
        <w:pStyle w:val="11"/>
        <w:tabs>
          <w:tab w:val="left" w:pos="567"/>
        </w:tabs>
        <w:rPr>
          <w:rFonts w:asciiTheme="minorHAnsi" w:hAnsiTheme="minorHAnsi"/>
          <w:b w:val="0"/>
          <w:caps w:val="0"/>
          <w:noProof/>
          <w:color w:val="auto"/>
          <w:sz w:val="22"/>
          <w:lang w:val="en-US" w:eastAsia="zh-CN"/>
        </w:rPr>
      </w:pPr>
      <w:hyperlink w:anchor="_Toc499234671" w:history="1">
        <w:r w:rsidR="007A31CB" w:rsidRPr="00955CF4">
          <w:rPr>
            <w:rStyle w:val="aa"/>
            <w:noProof/>
          </w:rPr>
          <w:t>9.</w:t>
        </w:r>
        <w:r w:rsidR="007A31CB">
          <w:rPr>
            <w:rFonts w:asciiTheme="minorHAnsi" w:hAnsiTheme="minorHAnsi"/>
            <w:b w:val="0"/>
            <w:caps w:val="0"/>
            <w:noProof/>
            <w:color w:val="auto"/>
            <w:sz w:val="22"/>
            <w:lang w:val="en-US" w:eastAsia="zh-CN"/>
          </w:rPr>
          <w:tab/>
        </w:r>
        <w:r w:rsidR="007A31CB" w:rsidRPr="00955CF4">
          <w:rPr>
            <w:rStyle w:val="aa"/>
            <w:rFonts w:eastAsia="Times New Roman" w:cs="Arial"/>
            <w:bCs/>
            <w:noProof/>
          </w:rPr>
          <w:t>Mongodb</w:t>
        </w:r>
        <w:r w:rsidR="007A31CB">
          <w:rPr>
            <w:noProof/>
            <w:webHidden/>
          </w:rPr>
          <w:tab/>
        </w:r>
        <w:r w:rsidR="008E5E28">
          <w:rPr>
            <w:noProof/>
            <w:webHidden/>
          </w:rPr>
          <w:fldChar w:fldCharType="begin"/>
        </w:r>
        <w:r w:rsidR="007A31CB">
          <w:rPr>
            <w:noProof/>
            <w:webHidden/>
          </w:rPr>
          <w:instrText xml:space="preserve"> PAGEREF _Toc499234671 \h </w:instrText>
        </w:r>
        <w:r w:rsidR="008E5E28">
          <w:rPr>
            <w:noProof/>
            <w:webHidden/>
          </w:rPr>
        </w:r>
        <w:r w:rsidR="008E5E28">
          <w:rPr>
            <w:noProof/>
            <w:webHidden/>
          </w:rPr>
          <w:fldChar w:fldCharType="separate"/>
        </w:r>
        <w:r w:rsidR="007A31CB">
          <w:rPr>
            <w:noProof/>
            <w:webHidden/>
          </w:rPr>
          <w:t>26</w:t>
        </w:r>
        <w:r w:rsidR="008E5E28">
          <w:rPr>
            <w:noProof/>
            <w:webHidden/>
          </w:rPr>
          <w:fldChar w:fldCharType="end"/>
        </w:r>
      </w:hyperlink>
    </w:p>
    <w:p w14:paraId="4EBC8CD5" w14:textId="77777777" w:rsidR="007A31CB" w:rsidRDefault="003510B8">
      <w:pPr>
        <w:pStyle w:val="22"/>
        <w:rPr>
          <w:rFonts w:asciiTheme="minorHAnsi" w:hAnsiTheme="minorHAnsi"/>
          <w:noProof/>
          <w:color w:val="auto"/>
          <w:sz w:val="22"/>
          <w:lang w:val="en-US" w:eastAsia="zh-CN"/>
        </w:rPr>
      </w:pPr>
      <w:hyperlink w:anchor="_Toc499234672" w:history="1">
        <w:r w:rsidR="007A31CB" w:rsidRPr="00955CF4">
          <w:rPr>
            <w:rStyle w:val="aa"/>
            <w:noProof/>
          </w:rPr>
          <w:t>9.1</w:t>
        </w:r>
        <w:r w:rsidR="007A31CB">
          <w:rPr>
            <w:rFonts w:asciiTheme="minorHAnsi" w:hAnsiTheme="minorHAnsi"/>
            <w:noProof/>
            <w:color w:val="auto"/>
            <w:sz w:val="22"/>
            <w:lang w:val="en-US" w:eastAsia="zh-CN"/>
          </w:rPr>
          <w:tab/>
        </w:r>
        <w:r w:rsidR="007A31CB" w:rsidRPr="00955CF4">
          <w:rPr>
            <w:rStyle w:val="aa"/>
            <w:noProof/>
          </w:rPr>
          <w:t>clear Standalone server mongodb</w:t>
        </w:r>
        <w:r w:rsidR="007A31CB">
          <w:rPr>
            <w:noProof/>
            <w:webHidden/>
          </w:rPr>
          <w:tab/>
        </w:r>
        <w:r w:rsidR="008E5E28">
          <w:rPr>
            <w:noProof/>
            <w:webHidden/>
          </w:rPr>
          <w:fldChar w:fldCharType="begin"/>
        </w:r>
        <w:r w:rsidR="007A31CB">
          <w:rPr>
            <w:noProof/>
            <w:webHidden/>
          </w:rPr>
          <w:instrText xml:space="preserve"> PAGEREF _Toc499234672 \h </w:instrText>
        </w:r>
        <w:r w:rsidR="008E5E28">
          <w:rPr>
            <w:noProof/>
            <w:webHidden/>
          </w:rPr>
        </w:r>
        <w:r w:rsidR="008E5E28">
          <w:rPr>
            <w:noProof/>
            <w:webHidden/>
          </w:rPr>
          <w:fldChar w:fldCharType="separate"/>
        </w:r>
        <w:r w:rsidR="007A31CB">
          <w:rPr>
            <w:noProof/>
            <w:webHidden/>
          </w:rPr>
          <w:t>26</w:t>
        </w:r>
        <w:r w:rsidR="008E5E28">
          <w:rPr>
            <w:noProof/>
            <w:webHidden/>
          </w:rPr>
          <w:fldChar w:fldCharType="end"/>
        </w:r>
      </w:hyperlink>
    </w:p>
    <w:p w14:paraId="32739FA5" w14:textId="77777777" w:rsidR="007A31CB" w:rsidRDefault="003510B8">
      <w:pPr>
        <w:pStyle w:val="22"/>
        <w:rPr>
          <w:rFonts w:asciiTheme="minorHAnsi" w:hAnsiTheme="minorHAnsi"/>
          <w:noProof/>
          <w:color w:val="auto"/>
          <w:sz w:val="22"/>
          <w:lang w:val="en-US" w:eastAsia="zh-CN"/>
        </w:rPr>
      </w:pPr>
      <w:hyperlink w:anchor="_Toc499234673" w:history="1">
        <w:r w:rsidR="007A31CB" w:rsidRPr="00955CF4">
          <w:rPr>
            <w:rStyle w:val="aa"/>
            <w:noProof/>
          </w:rPr>
          <w:t>9.2</w:t>
        </w:r>
        <w:r w:rsidR="007A31CB">
          <w:rPr>
            <w:rFonts w:asciiTheme="minorHAnsi" w:hAnsiTheme="minorHAnsi"/>
            <w:noProof/>
            <w:color w:val="auto"/>
            <w:sz w:val="22"/>
            <w:lang w:val="en-US" w:eastAsia="zh-CN"/>
          </w:rPr>
          <w:tab/>
        </w:r>
        <w:r w:rsidR="007A31CB" w:rsidRPr="00955CF4">
          <w:rPr>
            <w:rStyle w:val="aa"/>
            <w:noProof/>
          </w:rPr>
          <w:t>clear Multi-server mongodb</w:t>
        </w:r>
        <w:r w:rsidR="00470CB9">
          <w:rPr>
            <w:rStyle w:val="aa"/>
            <w:noProof/>
          </w:rPr>
          <w:t>ss</w:t>
        </w:r>
        <w:r w:rsidR="007A31CB">
          <w:rPr>
            <w:noProof/>
            <w:webHidden/>
          </w:rPr>
          <w:tab/>
        </w:r>
        <w:r w:rsidR="008E5E28">
          <w:rPr>
            <w:noProof/>
            <w:webHidden/>
          </w:rPr>
          <w:fldChar w:fldCharType="begin"/>
        </w:r>
        <w:r w:rsidR="007A31CB">
          <w:rPr>
            <w:noProof/>
            <w:webHidden/>
          </w:rPr>
          <w:instrText xml:space="preserve"> PAGEREF _Toc499234673 \h </w:instrText>
        </w:r>
        <w:r w:rsidR="008E5E28">
          <w:rPr>
            <w:noProof/>
            <w:webHidden/>
          </w:rPr>
        </w:r>
        <w:r w:rsidR="008E5E28">
          <w:rPr>
            <w:noProof/>
            <w:webHidden/>
          </w:rPr>
          <w:fldChar w:fldCharType="separate"/>
        </w:r>
        <w:r w:rsidR="007A31CB">
          <w:rPr>
            <w:noProof/>
            <w:webHidden/>
          </w:rPr>
          <w:t>26</w:t>
        </w:r>
        <w:r w:rsidR="008E5E28">
          <w:rPr>
            <w:noProof/>
            <w:webHidden/>
          </w:rPr>
          <w:fldChar w:fldCharType="end"/>
        </w:r>
      </w:hyperlink>
    </w:p>
    <w:p w14:paraId="18C055BC" w14:textId="77777777" w:rsidR="00484BD0" w:rsidRPr="008141A3" w:rsidRDefault="008E5E28" w:rsidP="008141A3">
      <w:pPr>
        <w:pStyle w:val="ContentsHeadingNEX"/>
        <w:rPr>
          <w:rFonts w:asciiTheme="minorHAnsi" w:eastAsia="Times New Roman" w:hAnsiTheme="minorHAnsi" w:cs="Arial"/>
          <w:caps w:val="0"/>
          <w:sz w:val="20"/>
          <w:szCs w:val="24"/>
          <w:lang w:val="en-US" w:eastAsia="nl-NL"/>
        </w:rPr>
      </w:pPr>
      <w:r>
        <w:rPr>
          <w:b/>
          <w:color w:val="00AFAF" w:themeColor="accent4"/>
          <w:sz w:val="24"/>
        </w:rPr>
        <w:lastRenderedPageBreak/>
        <w:fldChar w:fldCharType="end"/>
      </w:r>
      <w:r w:rsidR="00484BD0" w:rsidRPr="008141A3">
        <w:rPr>
          <w:rFonts w:asciiTheme="minorHAnsi" w:eastAsia="Times New Roman" w:hAnsiTheme="minorHAnsi" w:cs="Arial"/>
          <w:caps w:val="0"/>
          <w:sz w:val="20"/>
          <w:szCs w:val="24"/>
          <w:lang w:val="en-US" w:eastAsia="nl-NL"/>
        </w:rPr>
        <w:t>©NEX Group plc 2017</w:t>
      </w:r>
    </w:p>
    <w:p w14:paraId="25A5CA24" w14:textId="77777777" w:rsidR="00484BD0" w:rsidRDefault="00484BD0" w:rsidP="007C2B0C">
      <w:pPr>
        <w:pStyle w:val="Note"/>
      </w:pPr>
      <w:r w:rsidRPr="008746DD">
        <w:t xml:space="preserve">All information contained herein (“Information”) is for informational purposes only, is confidential and is the intellectual property of NEX Group plc and/or one of its group companies (“NEX”). The Information is directed to Eligible Counterparties and Professional Customers only and is not intended for Retail Clients (as each term is defined by the rules of the Financial Conduct Authority ("FCA")) or equivalent in a relevant jurisdiction. This Information is not, and should not be construed as, an offer or solicitation to sell or buy any product, investment, security or any other financial instrument or to participate in any particular trading strategy. The Information is not to be relied upon and is not warranted, either expressly or by implication, as to completeness, timeliness, accuracy, merchantability or fitness for any particular purpose. All representations and warranties are expressly disclaimed. Access to the Information by anyone other than the intended recipient is </w:t>
      </w:r>
      <w:r w:rsidR="003318F5" w:rsidRPr="008746DD">
        <w:t>unauthorized</w:t>
      </w:r>
      <w:r w:rsidRPr="008746DD">
        <w:t xml:space="preserve"> and any disclosure, copying or redistribution is prohibited without NEX’s prior written approval. If you receive this information in error, please immediately delete all copies of it and notify the sender. In no circumstances will NEX be liable for any indirect or direct loss, or consequential loss or damages including without limitation, loss of business or profits arising from the use of, any inability to use, or any inaccuracy in the Information. NEX and the NEX logo are trademarks of the NEX group. Certain NEX group companies are regulated by regulatory authorities. For further regulatory infor</w:t>
      </w:r>
      <w:r>
        <w:t xml:space="preserve">mation, please see </w:t>
      </w:r>
      <w:hyperlink r:id="rId14" w:history="1">
        <w:r w:rsidRPr="00484BD0">
          <w:rPr>
            <w:rStyle w:val="Link"/>
          </w:rPr>
          <w:t>www.nex.com</w:t>
        </w:r>
      </w:hyperlink>
      <w:r>
        <w:t>.</w:t>
      </w:r>
    </w:p>
    <w:p w14:paraId="64488D6F" w14:textId="77777777" w:rsidR="003D737E" w:rsidRDefault="003D737E" w:rsidP="007C2B0C">
      <w:pPr>
        <w:pStyle w:val="Note"/>
      </w:pPr>
    </w:p>
    <w:p w14:paraId="4E66CAAB" w14:textId="77777777" w:rsidR="003D737E" w:rsidRDefault="003D737E" w:rsidP="007C2B0C">
      <w:pPr>
        <w:pStyle w:val="Note"/>
        <w:sectPr w:rsidR="003D737E" w:rsidSect="00F20512">
          <w:headerReference w:type="first" r:id="rId15"/>
          <w:footerReference w:type="first" r:id="rId16"/>
          <w:pgSz w:w="11906" w:h="16838" w:code="9"/>
          <w:pgMar w:top="2160" w:right="1247" w:bottom="1440" w:left="1922" w:header="709" w:footer="709" w:gutter="0"/>
          <w:cols w:space="708"/>
          <w:titlePg/>
          <w:docGrid w:linePitch="360"/>
        </w:sectPr>
      </w:pPr>
    </w:p>
    <w:p w14:paraId="5879D8D0" w14:textId="77777777" w:rsidR="00484BD0" w:rsidRPr="00FE5DC6" w:rsidRDefault="00484BD0" w:rsidP="00484BD0">
      <w:pPr>
        <w:pStyle w:val="ListofRevisions"/>
      </w:pPr>
      <w:r w:rsidRPr="00FE5DC6">
        <w:lastRenderedPageBreak/>
        <w:t xml:space="preserve">List of </w:t>
      </w:r>
      <w:r w:rsidRPr="0070278E">
        <w:t>Revisions</w:t>
      </w:r>
    </w:p>
    <w:p w14:paraId="557F8378" w14:textId="77777777" w:rsidR="00F94CFD" w:rsidRDefault="00F94CFD" w:rsidP="000D373B">
      <w:pPr>
        <w:pStyle w:val="TableIntro"/>
      </w:pPr>
      <w:r w:rsidRPr="00FE5DC6">
        <w:t xml:space="preserve">The following table shows the list of revisions made to the </w:t>
      </w:r>
      <w:r w:rsidR="000D373B">
        <w:rPr>
          <w:rStyle w:val="BOLD"/>
        </w:rPr>
        <w:t>Clear Data Guide</w:t>
      </w:r>
      <w:r w:rsidRPr="00FE5DC6">
        <w:t>document:</w:t>
      </w:r>
    </w:p>
    <w:tbl>
      <w:tblPr>
        <w:tblStyle w:val="EBSTable"/>
        <w:tblW w:w="8505" w:type="dxa"/>
        <w:tblLayout w:type="fixed"/>
        <w:tblLook w:val="01E0" w:firstRow="1" w:lastRow="1" w:firstColumn="1" w:lastColumn="1" w:noHBand="0" w:noVBand="0"/>
      </w:tblPr>
      <w:tblGrid>
        <w:gridCol w:w="1147"/>
        <w:gridCol w:w="1917"/>
        <w:gridCol w:w="2147"/>
        <w:gridCol w:w="1812"/>
        <w:gridCol w:w="1482"/>
      </w:tblGrid>
      <w:tr w:rsidR="009D0D52" w:rsidRPr="00FE5DC6" w14:paraId="473DC3D1" w14:textId="77777777" w:rsidTr="001C3C8E">
        <w:trPr>
          <w:cnfStyle w:val="100000000000" w:firstRow="1" w:lastRow="0" w:firstColumn="0" w:lastColumn="0" w:oddVBand="0" w:evenVBand="0" w:oddHBand="0" w:evenHBand="0" w:firstRowFirstColumn="0" w:firstRowLastColumn="0" w:lastRowFirstColumn="0" w:lastRowLastColumn="0"/>
          <w:trHeight w:val="284"/>
        </w:trPr>
        <w:tc>
          <w:tcPr>
            <w:tcW w:w="674" w:type="pct"/>
          </w:tcPr>
          <w:p w14:paraId="17E37F9E" w14:textId="77777777" w:rsidR="009D0D52" w:rsidRPr="00FE5DC6" w:rsidRDefault="009D0D52" w:rsidP="00563304">
            <w:pPr>
              <w:pStyle w:val="TableFirstRow"/>
            </w:pPr>
            <w:r w:rsidRPr="00FE5DC6">
              <w:t>Revision</w:t>
            </w:r>
          </w:p>
        </w:tc>
        <w:tc>
          <w:tcPr>
            <w:tcW w:w="1127" w:type="pct"/>
          </w:tcPr>
          <w:p w14:paraId="0DA38EE4" w14:textId="77777777" w:rsidR="009D0D52" w:rsidRPr="00FE5DC6" w:rsidRDefault="009D0D52" w:rsidP="00563304">
            <w:pPr>
              <w:pStyle w:val="TableFirstRow"/>
            </w:pPr>
            <w:r w:rsidRPr="00FE5DC6">
              <w:t>Release Date</w:t>
            </w:r>
          </w:p>
        </w:tc>
        <w:tc>
          <w:tcPr>
            <w:tcW w:w="1262" w:type="pct"/>
          </w:tcPr>
          <w:p w14:paraId="56AD8709" w14:textId="77777777" w:rsidR="009D0D52" w:rsidRPr="00FE5DC6" w:rsidRDefault="009D0D52" w:rsidP="00563304">
            <w:pPr>
              <w:pStyle w:val="TableFirstRow"/>
            </w:pPr>
            <w:r w:rsidRPr="00FE5DC6">
              <w:t>Changes to Document</w:t>
            </w:r>
          </w:p>
        </w:tc>
        <w:tc>
          <w:tcPr>
            <w:tcW w:w="1065" w:type="pct"/>
          </w:tcPr>
          <w:p w14:paraId="5A2245AD" w14:textId="77777777" w:rsidR="009D0D52" w:rsidRPr="00FE5DC6" w:rsidRDefault="009D0D52" w:rsidP="00563304">
            <w:pPr>
              <w:pStyle w:val="TableFirstRow"/>
            </w:pPr>
            <w:r w:rsidRPr="00FE5DC6">
              <w:t>Author</w:t>
            </w:r>
          </w:p>
        </w:tc>
        <w:tc>
          <w:tcPr>
            <w:tcW w:w="871" w:type="pct"/>
          </w:tcPr>
          <w:p w14:paraId="6FD7DCC7" w14:textId="77777777" w:rsidR="009D0D52" w:rsidRPr="00FE5DC6" w:rsidRDefault="009D0D52" w:rsidP="00563304">
            <w:pPr>
              <w:pStyle w:val="TableFirstRow"/>
            </w:pPr>
            <w:r w:rsidRPr="00FE5DC6">
              <w:t>Approved By</w:t>
            </w:r>
          </w:p>
        </w:tc>
      </w:tr>
      <w:tr w:rsidR="009D0D52" w:rsidRPr="00FE5DC6" w14:paraId="2B2AA381" w14:textId="77777777" w:rsidTr="001C3C8E">
        <w:trPr>
          <w:trHeight w:val="284"/>
        </w:trPr>
        <w:tc>
          <w:tcPr>
            <w:tcW w:w="674" w:type="pct"/>
          </w:tcPr>
          <w:p w14:paraId="278DF6C7" w14:textId="77777777" w:rsidR="009D0D52" w:rsidRDefault="009D0D52" w:rsidP="0022550D">
            <w:pPr>
              <w:pStyle w:val="TableText"/>
            </w:pPr>
            <w:r>
              <w:t>0.</w:t>
            </w:r>
            <w:r w:rsidR="0022550D">
              <w:t>2</w:t>
            </w:r>
          </w:p>
        </w:tc>
        <w:tc>
          <w:tcPr>
            <w:tcW w:w="1127" w:type="pct"/>
          </w:tcPr>
          <w:p w14:paraId="0C40FF92" w14:textId="77777777" w:rsidR="009D0D52" w:rsidRDefault="0022550D" w:rsidP="00563304">
            <w:pPr>
              <w:pStyle w:val="TableText"/>
            </w:pPr>
            <w:r>
              <w:t>8 November 2017</w:t>
            </w:r>
          </w:p>
        </w:tc>
        <w:tc>
          <w:tcPr>
            <w:tcW w:w="1262" w:type="pct"/>
          </w:tcPr>
          <w:p w14:paraId="34993E42" w14:textId="77777777" w:rsidR="009D0D52" w:rsidRDefault="0022550D" w:rsidP="00563304">
            <w:pPr>
              <w:pStyle w:val="TableText"/>
            </w:pPr>
            <w:r>
              <w:t>First draft</w:t>
            </w:r>
          </w:p>
        </w:tc>
        <w:tc>
          <w:tcPr>
            <w:tcW w:w="1065" w:type="pct"/>
          </w:tcPr>
          <w:p w14:paraId="75F648FC" w14:textId="77777777" w:rsidR="009D0D52" w:rsidRPr="00FE5DC6" w:rsidRDefault="0022550D" w:rsidP="00563304">
            <w:pPr>
              <w:pStyle w:val="TableText"/>
            </w:pPr>
            <w:r>
              <w:t>Tamar Borek</w:t>
            </w:r>
          </w:p>
        </w:tc>
        <w:tc>
          <w:tcPr>
            <w:tcW w:w="871" w:type="pct"/>
          </w:tcPr>
          <w:p w14:paraId="045AD1AE" w14:textId="77777777" w:rsidR="009D0D52" w:rsidRPr="00FE5DC6" w:rsidRDefault="009D0D52" w:rsidP="00563304">
            <w:pPr>
              <w:pStyle w:val="TableText"/>
            </w:pPr>
          </w:p>
        </w:tc>
      </w:tr>
      <w:tr w:rsidR="009D0D52" w:rsidRPr="00FE5DC6" w14:paraId="55EB7312" w14:textId="77777777" w:rsidTr="001C3C8E">
        <w:trPr>
          <w:trHeight w:val="284"/>
        </w:trPr>
        <w:tc>
          <w:tcPr>
            <w:tcW w:w="674" w:type="pct"/>
          </w:tcPr>
          <w:p w14:paraId="1DCF548C" w14:textId="77777777" w:rsidR="009D0D52" w:rsidRDefault="00552498" w:rsidP="00563304">
            <w:pPr>
              <w:pStyle w:val="TableText"/>
            </w:pPr>
            <w:r>
              <w:t>0.3</w:t>
            </w:r>
          </w:p>
        </w:tc>
        <w:tc>
          <w:tcPr>
            <w:tcW w:w="1127" w:type="pct"/>
          </w:tcPr>
          <w:p w14:paraId="35EB39AE" w14:textId="77777777" w:rsidR="009D0D52" w:rsidRDefault="00552498" w:rsidP="009D0D52">
            <w:pPr>
              <w:pStyle w:val="TableText"/>
            </w:pPr>
            <w:r>
              <w:t>16 November 2017</w:t>
            </w:r>
          </w:p>
        </w:tc>
        <w:tc>
          <w:tcPr>
            <w:tcW w:w="1262" w:type="pct"/>
          </w:tcPr>
          <w:p w14:paraId="1C10923E" w14:textId="77777777" w:rsidR="009D0D52" w:rsidRDefault="009D0D52" w:rsidP="00563304">
            <w:pPr>
              <w:pStyle w:val="TableText"/>
            </w:pPr>
          </w:p>
        </w:tc>
        <w:tc>
          <w:tcPr>
            <w:tcW w:w="1065" w:type="pct"/>
          </w:tcPr>
          <w:p w14:paraId="42C719AF" w14:textId="77777777" w:rsidR="009D0D52" w:rsidRDefault="00552498" w:rsidP="00563304">
            <w:pPr>
              <w:pStyle w:val="TableText"/>
            </w:pPr>
            <w:r>
              <w:t>Tamar Borek</w:t>
            </w:r>
          </w:p>
        </w:tc>
        <w:tc>
          <w:tcPr>
            <w:tcW w:w="871" w:type="pct"/>
          </w:tcPr>
          <w:p w14:paraId="6B311B26" w14:textId="77777777" w:rsidR="009D0D52" w:rsidRPr="00FE5DC6" w:rsidRDefault="009D0D52" w:rsidP="00563304">
            <w:pPr>
              <w:pStyle w:val="TableText"/>
            </w:pPr>
          </w:p>
        </w:tc>
      </w:tr>
      <w:tr w:rsidR="009D0D52" w:rsidRPr="00FE5DC6" w14:paraId="6206A75C" w14:textId="77777777" w:rsidTr="001C3C8E">
        <w:trPr>
          <w:trHeight w:val="284"/>
        </w:trPr>
        <w:tc>
          <w:tcPr>
            <w:tcW w:w="674" w:type="pct"/>
          </w:tcPr>
          <w:p w14:paraId="44AA5387" w14:textId="77777777" w:rsidR="009D0D52" w:rsidRDefault="00401F14" w:rsidP="00563304">
            <w:pPr>
              <w:pStyle w:val="TableText"/>
            </w:pPr>
            <w:r>
              <w:t>0.4</w:t>
            </w:r>
          </w:p>
        </w:tc>
        <w:tc>
          <w:tcPr>
            <w:tcW w:w="1127" w:type="pct"/>
          </w:tcPr>
          <w:p w14:paraId="555341A7" w14:textId="77777777" w:rsidR="009D0D52" w:rsidRDefault="00401F14" w:rsidP="009D0D52">
            <w:pPr>
              <w:pStyle w:val="TableText"/>
            </w:pPr>
            <w:r>
              <w:t>19 November 2017</w:t>
            </w:r>
          </w:p>
        </w:tc>
        <w:tc>
          <w:tcPr>
            <w:tcW w:w="1262" w:type="pct"/>
          </w:tcPr>
          <w:p w14:paraId="760A74D0" w14:textId="77777777" w:rsidR="009D0D52" w:rsidRDefault="009D0D52" w:rsidP="009D0D52">
            <w:pPr>
              <w:pStyle w:val="TableText"/>
            </w:pPr>
          </w:p>
        </w:tc>
        <w:tc>
          <w:tcPr>
            <w:tcW w:w="1065" w:type="pct"/>
          </w:tcPr>
          <w:p w14:paraId="0A3044E7" w14:textId="77777777" w:rsidR="009D0D52" w:rsidRDefault="001C3C8E" w:rsidP="00563304">
            <w:pPr>
              <w:pStyle w:val="TableText"/>
            </w:pPr>
            <w:r>
              <w:t>Baruch Ostrovsky</w:t>
            </w:r>
          </w:p>
        </w:tc>
        <w:tc>
          <w:tcPr>
            <w:tcW w:w="871" w:type="pct"/>
          </w:tcPr>
          <w:p w14:paraId="78D016C6" w14:textId="77777777" w:rsidR="009D0D52" w:rsidRPr="00FE5DC6" w:rsidRDefault="009D0D52" w:rsidP="00563304">
            <w:pPr>
              <w:pStyle w:val="TableText"/>
            </w:pPr>
          </w:p>
        </w:tc>
      </w:tr>
      <w:tr w:rsidR="00436F47" w:rsidRPr="00FE5DC6" w14:paraId="6B2C05BD" w14:textId="77777777" w:rsidTr="001C3C8E">
        <w:trPr>
          <w:trHeight w:val="284"/>
        </w:trPr>
        <w:tc>
          <w:tcPr>
            <w:tcW w:w="674" w:type="pct"/>
          </w:tcPr>
          <w:p w14:paraId="344F50F6" w14:textId="77777777" w:rsidR="00436F47" w:rsidRDefault="00436F47" w:rsidP="00563304">
            <w:pPr>
              <w:pStyle w:val="TableText"/>
            </w:pPr>
            <w:r>
              <w:t>0.5</w:t>
            </w:r>
          </w:p>
        </w:tc>
        <w:tc>
          <w:tcPr>
            <w:tcW w:w="1127" w:type="pct"/>
          </w:tcPr>
          <w:p w14:paraId="61E1AD5B" w14:textId="77777777" w:rsidR="00436F47" w:rsidRDefault="00436F47" w:rsidP="009D0D52">
            <w:pPr>
              <w:pStyle w:val="TableText"/>
            </w:pPr>
            <w:r>
              <w:t>20 November 2017</w:t>
            </w:r>
          </w:p>
        </w:tc>
        <w:tc>
          <w:tcPr>
            <w:tcW w:w="1262" w:type="pct"/>
          </w:tcPr>
          <w:p w14:paraId="29C45A8B" w14:textId="77777777" w:rsidR="00436F47" w:rsidRDefault="00436F47" w:rsidP="009D0D52">
            <w:pPr>
              <w:pStyle w:val="TableText"/>
            </w:pPr>
          </w:p>
        </w:tc>
        <w:tc>
          <w:tcPr>
            <w:tcW w:w="1065" w:type="pct"/>
          </w:tcPr>
          <w:p w14:paraId="6CD26235" w14:textId="77777777" w:rsidR="00436F47" w:rsidRDefault="00436F47" w:rsidP="00563304">
            <w:pPr>
              <w:pStyle w:val="TableText"/>
            </w:pPr>
            <w:r>
              <w:t>Baruch Ostrovsky</w:t>
            </w:r>
          </w:p>
        </w:tc>
        <w:tc>
          <w:tcPr>
            <w:tcW w:w="871" w:type="pct"/>
          </w:tcPr>
          <w:p w14:paraId="5E0E71AE" w14:textId="77777777" w:rsidR="00436F47" w:rsidRPr="00FE5DC6" w:rsidRDefault="00436F47" w:rsidP="00563304">
            <w:pPr>
              <w:pStyle w:val="TableText"/>
            </w:pPr>
          </w:p>
        </w:tc>
      </w:tr>
      <w:tr w:rsidR="00CE3BEB" w:rsidRPr="00FE5DC6" w14:paraId="0D7DA999" w14:textId="77777777" w:rsidTr="001C3C8E">
        <w:trPr>
          <w:trHeight w:val="284"/>
        </w:trPr>
        <w:tc>
          <w:tcPr>
            <w:tcW w:w="674" w:type="pct"/>
          </w:tcPr>
          <w:p w14:paraId="12E50239" w14:textId="77777777" w:rsidR="00CE3BEB" w:rsidRDefault="00904765" w:rsidP="00563304">
            <w:pPr>
              <w:pStyle w:val="TableText"/>
            </w:pPr>
            <w:r>
              <w:t>1.0</w:t>
            </w:r>
          </w:p>
        </w:tc>
        <w:tc>
          <w:tcPr>
            <w:tcW w:w="1127" w:type="pct"/>
          </w:tcPr>
          <w:p w14:paraId="7693012C" w14:textId="77777777" w:rsidR="00CE3BEB" w:rsidRDefault="00CE3BEB" w:rsidP="009D0D52">
            <w:pPr>
              <w:pStyle w:val="TableText"/>
            </w:pPr>
            <w:r>
              <w:t>21 November 2017</w:t>
            </w:r>
          </w:p>
        </w:tc>
        <w:tc>
          <w:tcPr>
            <w:tcW w:w="1262" w:type="pct"/>
          </w:tcPr>
          <w:p w14:paraId="00A0E53B" w14:textId="77777777" w:rsidR="00CE3BEB" w:rsidRDefault="00F75D62" w:rsidP="009D0D52">
            <w:pPr>
              <w:pStyle w:val="TableText"/>
            </w:pPr>
            <w:r>
              <w:t>Cassandra procedure</w:t>
            </w:r>
          </w:p>
        </w:tc>
        <w:tc>
          <w:tcPr>
            <w:tcW w:w="1065" w:type="pct"/>
          </w:tcPr>
          <w:p w14:paraId="3786BFCE" w14:textId="77777777" w:rsidR="00CE3BEB" w:rsidRDefault="00CE3BEB" w:rsidP="00563304">
            <w:pPr>
              <w:pStyle w:val="TableText"/>
            </w:pPr>
            <w:r>
              <w:t>Baruch Ostrovsky</w:t>
            </w:r>
          </w:p>
        </w:tc>
        <w:tc>
          <w:tcPr>
            <w:tcW w:w="871" w:type="pct"/>
          </w:tcPr>
          <w:p w14:paraId="47792498" w14:textId="77777777" w:rsidR="00CE3BEB" w:rsidRPr="00FE5DC6" w:rsidRDefault="00CE3BEB" w:rsidP="00563304">
            <w:pPr>
              <w:pStyle w:val="TableText"/>
            </w:pPr>
          </w:p>
        </w:tc>
      </w:tr>
      <w:tr w:rsidR="009E407E" w:rsidRPr="00FE5DC6" w14:paraId="159A0F15" w14:textId="77777777" w:rsidTr="001C3C8E">
        <w:trPr>
          <w:trHeight w:val="284"/>
        </w:trPr>
        <w:tc>
          <w:tcPr>
            <w:tcW w:w="674" w:type="pct"/>
          </w:tcPr>
          <w:p w14:paraId="28E005E9" w14:textId="77777777" w:rsidR="009E407E" w:rsidRDefault="009E407E" w:rsidP="001D1987">
            <w:pPr>
              <w:pStyle w:val="TableText"/>
            </w:pPr>
            <w:r>
              <w:t>1.1</w:t>
            </w:r>
          </w:p>
        </w:tc>
        <w:tc>
          <w:tcPr>
            <w:tcW w:w="1127" w:type="pct"/>
          </w:tcPr>
          <w:p w14:paraId="354F7F61" w14:textId="77777777" w:rsidR="009E407E" w:rsidRDefault="009E407E" w:rsidP="001D1987">
            <w:pPr>
              <w:pStyle w:val="TableText"/>
            </w:pPr>
            <w:r>
              <w:t>22 November 2017</w:t>
            </w:r>
          </w:p>
        </w:tc>
        <w:tc>
          <w:tcPr>
            <w:tcW w:w="1262" w:type="pct"/>
          </w:tcPr>
          <w:p w14:paraId="45D68DDF" w14:textId="77777777" w:rsidR="009E407E" w:rsidRDefault="00F75D62" w:rsidP="001D1987">
            <w:pPr>
              <w:pStyle w:val="TableText"/>
            </w:pPr>
            <w:r>
              <w:t>Cassandra, Kafka, ZooKeeper procedures updated</w:t>
            </w:r>
          </w:p>
        </w:tc>
        <w:tc>
          <w:tcPr>
            <w:tcW w:w="1065" w:type="pct"/>
          </w:tcPr>
          <w:p w14:paraId="530D717D" w14:textId="77777777" w:rsidR="009E407E" w:rsidRDefault="009E407E" w:rsidP="001D1987">
            <w:pPr>
              <w:pStyle w:val="TableText"/>
            </w:pPr>
            <w:r>
              <w:t>Baruch Ostrovsky</w:t>
            </w:r>
          </w:p>
        </w:tc>
        <w:tc>
          <w:tcPr>
            <w:tcW w:w="871" w:type="pct"/>
          </w:tcPr>
          <w:p w14:paraId="45C79B35" w14:textId="77777777" w:rsidR="009E407E" w:rsidRPr="00FE5DC6" w:rsidRDefault="009E407E" w:rsidP="001D1987">
            <w:pPr>
              <w:pStyle w:val="TableText"/>
            </w:pPr>
          </w:p>
        </w:tc>
      </w:tr>
    </w:tbl>
    <w:p w14:paraId="52414F67" w14:textId="77777777" w:rsidR="00F94CFD" w:rsidRDefault="00F94CFD" w:rsidP="00F94CFD">
      <w:pPr>
        <w:pStyle w:val="TableCaption"/>
      </w:pPr>
      <w:r w:rsidRPr="00FE5DC6">
        <w:t>List of Revisions</w:t>
      </w:r>
    </w:p>
    <w:p w14:paraId="2E8FF3CB" w14:textId="77777777" w:rsidR="00AE776C" w:rsidRDefault="00AE776C" w:rsidP="00AE776C">
      <w:pPr>
        <w:pStyle w:val="1"/>
        <w:spacing w:after="0"/>
      </w:pPr>
      <w:bookmarkStart w:id="1" w:name="_Toc475013537"/>
      <w:bookmarkStart w:id="2" w:name="_Toc490657392"/>
      <w:bookmarkStart w:id="3" w:name="_Toc499234608"/>
      <w:bookmarkStart w:id="4" w:name="_Toc486493516"/>
      <w:bookmarkStart w:id="5" w:name="_Toc496534560"/>
      <w:bookmarkStart w:id="6" w:name="_Toc490144507"/>
      <w:bookmarkStart w:id="7" w:name="_Toc474769159"/>
      <w:bookmarkStart w:id="8" w:name="_Toc486332704"/>
      <w:bookmarkStart w:id="9" w:name="_Toc474311392"/>
      <w:bookmarkStart w:id="10" w:name="_Toc474846213"/>
      <w:bookmarkStart w:id="11" w:name="_Toc474918007"/>
      <w:bookmarkStart w:id="12" w:name="_Toc490409379"/>
      <w:bookmarkStart w:id="13" w:name="_Toc484592230"/>
      <w:bookmarkStart w:id="14" w:name="_Toc494298539"/>
      <w:r>
        <w:lastRenderedPageBreak/>
        <w:t>Introduction</w:t>
      </w:r>
      <w:bookmarkEnd w:id="1"/>
      <w:bookmarkEnd w:id="2"/>
      <w:bookmarkEnd w:id="3"/>
    </w:p>
    <w:p w14:paraId="63887043" w14:textId="77777777" w:rsidR="00AE776C" w:rsidRDefault="00AE776C" w:rsidP="00C638E2">
      <w:pPr>
        <w:pStyle w:val="20"/>
      </w:pPr>
      <w:bookmarkStart w:id="15" w:name="_Toc474769160"/>
      <w:bookmarkStart w:id="16" w:name="_Toc475013538"/>
      <w:bookmarkStart w:id="17" w:name="_Toc490657393"/>
      <w:bookmarkStart w:id="18" w:name="_Toc499234609"/>
      <w:r>
        <w:t>Purpose</w:t>
      </w:r>
      <w:bookmarkEnd w:id="15"/>
      <w:bookmarkEnd w:id="16"/>
      <w:bookmarkEnd w:id="17"/>
      <w:bookmarkEnd w:id="18"/>
    </w:p>
    <w:p w14:paraId="0447990E" w14:textId="77777777" w:rsidR="00AE776C" w:rsidRDefault="008D2C8E" w:rsidP="008D2C8E">
      <w:pPr>
        <w:pStyle w:val="BodyTextNEX"/>
      </w:pPr>
      <w:r>
        <w:rPr>
          <w:rFonts w:eastAsia="Arial"/>
        </w:rPr>
        <w:t xml:space="preserve">This document describes how to clear all trading data from the DB to prepare the machines for migration. </w:t>
      </w:r>
    </w:p>
    <w:p w14:paraId="49C751FA" w14:textId="77777777" w:rsidR="00AE776C" w:rsidRPr="006E35D4" w:rsidRDefault="00AE776C" w:rsidP="00C638E2">
      <w:pPr>
        <w:pStyle w:val="20"/>
      </w:pPr>
      <w:bookmarkStart w:id="19" w:name="_Toc475013540"/>
      <w:bookmarkStart w:id="20" w:name="_Toc490657394"/>
      <w:bookmarkStart w:id="21" w:name="_Toc499234610"/>
      <w:r w:rsidRPr="006E35D4">
        <w:t>Conventions</w:t>
      </w:r>
      <w:bookmarkEnd w:id="19"/>
      <w:bookmarkEnd w:id="20"/>
      <w:bookmarkEnd w:id="21"/>
    </w:p>
    <w:p w14:paraId="7EA0BDE1" w14:textId="77777777" w:rsidR="00AE776C" w:rsidRDefault="00AE776C" w:rsidP="00AE776C">
      <w:pPr>
        <w:pStyle w:val="BodyTextNEX"/>
      </w:pPr>
      <w:r>
        <w:t xml:space="preserve">The </w:t>
      </w:r>
      <w:r w:rsidRPr="00F87BCB">
        <w:rPr>
          <w:rStyle w:val="BOLD"/>
        </w:rPr>
        <w:t>Conventions</w:t>
      </w:r>
      <w:r>
        <w:t xml:space="preserve"> section describes conventions that are used in this manual.</w:t>
      </w:r>
    </w:p>
    <w:p w14:paraId="77A16DAD" w14:textId="77777777" w:rsidR="00AE776C" w:rsidRPr="00444B9C" w:rsidRDefault="00AE776C" w:rsidP="00AE776C">
      <w:pPr>
        <w:pStyle w:val="BulletlevelOneNEX"/>
      </w:pPr>
      <w:r w:rsidRPr="00444B9C">
        <w:rPr>
          <w:rStyle w:val="BOLD"/>
        </w:rPr>
        <w:t xml:space="preserve">Bold font </w:t>
      </w:r>
      <w:r w:rsidRPr="00B9214E">
        <w:t>indicates</w:t>
      </w:r>
      <w:r w:rsidRPr="00444B9C">
        <w:t xml:space="preserve"> GUI items, including things that you select or key names.</w:t>
      </w:r>
    </w:p>
    <w:p w14:paraId="06F97951" w14:textId="77777777" w:rsidR="00AE776C" w:rsidRDefault="00AE776C" w:rsidP="00AE776C">
      <w:pPr>
        <w:pStyle w:val="ListResult"/>
      </w:pPr>
      <w:r w:rsidRPr="00E67B94">
        <w:t xml:space="preserve">For </w:t>
      </w:r>
      <w:r w:rsidRPr="00C844C0">
        <w:t>example</w:t>
      </w:r>
      <w:r w:rsidRPr="00E67B94">
        <w:t>:</w:t>
      </w:r>
    </w:p>
    <w:p w14:paraId="2BAFC875" w14:textId="77777777" w:rsidR="00AE776C" w:rsidRPr="00E67B94" w:rsidRDefault="00AE776C" w:rsidP="00AE776C">
      <w:pPr>
        <w:pStyle w:val="ListResult"/>
      </w:pPr>
      <w:r>
        <w:t>P</w:t>
      </w:r>
      <w:r w:rsidRPr="00E67B94">
        <w:t xml:space="preserve">ress </w:t>
      </w:r>
      <w:r>
        <w:rPr>
          <w:rStyle w:val="BOLD"/>
        </w:rPr>
        <w:t>Enter</w:t>
      </w:r>
      <w:r w:rsidRPr="00E67B94">
        <w:t>.</w:t>
      </w:r>
    </w:p>
    <w:p w14:paraId="11A9F48B" w14:textId="77777777" w:rsidR="00AE776C" w:rsidRDefault="00AE776C" w:rsidP="00AE776C">
      <w:pPr>
        <w:pStyle w:val="BulletlevelOneNEX"/>
      </w:pPr>
      <w:r>
        <w:rPr>
          <w:rStyle w:val="BOLD"/>
        </w:rPr>
        <w:t>Bold i</w:t>
      </w:r>
      <w:r w:rsidRPr="001C3F9C">
        <w:rPr>
          <w:rStyle w:val="BOLD"/>
        </w:rPr>
        <w:t xml:space="preserve">talic font </w:t>
      </w:r>
      <w:r w:rsidRPr="00E67B94">
        <w:t>indicates user-defined input, such as user names and passwords.</w:t>
      </w:r>
    </w:p>
    <w:p w14:paraId="40172946" w14:textId="77777777" w:rsidR="00AE776C" w:rsidRDefault="00AE776C" w:rsidP="00AE776C">
      <w:pPr>
        <w:pStyle w:val="ListResult"/>
      </w:pPr>
      <w:r w:rsidRPr="00E67B94">
        <w:t>For example:</w:t>
      </w:r>
    </w:p>
    <w:p w14:paraId="539745C9" w14:textId="77777777" w:rsidR="00AE776C" w:rsidRDefault="00AE776C" w:rsidP="00AE776C">
      <w:pPr>
        <w:pStyle w:val="ListResult"/>
      </w:pPr>
      <w:r>
        <w:t xml:space="preserve">Type </w:t>
      </w:r>
      <w:r>
        <w:rPr>
          <w:rStyle w:val="Input"/>
        </w:rPr>
        <w:t>&lt;</w:t>
      </w:r>
      <w:r w:rsidRPr="005113EA">
        <w:rPr>
          <w:rStyle w:val="Input"/>
        </w:rPr>
        <w:t>username</w:t>
      </w:r>
      <w:r w:rsidRPr="005113EA">
        <w:rPr>
          <w:b/>
          <w:bCs w:val="0"/>
        </w:rPr>
        <w:t>&gt;</w:t>
      </w:r>
      <w:r>
        <w:t xml:space="preserve"> and </w:t>
      </w:r>
      <w:r w:rsidRPr="00A00D59">
        <w:t>press</w:t>
      </w:r>
      <w:r w:rsidRPr="00785D50">
        <w:rPr>
          <w:b/>
        </w:rPr>
        <w:t>Enter</w:t>
      </w:r>
      <w:r>
        <w:t>.</w:t>
      </w:r>
    </w:p>
    <w:p w14:paraId="6D5D0450" w14:textId="77777777" w:rsidR="00AE776C" w:rsidRPr="006A43C1" w:rsidRDefault="00AE776C" w:rsidP="00AE776C">
      <w:pPr>
        <w:pStyle w:val="BulletlevelOneNEX"/>
      </w:pPr>
      <w:r w:rsidRPr="00C844C0">
        <w:t>An</w:t>
      </w:r>
      <w:r>
        <w:t xml:space="preserve"> arrow (</w:t>
      </w:r>
      <w:r>
        <w:rPr>
          <w:rFonts w:ascii="Wingdings" w:eastAsia="Wingdings" w:hAnsi="Wingdings" w:cs="Wingdings"/>
          <w:sz w:val="20"/>
        </w:rPr>
        <w:t></w:t>
      </w:r>
      <w:r w:rsidRPr="00C844C0">
        <w:rPr>
          <w:rFonts w:eastAsia="Wingdings"/>
        </w:rPr>
        <w:t>)</w:t>
      </w:r>
      <w:r>
        <w:rPr>
          <w:rFonts w:eastAsia="Wingdings"/>
        </w:rPr>
        <w:t xml:space="preserve"> outside the left margin with </w:t>
      </w:r>
      <w:r w:rsidRPr="00C844C0">
        <w:rPr>
          <w:rStyle w:val="Input"/>
          <w:rFonts w:ascii="Courier New" w:hAnsi="Courier New" w:cs="Courier New"/>
        </w:rPr>
        <w:t>Bold italic Courier New font</w:t>
      </w:r>
      <w:r w:rsidRPr="006A43C1">
        <w:t xml:space="preserve">indicates </w:t>
      </w:r>
      <w:r>
        <w:t>user input</w:t>
      </w:r>
      <w:r w:rsidRPr="006A43C1">
        <w:t>.</w:t>
      </w:r>
    </w:p>
    <w:p w14:paraId="247B582A" w14:textId="77777777" w:rsidR="00AE776C" w:rsidRDefault="00AE776C" w:rsidP="00AE776C">
      <w:pPr>
        <w:pStyle w:val="ListResult"/>
      </w:pPr>
      <w:r>
        <w:t>For example:</w:t>
      </w:r>
    </w:p>
    <w:p w14:paraId="2AF21AB3" w14:textId="77777777" w:rsidR="00AE776C" w:rsidRPr="00906182" w:rsidRDefault="00AE776C" w:rsidP="00AE776C">
      <w:pPr>
        <w:pStyle w:val="ProcCommandText"/>
      </w:pPr>
      <w:r>
        <w:rPr>
          <w:rFonts w:ascii="Wingdings" w:eastAsia="Wingdings" w:hAnsi="Wingdings" w:cs="Wingdings"/>
          <w:sz w:val="20"/>
        </w:rPr>
        <w:t></w:t>
      </w:r>
      <w:r w:rsidRPr="00906182">
        <w:t>staff@HOST[N]&gt;</w:t>
      </w:r>
      <w:r w:rsidRPr="00906182">
        <w:rPr>
          <w:rStyle w:val="Input"/>
        </w:rPr>
        <w:t>Input</w:t>
      </w:r>
    </w:p>
    <w:p w14:paraId="24F71DE5" w14:textId="77777777" w:rsidR="00AE776C" w:rsidRDefault="00AE776C" w:rsidP="00AE776C">
      <w:pPr>
        <w:pStyle w:val="BulletlevelOneNEX"/>
      </w:pPr>
      <w:r w:rsidRPr="001C3F9C">
        <w:rPr>
          <w:rStyle w:val="BOLD"/>
        </w:rPr>
        <w:t>Bold left-indented</w:t>
      </w:r>
      <w:r>
        <w:t xml:space="preserve"> font indicates a line that appears before a procedure.</w:t>
      </w:r>
    </w:p>
    <w:p w14:paraId="37429E01" w14:textId="77777777" w:rsidR="00AE776C" w:rsidRDefault="00AE776C" w:rsidP="00AE776C">
      <w:pPr>
        <w:pStyle w:val="ListResult"/>
      </w:pPr>
      <w:r>
        <w:t>For example:</w:t>
      </w:r>
    </w:p>
    <w:p w14:paraId="11B44E9A" w14:textId="77777777" w:rsidR="00AE776C" w:rsidRPr="001D0455" w:rsidRDefault="00AE776C" w:rsidP="00AE776C">
      <w:pPr>
        <w:pStyle w:val="TODO"/>
      </w:pPr>
      <w:r w:rsidRPr="00E9084E">
        <w:rPr>
          <w:rFonts w:ascii="Wingdings" w:eastAsia="Wingdings" w:hAnsi="Wingdings" w:cs="Wingdings"/>
          <w:sz w:val="20"/>
        </w:rPr>
        <w:t></w:t>
      </w:r>
      <w:r>
        <w:t xml:space="preserve">  To edit a document:</w:t>
      </w:r>
    </w:p>
    <w:p w14:paraId="4D38334D" w14:textId="77777777" w:rsidR="001A68F8" w:rsidRDefault="001A68F8" w:rsidP="001A68F8">
      <w:pPr>
        <w:pStyle w:val="Heading1NEX"/>
        <w:keepNext w:val="0"/>
        <w:keepLines w:val="0"/>
        <w:numPr>
          <w:ilvl w:val="0"/>
          <w:numId w:val="37"/>
        </w:numPr>
        <w:suppressLineNumbers w:val="0"/>
        <w:ind w:left="283" w:hanging="1134"/>
      </w:pPr>
      <w:bookmarkStart w:id="22" w:name="_Toc497927854"/>
      <w:bookmarkStart w:id="23" w:name="_Toc499234611"/>
      <w:bookmarkStart w:id="24" w:name="_Toc484592243"/>
      <w:bookmarkEnd w:id="4"/>
      <w:bookmarkEnd w:id="5"/>
      <w:bookmarkEnd w:id="6"/>
      <w:bookmarkEnd w:id="7"/>
      <w:bookmarkEnd w:id="8"/>
      <w:bookmarkEnd w:id="9"/>
      <w:bookmarkEnd w:id="10"/>
      <w:bookmarkEnd w:id="11"/>
      <w:bookmarkEnd w:id="12"/>
      <w:bookmarkEnd w:id="13"/>
      <w:bookmarkEnd w:id="14"/>
      <w:r>
        <w:lastRenderedPageBreak/>
        <w:t>Central Post Trade (CPT)</w:t>
      </w:r>
      <w:bookmarkEnd w:id="22"/>
      <w:bookmarkEnd w:id="23"/>
    </w:p>
    <w:p w14:paraId="0014E426" w14:textId="77777777" w:rsidR="000D373B" w:rsidRDefault="000D373B" w:rsidP="00C638E2">
      <w:pPr>
        <w:pStyle w:val="20"/>
      </w:pPr>
      <w:bookmarkStart w:id="25" w:name="_Toc499234612"/>
      <w:bookmarkStart w:id="26" w:name="_Toc497927855"/>
      <w:r>
        <w:t>Build Version</w:t>
      </w:r>
      <w:bookmarkEnd w:id="25"/>
    </w:p>
    <w:p w14:paraId="3C812ABF" w14:textId="77777777" w:rsidR="001A68F8" w:rsidRPr="000D373B" w:rsidRDefault="001A68F8" w:rsidP="000D373B">
      <w:pPr>
        <w:pStyle w:val="BodyTextNEX"/>
        <w:rPr>
          <w:rFonts w:ascii="Arial" w:hAnsi="Arial" w:cs="Arial"/>
        </w:rPr>
      </w:pPr>
      <w:r w:rsidRPr="000D373B">
        <w:rPr>
          <w:rFonts w:ascii="Arial" w:hAnsi="Arial" w:cs="Arial"/>
        </w:rPr>
        <w:t>CPT_2.3.0.0.1079</w:t>
      </w:r>
      <w:bookmarkEnd w:id="26"/>
      <w:r w:rsidR="005E61C6">
        <w:rPr>
          <w:rFonts w:ascii="Arial" w:hAnsi="Arial" w:cs="Arial"/>
        </w:rPr>
        <w:t xml:space="preserve"> and up</w:t>
      </w:r>
    </w:p>
    <w:p w14:paraId="4251A9EB" w14:textId="77777777" w:rsidR="001A68F8" w:rsidRDefault="001A68F8" w:rsidP="00C638E2">
      <w:pPr>
        <w:pStyle w:val="20"/>
      </w:pPr>
      <w:bookmarkStart w:id="27" w:name="_Toc497927856"/>
      <w:bookmarkStart w:id="28" w:name="_Toc499234613"/>
      <w:r w:rsidRPr="004C3AFE">
        <w:t>Stopping the CPT Application Server</w:t>
      </w:r>
      <w:bookmarkEnd w:id="27"/>
      <w:bookmarkEnd w:id="28"/>
    </w:p>
    <w:p w14:paraId="51F07D41" w14:textId="77777777" w:rsidR="000D373B" w:rsidRPr="004E72A5" w:rsidRDefault="000D373B" w:rsidP="003F74FC">
      <w:pPr>
        <w:pStyle w:val="BodyTextNEX"/>
        <w:rPr>
          <w:rFonts w:ascii="Arial" w:hAnsi="Arial" w:cs="Arial"/>
        </w:rPr>
      </w:pPr>
      <w:r w:rsidRPr="004E72A5">
        <w:rPr>
          <w:rFonts w:ascii="Arial" w:hAnsi="Arial" w:cs="Arial"/>
        </w:rPr>
        <w:t xml:space="preserve">The </w:t>
      </w:r>
      <w:r w:rsidR="003F74FC">
        <w:rPr>
          <w:rFonts w:ascii="Arial" w:hAnsi="Arial" w:cs="Arial"/>
        </w:rPr>
        <w:t>procedure</w:t>
      </w:r>
      <w:r w:rsidRPr="004E72A5">
        <w:rPr>
          <w:rFonts w:ascii="Arial" w:hAnsi="Arial" w:cs="Arial"/>
        </w:rPr>
        <w:t xml:space="preserve">phases are as follows: </w:t>
      </w:r>
    </w:p>
    <w:p w14:paraId="1201FB23" w14:textId="77777777" w:rsidR="001A68F8" w:rsidRPr="004C3AFE" w:rsidRDefault="001A68F8" w:rsidP="001A68F8">
      <w:pPr>
        <w:pStyle w:val="NumberedList"/>
        <w:ind w:left="851" w:hanging="426"/>
      </w:pPr>
      <w:r w:rsidRPr="004C3AFE">
        <w:t xml:space="preserve">Login to the CPT core and Tidy Servers as a </w:t>
      </w:r>
      <w:r w:rsidRPr="000D373B">
        <w:rPr>
          <w:b/>
          <w:bCs/>
          <w:color w:val="auto"/>
        </w:rPr>
        <w:t>ptrade</w:t>
      </w:r>
      <w:r w:rsidRPr="004C3AFE">
        <w:t>user.</w:t>
      </w:r>
    </w:p>
    <w:p w14:paraId="710C1CFE" w14:textId="77777777" w:rsidR="001A68F8" w:rsidRPr="004C3AFE" w:rsidRDefault="001A68F8" w:rsidP="001A68F8">
      <w:pPr>
        <w:pStyle w:val="NumberedList"/>
        <w:ind w:left="851" w:hanging="426"/>
      </w:pPr>
      <w:r w:rsidRPr="004C3AFE">
        <w:t>Execute the following stop command:</w:t>
      </w:r>
    </w:p>
    <w:p w14:paraId="78C12DB6" w14:textId="77777777" w:rsidR="001A68F8" w:rsidRPr="004C3AFE" w:rsidRDefault="001A68F8" w:rsidP="003318F5">
      <w:pPr>
        <w:pStyle w:val="CommandText"/>
      </w:pPr>
      <w:r w:rsidRPr="004C3AFE">
        <w:t>PTS/bin/service.sh stop</w:t>
      </w:r>
    </w:p>
    <w:p w14:paraId="26039F9F" w14:textId="77777777" w:rsidR="001A68F8" w:rsidRDefault="001A68F8" w:rsidP="00C638E2">
      <w:pPr>
        <w:pStyle w:val="20"/>
      </w:pPr>
      <w:bookmarkStart w:id="29" w:name="_Toc497927857"/>
      <w:bookmarkStart w:id="30" w:name="_Toc499234614"/>
      <w:r w:rsidRPr="000166C3">
        <w:t>Cleaning Up the Databases</w:t>
      </w:r>
      <w:bookmarkEnd w:id="29"/>
      <w:bookmarkEnd w:id="30"/>
    </w:p>
    <w:p w14:paraId="740F5E04" w14:textId="77777777" w:rsidR="00516FAC" w:rsidRPr="004E72A5" w:rsidRDefault="00516FAC" w:rsidP="003F74FC">
      <w:pPr>
        <w:pStyle w:val="BodyTextNEX"/>
        <w:rPr>
          <w:rFonts w:ascii="Arial" w:hAnsi="Arial" w:cs="Arial"/>
        </w:rPr>
      </w:pPr>
      <w:r w:rsidRPr="004E72A5">
        <w:rPr>
          <w:rFonts w:ascii="Arial" w:hAnsi="Arial" w:cs="Arial"/>
        </w:rPr>
        <w:t xml:space="preserve">The </w:t>
      </w:r>
      <w:r w:rsidR="003F74FC">
        <w:rPr>
          <w:rFonts w:ascii="Arial" w:hAnsi="Arial" w:cs="Arial"/>
        </w:rPr>
        <w:t xml:space="preserve">procedure </w:t>
      </w:r>
      <w:r w:rsidRPr="004E72A5">
        <w:rPr>
          <w:rFonts w:ascii="Arial" w:hAnsi="Arial" w:cs="Arial"/>
        </w:rPr>
        <w:t xml:space="preserve">phases are as follows: </w:t>
      </w:r>
    </w:p>
    <w:p w14:paraId="0C96B5B2" w14:textId="77777777" w:rsidR="001A68F8" w:rsidRPr="000166C3" w:rsidRDefault="001A68F8" w:rsidP="001A68F8">
      <w:pPr>
        <w:pStyle w:val="NumberedList"/>
        <w:numPr>
          <w:ilvl w:val="0"/>
          <w:numId w:val="53"/>
        </w:numPr>
        <w:ind w:left="851" w:hanging="426"/>
      </w:pPr>
      <w:r w:rsidRPr="000166C3">
        <w:t>Connect to the ptrade schema on PTDB via SQL client</w:t>
      </w:r>
    </w:p>
    <w:p w14:paraId="0CC5130F" w14:textId="77777777" w:rsidR="001A68F8" w:rsidRPr="000166C3" w:rsidRDefault="001A68F8" w:rsidP="001A68F8">
      <w:pPr>
        <w:pStyle w:val="NumberedList"/>
        <w:ind w:left="851" w:hanging="426"/>
      </w:pPr>
      <w:r w:rsidRPr="000166C3">
        <w:t>Execute the following commands to clean up the data in the ptrade schema:</w:t>
      </w:r>
    </w:p>
    <w:p w14:paraId="7F78CC0F" w14:textId="77777777" w:rsidR="001A68F8" w:rsidRPr="000166C3" w:rsidRDefault="001A68F8" w:rsidP="00387B6D">
      <w:pPr>
        <w:pStyle w:val="CommandText"/>
      </w:pPr>
      <w:r w:rsidRPr="000166C3">
        <w:t>truncate table audit_in;</w:t>
      </w:r>
    </w:p>
    <w:p w14:paraId="583962B2" w14:textId="77777777" w:rsidR="001A68F8" w:rsidRPr="000166C3" w:rsidRDefault="001A68F8" w:rsidP="00387B6D">
      <w:pPr>
        <w:pStyle w:val="CommandText"/>
      </w:pPr>
      <w:r w:rsidRPr="000166C3">
        <w:t xml:space="preserve">truncate table fx_ticket_leg; </w:t>
      </w:r>
    </w:p>
    <w:p w14:paraId="2C8C1B42" w14:textId="77777777" w:rsidR="001A68F8" w:rsidRPr="000166C3" w:rsidRDefault="001A68F8" w:rsidP="00387B6D">
      <w:pPr>
        <w:pStyle w:val="CommandText"/>
      </w:pPr>
      <w:r w:rsidRPr="000166C3">
        <w:t>truncate table fx_deal;</w:t>
      </w:r>
    </w:p>
    <w:p w14:paraId="15FE8F97" w14:textId="77777777" w:rsidR="001A68F8" w:rsidRPr="000166C3" w:rsidRDefault="001A68F8" w:rsidP="00387B6D">
      <w:pPr>
        <w:pStyle w:val="CommandText"/>
      </w:pPr>
      <w:r w:rsidRPr="000166C3">
        <w:t xml:space="preserve">truncate table fx_deal_leg; </w:t>
      </w:r>
    </w:p>
    <w:p w14:paraId="61D75AD0" w14:textId="77777777" w:rsidR="001A68F8" w:rsidRPr="000166C3" w:rsidRDefault="001A68F8" w:rsidP="00387B6D">
      <w:pPr>
        <w:pStyle w:val="CommandText"/>
      </w:pPr>
      <w:r w:rsidRPr="000166C3">
        <w:t>truncate table fX_fixing_event;</w:t>
      </w:r>
    </w:p>
    <w:p w14:paraId="1DC3B7EE" w14:textId="77777777" w:rsidR="001A68F8" w:rsidRPr="000166C3" w:rsidRDefault="001A68F8" w:rsidP="00387B6D">
      <w:pPr>
        <w:pStyle w:val="CommandText"/>
      </w:pPr>
      <w:r w:rsidRPr="000166C3">
        <w:t xml:space="preserve">truncate table client_ticket; </w:t>
      </w:r>
    </w:p>
    <w:p w14:paraId="7873DB2E" w14:textId="77777777" w:rsidR="001A68F8" w:rsidRPr="000166C3" w:rsidRDefault="001A68F8" w:rsidP="00387B6D">
      <w:pPr>
        <w:pStyle w:val="CommandText"/>
      </w:pPr>
      <w:r w:rsidRPr="000166C3">
        <w:t xml:space="preserve">update SD_TARGET set LAST_Id = NULL, LAST_SESSION = NULL, LAST_SRC_SESSION = </w:t>
      </w:r>
    </w:p>
    <w:p w14:paraId="0FAC7CFC" w14:textId="77777777" w:rsidR="001A68F8" w:rsidRPr="000166C3" w:rsidRDefault="001A68F8" w:rsidP="00387B6D">
      <w:pPr>
        <w:pStyle w:val="CommandText"/>
      </w:pPr>
      <w:r w:rsidRPr="000166C3">
        <w:t xml:space="preserve">NULL,  LAST_SRC_ID = NULL, last_sent_time = NULL; </w:t>
      </w:r>
    </w:p>
    <w:p w14:paraId="67437A07" w14:textId="77777777" w:rsidR="001A68F8" w:rsidRPr="000166C3" w:rsidRDefault="001A68F8" w:rsidP="00387B6D">
      <w:pPr>
        <w:pStyle w:val="CommandText"/>
      </w:pPr>
      <w:r w:rsidRPr="000166C3">
        <w:t>commit;</w:t>
      </w:r>
    </w:p>
    <w:p w14:paraId="22AD5E5F" w14:textId="77777777" w:rsidR="001A68F8" w:rsidRPr="000166C3" w:rsidRDefault="001A68F8" w:rsidP="00C638E2">
      <w:pPr>
        <w:pStyle w:val="20"/>
      </w:pPr>
      <w:bookmarkStart w:id="31" w:name="_Toc497927858"/>
      <w:bookmarkStart w:id="32" w:name="_Toc499234615"/>
      <w:r w:rsidRPr="000166C3">
        <w:t>Validation steps</w:t>
      </w:r>
      <w:bookmarkEnd w:id="31"/>
      <w:bookmarkEnd w:id="32"/>
    </w:p>
    <w:p w14:paraId="700A37B4" w14:textId="77777777" w:rsidR="001A68F8" w:rsidRPr="000166C3" w:rsidRDefault="001A68F8" w:rsidP="001A68F8">
      <w:pPr>
        <w:pStyle w:val="NumberedList"/>
        <w:numPr>
          <w:ilvl w:val="0"/>
          <w:numId w:val="54"/>
        </w:numPr>
        <w:ind w:left="851" w:hanging="426"/>
      </w:pPr>
      <w:r w:rsidRPr="000166C3">
        <w:t>To validate the successful removal, execute the following commands in the ptrade schema:</w:t>
      </w:r>
    </w:p>
    <w:p w14:paraId="5307E262" w14:textId="77777777" w:rsidR="001A68F8" w:rsidRPr="000166C3" w:rsidRDefault="001A68F8" w:rsidP="00387B6D">
      <w:pPr>
        <w:pStyle w:val="CommandText"/>
      </w:pPr>
      <w:commentRangeStart w:id="33"/>
      <w:r w:rsidRPr="000166C3">
        <w:t>with data_count as (</w:t>
      </w:r>
    </w:p>
    <w:p w14:paraId="7084BC50" w14:textId="77777777" w:rsidR="001A68F8" w:rsidRPr="000166C3" w:rsidRDefault="001A68F8" w:rsidP="008D2C8E">
      <w:pPr>
        <w:pStyle w:val="CommandText"/>
      </w:pPr>
      <w:r w:rsidRPr="000166C3">
        <w:t xml:space="preserve">(select 'audit_in' as table_name, count(*) as records from </w:t>
      </w:r>
    </w:p>
    <w:p w14:paraId="2F394CCA" w14:textId="77777777" w:rsidR="001A68F8" w:rsidRPr="000166C3" w:rsidRDefault="008D2C8E" w:rsidP="00387B6D">
      <w:pPr>
        <w:pStyle w:val="CommandText"/>
      </w:pPr>
      <w:r>
        <w:t xml:space="preserve">audit_in </w:t>
      </w:r>
      <w:r w:rsidR="001A68F8" w:rsidRPr="000166C3">
        <w:t xml:space="preserve">) union </w:t>
      </w:r>
    </w:p>
    <w:p w14:paraId="4443A172" w14:textId="77777777" w:rsidR="001A68F8" w:rsidRPr="000166C3" w:rsidRDefault="001A68F8" w:rsidP="008D2C8E">
      <w:pPr>
        <w:pStyle w:val="CommandText"/>
      </w:pPr>
      <w:r w:rsidRPr="000166C3">
        <w:t xml:space="preserve">(select 'fx_ticket_leg'as table_name, count(*) as records from </w:t>
      </w:r>
      <w:r w:rsidR="008D2C8E">
        <w:t>fx_ticket_leg</w:t>
      </w:r>
      <w:r w:rsidRPr="000166C3">
        <w:t>) union</w:t>
      </w:r>
    </w:p>
    <w:p w14:paraId="719577DD" w14:textId="77777777" w:rsidR="001A68F8" w:rsidRPr="000166C3" w:rsidRDefault="001A68F8" w:rsidP="008D2C8E">
      <w:pPr>
        <w:pStyle w:val="CommandText"/>
      </w:pPr>
      <w:r w:rsidRPr="000166C3">
        <w:t xml:space="preserve">          (select 'fx_deal' as table_name, count(*) as records from fx_deal) union</w:t>
      </w:r>
    </w:p>
    <w:p w14:paraId="0E24573E" w14:textId="77777777" w:rsidR="001A68F8" w:rsidRPr="000166C3" w:rsidRDefault="008D2C8E" w:rsidP="008D2C8E">
      <w:pPr>
        <w:pStyle w:val="CommandText"/>
      </w:pPr>
      <w:r>
        <w:t xml:space="preserve">          (select 'fx_deal_leg' </w:t>
      </w:r>
      <w:r w:rsidR="001A68F8" w:rsidRPr="000166C3">
        <w:t xml:space="preserve">as table_name, count(*) as records from </w:t>
      </w:r>
    </w:p>
    <w:p w14:paraId="2333A60A" w14:textId="77777777" w:rsidR="001A68F8" w:rsidRPr="000166C3" w:rsidRDefault="001A68F8" w:rsidP="008D2C8E">
      <w:pPr>
        <w:pStyle w:val="CommandText"/>
      </w:pPr>
      <w:r w:rsidRPr="000166C3">
        <w:t>fx_deal_leg) union</w:t>
      </w:r>
    </w:p>
    <w:p w14:paraId="0F75902C" w14:textId="77777777" w:rsidR="001A68F8" w:rsidRPr="000166C3" w:rsidRDefault="001A68F8" w:rsidP="008D2C8E">
      <w:pPr>
        <w:pStyle w:val="CommandText"/>
      </w:pPr>
      <w:r w:rsidRPr="000166C3">
        <w:lastRenderedPageBreak/>
        <w:t xml:space="preserve">          (select 'fX_fixing_event'as table_name, count(*) as records from fX_fixing_event ) union</w:t>
      </w:r>
    </w:p>
    <w:p w14:paraId="2C28A6DA" w14:textId="77777777" w:rsidR="001A68F8" w:rsidRPr="000166C3" w:rsidRDefault="001A68F8" w:rsidP="008D2C8E">
      <w:pPr>
        <w:pStyle w:val="CommandText"/>
      </w:pPr>
      <w:r w:rsidRPr="000166C3">
        <w:t xml:space="preserve">          (select 'client_ticket' as table_name, count(*) as records from client_ticket) )    </w:t>
      </w:r>
    </w:p>
    <w:p w14:paraId="2E95BBE2" w14:textId="77777777" w:rsidR="001A68F8" w:rsidRPr="000166C3" w:rsidRDefault="001A68F8" w:rsidP="008D2C8E">
      <w:pPr>
        <w:pStyle w:val="CommandText"/>
      </w:pPr>
      <w:r w:rsidRPr="000166C3">
        <w:t xml:space="preserve">select table_name, decode(records,0,'OK','Failed, '||records||' records found') </w:t>
      </w:r>
    </w:p>
    <w:p w14:paraId="415599E7" w14:textId="77777777" w:rsidR="001A68F8" w:rsidRPr="000166C3" w:rsidRDefault="001A68F8" w:rsidP="00387B6D">
      <w:pPr>
        <w:pStyle w:val="CommandText"/>
      </w:pPr>
      <w:r w:rsidRPr="000166C3">
        <w:t>is_clean</w:t>
      </w:r>
    </w:p>
    <w:p w14:paraId="0BFE13BB" w14:textId="77777777" w:rsidR="001A68F8" w:rsidRPr="000166C3" w:rsidRDefault="001A68F8" w:rsidP="00387B6D">
      <w:pPr>
        <w:pStyle w:val="CommandText"/>
      </w:pPr>
      <w:r w:rsidRPr="000166C3">
        <w:t>from data_count ;</w:t>
      </w:r>
    </w:p>
    <w:commentRangeEnd w:id="33"/>
    <w:p w14:paraId="2D47941F" w14:textId="77777777" w:rsidR="001A68F8" w:rsidRPr="000166C3" w:rsidRDefault="00D95290" w:rsidP="001A68F8">
      <w:pPr>
        <w:pStyle w:val="NumberedList"/>
        <w:numPr>
          <w:ilvl w:val="0"/>
          <w:numId w:val="54"/>
        </w:numPr>
        <w:ind w:left="851" w:hanging="426"/>
      </w:pPr>
      <w:r>
        <w:rPr>
          <w:rStyle w:val="af4"/>
          <w:rFonts w:cs="Times New Roman"/>
          <w:color w:val="auto"/>
        </w:rPr>
        <w:commentReference w:id="33"/>
      </w:r>
      <w:r w:rsidR="001A68F8" w:rsidRPr="000166C3">
        <w:t xml:space="preserve">If the result for each table is “OK” then the removal went successfully. </w:t>
      </w:r>
    </w:p>
    <w:p w14:paraId="2E0A4307" w14:textId="77777777" w:rsidR="001A68F8" w:rsidRDefault="001A68F8" w:rsidP="001A68F8">
      <w:pPr>
        <w:pStyle w:val="Heading2NEX"/>
        <w:numPr>
          <w:ilvl w:val="1"/>
          <w:numId w:val="37"/>
        </w:numPr>
        <w:suppressLineNumbers w:val="0"/>
        <w:ind w:left="450" w:hanging="450"/>
      </w:pPr>
      <w:bookmarkStart w:id="34" w:name="_Toc497927859"/>
      <w:bookmarkStart w:id="35" w:name="_Toc499234616"/>
      <w:r w:rsidRPr="000166C3">
        <w:t>Starting the CPT Application Server</w:t>
      </w:r>
      <w:bookmarkEnd w:id="34"/>
      <w:bookmarkEnd w:id="35"/>
    </w:p>
    <w:p w14:paraId="5ABA2E3F" w14:textId="77777777" w:rsidR="00516FAC" w:rsidRPr="004E72A5" w:rsidRDefault="00516FAC" w:rsidP="003F74FC">
      <w:pPr>
        <w:pStyle w:val="BodyTextNEX"/>
        <w:rPr>
          <w:rFonts w:ascii="Arial" w:hAnsi="Arial" w:cs="Arial"/>
        </w:rPr>
      </w:pPr>
      <w:r w:rsidRPr="004E72A5">
        <w:rPr>
          <w:rFonts w:ascii="Arial" w:hAnsi="Arial" w:cs="Arial"/>
        </w:rPr>
        <w:t xml:space="preserve">The </w:t>
      </w:r>
      <w:r w:rsidR="003F74FC">
        <w:rPr>
          <w:rFonts w:ascii="Arial" w:hAnsi="Arial" w:cs="Arial"/>
        </w:rPr>
        <w:t xml:space="preserve">procedure </w:t>
      </w:r>
      <w:r w:rsidRPr="004E72A5">
        <w:rPr>
          <w:rFonts w:ascii="Arial" w:hAnsi="Arial" w:cs="Arial"/>
        </w:rPr>
        <w:t xml:space="preserve">phases are as follows: </w:t>
      </w:r>
    </w:p>
    <w:p w14:paraId="338D0466" w14:textId="77777777" w:rsidR="001A68F8" w:rsidRPr="000166C3" w:rsidRDefault="001A68F8" w:rsidP="001A68F8">
      <w:pPr>
        <w:pStyle w:val="NumberedList"/>
        <w:numPr>
          <w:ilvl w:val="0"/>
          <w:numId w:val="55"/>
        </w:numPr>
        <w:ind w:left="851" w:hanging="426"/>
      </w:pPr>
      <w:r w:rsidRPr="000166C3">
        <w:t xml:space="preserve">Login to the CPT core and Tidy Servers as a </w:t>
      </w:r>
      <w:r w:rsidRPr="00387B6D">
        <w:rPr>
          <w:b/>
          <w:bCs/>
        </w:rPr>
        <w:t>ptrade</w:t>
      </w:r>
      <w:r w:rsidRPr="000166C3">
        <w:t xml:space="preserve"> user.</w:t>
      </w:r>
    </w:p>
    <w:p w14:paraId="43EE8AE8" w14:textId="77777777" w:rsidR="001A68F8" w:rsidRPr="000166C3" w:rsidRDefault="001A68F8" w:rsidP="001A68F8">
      <w:pPr>
        <w:pStyle w:val="NumberedList"/>
        <w:numPr>
          <w:ilvl w:val="0"/>
          <w:numId w:val="54"/>
        </w:numPr>
        <w:ind w:left="851" w:hanging="426"/>
      </w:pPr>
      <w:r w:rsidRPr="000166C3">
        <w:t>Execute the following stop command:</w:t>
      </w:r>
    </w:p>
    <w:p w14:paraId="3153B58E" w14:textId="77777777" w:rsidR="001A68F8" w:rsidRPr="000166C3" w:rsidRDefault="001A68F8" w:rsidP="00387B6D">
      <w:pPr>
        <w:pStyle w:val="CommandText"/>
      </w:pPr>
      <w:bookmarkStart w:id="36" w:name="6"/>
      <w:bookmarkEnd w:id="36"/>
      <w:r w:rsidRPr="000166C3">
        <w:t>PTS/bin/service.sh start</w:t>
      </w:r>
    </w:p>
    <w:p w14:paraId="7368E92A" w14:textId="77777777" w:rsidR="001A68F8" w:rsidRDefault="001A68F8" w:rsidP="001A68F8">
      <w:pPr>
        <w:pStyle w:val="BodyTextNEX"/>
      </w:pPr>
    </w:p>
    <w:p w14:paraId="1AC5F5A2" w14:textId="77777777" w:rsidR="001A68F8" w:rsidRPr="005E61C6" w:rsidRDefault="001A68F8" w:rsidP="001A68F8">
      <w:pPr>
        <w:pStyle w:val="Heading1NEX"/>
        <w:keepNext w:val="0"/>
        <w:keepLines w:val="0"/>
        <w:numPr>
          <w:ilvl w:val="0"/>
          <w:numId w:val="37"/>
        </w:numPr>
        <w:suppressLineNumbers w:val="0"/>
        <w:ind w:left="283" w:hanging="1134"/>
        <w:rPr>
          <w:color w:val="auto"/>
        </w:rPr>
      </w:pPr>
      <w:bookmarkStart w:id="37" w:name="_Toc497927860"/>
      <w:bookmarkStart w:id="38" w:name="_Toc499234617"/>
      <w:r w:rsidRPr="005E61C6">
        <w:rPr>
          <w:rFonts w:eastAsia="Times New Roman" w:cs="Arial"/>
          <w:bCs/>
          <w:color w:val="auto"/>
          <w:sz w:val="52"/>
          <w:szCs w:val="52"/>
        </w:rPr>
        <w:lastRenderedPageBreak/>
        <w:t>MARKETDATASERVICE</w:t>
      </w:r>
      <w:bookmarkEnd w:id="37"/>
      <w:bookmarkEnd w:id="38"/>
    </w:p>
    <w:p w14:paraId="376D079E" w14:textId="77777777" w:rsidR="00516FAC" w:rsidRPr="005E61C6" w:rsidRDefault="00516FAC" w:rsidP="00516FAC">
      <w:pPr>
        <w:pStyle w:val="Heading2NEX"/>
        <w:numPr>
          <w:ilvl w:val="1"/>
          <w:numId w:val="37"/>
        </w:numPr>
        <w:suppressLineNumbers w:val="0"/>
        <w:ind w:left="284" w:hanging="1135"/>
        <w:rPr>
          <w:color w:val="auto"/>
        </w:rPr>
      </w:pPr>
      <w:bookmarkStart w:id="39" w:name="_Toc499234618"/>
      <w:bookmarkStart w:id="40" w:name="_Toc497927861"/>
      <w:r w:rsidRPr="005E61C6">
        <w:rPr>
          <w:color w:val="auto"/>
        </w:rPr>
        <w:t>Build Version</w:t>
      </w:r>
      <w:bookmarkEnd w:id="39"/>
    </w:p>
    <w:p w14:paraId="6CCA01FA" w14:textId="77777777" w:rsidR="001A68F8" w:rsidRPr="00516FAC" w:rsidRDefault="001A68F8" w:rsidP="00516FAC">
      <w:pPr>
        <w:pStyle w:val="BodyTextNEX"/>
        <w:rPr>
          <w:rFonts w:ascii="Arial" w:hAnsi="Arial" w:cs="Arial"/>
        </w:rPr>
      </w:pPr>
      <w:r w:rsidRPr="00516FAC">
        <w:rPr>
          <w:rFonts w:ascii="Arial" w:hAnsi="Arial" w:cs="Arial"/>
        </w:rPr>
        <w:t>MDS_MAIN_1.0.377.0</w:t>
      </w:r>
      <w:bookmarkEnd w:id="40"/>
      <w:r w:rsidR="00F85694">
        <w:rPr>
          <w:rFonts w:ascii="Arial" w:hAnsi="Arial" w:cs="Arial"/>
        </w:rPr>
        <w:t xml:space="preserve"> and up</w:t>
      </w:r>
    </w:p>
    <w:p w14:paraId="1CBABBE6" w14:textId="77777777" w:rsidR="001A68F8" w:rsidRDefault="001A68F8" w:rsidP="004F28DE">
      <w:pPr>
        <w:pStyle w:val="Heading2NEX"/>
        <w:numPr>
          <w:ilvl w:val="1"/>
          <w:numId w:val="37"/>
        </w:numPr>
        <w:suppressLineNumbers w:val="0"/>
        <w:ind w:left="284" w:hanging="1135"/>
      </w:pPr>
      <w:bookmarkStart w:id="41" w:name="_Toc497927862"/>
      <w:bookmarkStart w:id="42" w:name="_Toc499234619"/>
      <w:r>
        <w:t>Stopping MDS</w:t>
      </w:r>
      <w:bookmarkEnd w:id="41"/>
      <w:bookmarkEnd w:id="42"/>
    </w:p>
    <w:p w14:paraId="42C72592" w14:textId="77777777" w:rsidR="004F28DE" w:rsidRPr="004E72A5" w:rsidRDefault="004F28DE" w:rsidP="003F74FC">
      <w:pPr>
        <w:pStyle w:val="BodyTextNEX"/>
        <w:rPr>
          <w:rFonts w:ascii="Arial" w:hAnsi="Arial" w:cs="Arial"/>
        </w:rPr>
      </w:pPr>
      <w:r w:rsidRPr="004E72A5">
        <w:rPr>
          <w:rFonts w:ascii="Arial" w:hAnsi="Arial" w:cs="Arial"/>
        </w:rPr>
        <w:t xml:space="preserve">The </w:t>
      </w:r>
      <w:r w:rsidR="003F74FC">
        <w:rPr>
          <w:rFonts w:ascii="Arial" w:hAnsi="Arial" w:cs="Arial"/>
        </w:rPr>
        <w:t xml:space="preserve">procedure </w:t>
      </w:r>
      <w:r w:rsidRPr="004E72A5">
        <w:rPr>
          <w:rFonts w:ascii="Arial" w:hAnsi="Arial" w:cs="Arial"/>
        </w:rPr>
        <w:t xml:space="preserve">phases are as follows: </w:t>
      </w:r>
    </w:p>
    <w:p w14:paraId="6CF922A9" w14:textId="77777777" w:rsidR="001A68F8" w:rsidRDefault="001A68F8" w:rsidP="001A68F8">
      <w:pPr>
        <w:pStyle w:val="NumberedList"/>
        <w:numPr>
          <w:ilvl w:val="0"/>
          <w:numId w:val="56"/>
        </w:numPr>
        <w:ind w:left="851" w:hanging="426"/>
      </w:pPr>
      <w:r>
        <w:t>Remotely login (via ssh</w:t>
      </w:r>
      <w:r w:rsidR="00387B6D">
        <w:t xml:space="preserve">) to the MDS machine as </w:t>
      </w:r>
      <w:r w:rsidR="00387B6D" w:rsidRPr="00387B6D">
        <w:rPr>
          <w:b/>
          <w:bCs/>
        </w:rPr>
        <w:t>mds</w:t>
      </w:r>
      <w:r>
        <w:t xml:space="preserve"> user with password “mds1”.</w:t>
      </w:r>
    </w:p>
    <w:p w14:paraId="2CB39852" w14:textId="77777777" w:rsidR="001A68F8" w:rsidRDefault="001A68F8" w:rsidP="001A68F8">
      <w:pPr>
        <w:pStyle w:val="NumberedList"/>
        <w:numPr>
          <w:ilvl w:val="0"/>
          <w:numId w:val="55"/>
        </w:numPr>
        <w:ind w:left="851" w:hanging="426"/>
      </w:pPr>
      <w:r>
        <w:t>Execute the following command to stop the MDS service:</w:t>
      </w:r>
    </w:p>
    <w:p w14:paraId="00E73D10" w14:textId="77777777" w:rsidR="001A68F8" w:rsidRDefault="001A68F8" w:rsidP="00387B6D">
      <w:pPr>
        <w:pStyle w:val="CommandText"/>
      </w:pPr>
      <w:r>
        <w:t>sudo service MDS stop</w:t>
      </w:r>
    </w:p>
    <w:p w14:paraId="421E35ED" w14:textId="77777777" w:rsidR="00F53481" w:rsidRDefault="00F53481" w:rsidP="00F53481">
      <w:pPr>
        <w:pStyle w:val="SPACER"/>
      </w:pPr>
    </w:p>
    <w:p w14:paraId="1C0797E6" w14:textId="77777777" w:rsidR="001A68F8" w:rsidRDefault="001A68F8" w:rsidP="001A68F8">
      <w:pPr>
        <w:pStyle w:val="NumberedList"/>
        <w:numPr>
          <w:ilvl w:val="0"/>
          <w:numId w:val="56"/>
        </w:numPr>
        <w:ind w:left="851" w:hanging="426"/>
      </w:pPr>
      <w:commentRangeStart w:id="43"/>
      <w:r>
        <w:t xml:space="preserve">Execute the following command to stop the MDS application: </w:t>
      </w:r>
    </w:p>
    <w:p w14:paraId="6A5B067A" w14:textId="77777777" w:rsidR="001A68F8" w:rsidRDefault="001A68F8" w:rsidP="00387B6D">
      <w:pPr>
        <w:pStyle w:val="CommandText"/>
      </w:pPr>
      <w:r>
        <w:t>/export/home/mds/MDS/bin/service.sh stop</w:t>
      </w:r>
    </w:p>
    <w:p w14:paraId="411471CD" w14:textId="77777777" w:rsidR="001A68F8" w:rsidRDefault="002A6BE8" w:rsidP="004F28DE">
      <w:pPr>
        <w:pStyle w:val="Heading2NEX"/>
        <w:numPr>
          <w:ilvl w:val="1"/>
          <w:numId w:val="37"/>
        </w:numPr>
        <w:suppressLineNumbers w:val="0"/>
        <w:ind w:left="284" w:hanging="1135"/>
      </w:pPr>
      <w:bookmarkStart w:id="44" w:name="_Toc497927863"/>
      <w:bookmarkStart w:id="45" w:name="_Toc499234620"/>
      <w:commentRangeEnd w:id="43"/>
      <w:r>
        <w:rPr>
          <w:rStyle w:val="af4"/>
          <w:rFonts w:ascii="Arial" w:eastAsia="Times New Roman" w:hAnsi="Arial" w:cs="Times New Roman"/>
          <w:b w:val="0"/>
          <w:caps w:val="0"/>
          <w:color w:val="auto"/>
          <w:lang w:val="en-US" w:eastAsia="nl-NL"/>
        </w:rPr>
        <w:commentReference w:id="43"/>
      </w:r>
      <w:r w:rsidR="001A68F8">
        <w:t>Removing Previous States</w:t>
      </w:r>
      <w:bookmarkEnd w:id="44"/>
      <w:bookmarkEnd w:id="45"/>
    </w:p>
    <w:p w14:paraId="485EAC80" w14:textId="77777777" w:rsidR="004F28DE" w:rsidRPr="004E72A5" w:rsidRDefault="004F28DE" w:rsidP="003F74FC">
      <w:pPr>
        <w:pStyle w:val="BodyTextNEX"/>
        <w:rPr>
          <w:rFonts w:ascii="Arial" w:hAnsi="Arial" w:cs="Arial"/>
        </w:rPr>
      </w:pPr>
      <w:r w:rsidRPr="004E72A5">
        <w:rPr>
          <w:rFonts w:ascii="Arial" w:hAnsi="Arial" w:cs="Arial"/>
        </w:rPr>
        <w:t xml:space="preserve">The </w:t>
      </w:r>
      <w:r w:rsidR="003F74FC">
        <w:rPr>
          <w:rFonts w:ascii="Arial" w:hAnsi="Arial" w:cs="Arial"/>
        </w:rPr>
        <w:t xml:space="preserve">procedure </w:t>
      </w:r>
      <w:r w:rsidRPr="004E72A5">
        <w:rPr>
          <w:rFonts w:ascii="Arial" w:hAnsi="Arial" w:cs="Arial"/>
        </w:rPr>
        <w:t xml:space="preserve">phases are as follows: </w:t>
      </w:r>
    </w:p>
    <w:p w14:paraId="730C7AF8" w14:textId="77777777" w:rsidR="001A68F8" w:rsidRDefault="001A68F8" w:rsidP="001A68F8">
      <w:pPr>
        <w:pStyle w:val="NumberedList"/>
        <w:numPr>
          <w:ilvl w:val="0"/>
          <w:numId w:val="57"/>
        </w:numPr>
        <w:ind w:left="851" w:hanging="426"/>
      </w:pPr>
      <w:r>
        <w:t>Execute the following commands to delete the previous states:</w:t>
      </w:r>
    </w:p>
    <w:p w14:paraId="40D67F71" w14:textId="77777777" w:rsidR="001A68F8" w:rsidRDefault="001A68F8" w:rsidP="00387B6D">
      <w:pPr>
        <w:pStyle w:val="CommandText"/>
      </w:pPr>
      <w:r>
        <w:t>rm –f /export/home/mds/MDS/states/*</w:t>
      </w:r>
    </w:p>
    <w:p w14:paraId="7FE3FBEC" w14:textId="77777777" w:rsidR="00F53481" w:rsidRDefault="00F53481" w:rsidP="00F53481">
      <w:pPr>
        <w:pStyle w:val="SPACER"/>
      </w:pPr>
    </w:p>
    <w:p w14:paraId="68447FD2" w14:textId="77777777" w:rsidR="001A68F8" w:rsidRDefault="001A68F8" w:rsidP="001A68F8">
      <w:pPr>
        <w:pStyle w:val="NumberedList"/>
        <w:numPr>
          <w:ilvl w:val="0"/>
          <w:numId w:val="56"/>
        </w:numPr>
        <w:ind w:left="851" w:hanging="426"/>
      </w:pPr>
      <w:r>
        <w:t>To validate the successful removal execute the following command:</w:t>
      </w:r>
    </w:p>
    <w:p w14:paraId="26E89B7E" w14:textId="77777777" w:rsidR="001A68F8" w:rsidRDefault="001A68F8" w:rsidP="00387B6D">
      <w:pPr>
        <w:pStyle w:val="CommandText"/>
      </w:pPr>
      <w:r>
        <w:t xml:space="preserve">ls -lA /export/home/mds/MDS/states/*.state | wc -l </w:t>
      </w:r>
    </w:p>
    <w:p w14:paraId="44A20272" w14:textId="77777777" w:rsidR="00F53481" w:rsidRDefault="00F53481" w:rsidP="00F53481">
      <w:pPr>
        <w:pStyle w:val="SPACER"/>
      </w:pPr>
    </w:p>
    <w:p w14:paraId="1644A8CE" w14:textId="77777777" w:rsidR="001A68F8" w:rsidRDefault="001A68F8" w:rsidP="001A68F8">
      <w:pPr>
        <w:pStyle w:val="NumberedList"/>
        <w:numPr>
          <w:ilvl w:val="0"/>
          <w:numId w:val="56"/>
        </w:numPr>
        <w:ind w:left="851" w:hanging="426"/>
      </w:pPr>
      <w:r>
        <w:t>If the result of this command is “0” then the removal went successfully</w:t>
      </w:r>
    </w:p>
    <w:p w14:paraId="630CB50F" w14:textId="77777777" w:rsidR="001A68F8" w:rsidRDefault="001A68F8" w:rsidP="004F28DE">
      <w:pPr>
        <w:pStyle w:val="Heading2NEX"/>
        <w:numPr>
          <w:ilvl w:val="1"/>
          <w:numId w:val="37"/>
        </w:numPr>
        <w:suppressLineNumbers w:val="0"/>
        <w:ind w:left="284" w:hanging="1135"/>
      </w:pPr>
      <w:bookmarkStart w:id="46" w:name="_Toc497927864"/>
      <w:bookmarkStart w:id="47" w:name="_Toc499234621"/>
      <w:r>
        <w:t>Post Cleanup</w:t>
      </w:r>
      <w:bookmarkEnd w:id="46"/>
      <w:bookmarkEnd w:id="47"/>
    </w:p>
    <w:p w14:paraId="798AF290" w14:textId="77777777" w:rsidR="004F28DE" w:rsidRPr="004E72A5" w:rsidRDefault="004F28DE" w:rsidP="003F74FC">
      <w:pPr>
        <w:pStyle w:val="BodyTextNEX"/>
        <w:rPr>
          <w:rFonts w:ascii="Arial" w:hAnsi="Arial" w:cs="Arial"/>
        </w:rPr>
      </w:pPr>
      <w:r w:rsidRPr="004E72A5">
        <w:rPr>
          <w:rFonts w:ascii="Arial" w:hAnsi="Arial" w:cs="Arial"/>
        </w:rPr>
        <w:t xml:space="preserve">The </w:t>
      </w:r>
      <w:r w:rsidR="003F74FC">
        <w:rPr>
          <w:rFonts w:ascii="Arial" w:hAnsi="Arial" w:cs="Arial"/>
        </w:rPr>
        <w:t xml:space="preserve">procedure </w:t>
      </w:r>
      <w:r w:rsidRPr="004E72A5">
        <w:rPr>
          <w:rFonts w:ascii="Arial" w:hAnsi="Arial" w:cs="Arial"/>
        </w:rPr>
        <w:t xml:space="preserve">phases are as follows: </w:t>
      </w:r>
    </w:p>
    <w:p w14:paraId="628870A7" w14:textId="77777777" w:rsidR="001A68F8" w:rsidRDefault="001A68F8" w:rsidP="001A68F8">
      <w:pPr>
        <w:pStyle w:val="NumberedList"/>
        <w:numPr>
          <w:ilvl w:val="0"/>
          <w:numId w:val="58"/>
        </w:numPr>
        <w:ind w:left="851" w:hanging="426"/>
      </w:pPr>
      <w:r>
        <w:t xml:space="preserve">Upgrade the MDS if necessary. </w:t>
      </w:r>
    </w:p>
    <w:p w14:paraId="275697B4" w14:textId="77777777" w:rsidR="001A68F8" w:rsidRDefault="001A68F8" w:rsidP="001A68F8">
      <w:pPr>
        <w:pStyle w:val="NumberedList"/>
        <w:numPr>
          <w:ilvl w:val="0"/>
          <w:numId w:val="56"/>
        </w:numPr>
        <w:ind w:left="851" w:hanging="426"/>
      </w:pPr>
      <w:r>
        <w:t xml:space="preserve">Execute the following command to start the MDS service: </w:t>
      </w:r>
    </w:p>
    <w:p w14:paraId="4006907C" w14:textId="77777777" w:rsidR="001A68F8" w:rsidRDefault="001A68F8" w:rsidP="00387B6D">
      <w:pPr>
        <w:pStyle w:val="CommandText"/>
      </w:pPr>
      <w:r>
        <w:t>sudo service MDS start</w:t>
      </w:r>
    </w:p>
    <w:p w14:paraId="56E1B272" w14:textId="77777777" w:rsidR="001A68F8" w:rsidRDefault="001A68F8" w:rsidP="001A68F8"/>
    <w:p w14:paraId="2B87B19B" w14:textId="77777777" w:rsidR="001A68F8" w:rsidRPr="005E61C6" w:rsidRDefault="001A68F8" w:rsidP="001A68F8">
      <w:pPr>
        <w:pStyle w:val="Heading1NEX"/>
        <w:keepNext w:val="0"/>
        <w:keepLines w:val="0"/>
        <w:numPr>
          <w:ilvl w:val="0"/>
          <w:numId w:val="37"/>
        </w:numPr>
        <w:suppressLineNumbers w:val="0"/>
        <w:ind w:left="283" w:hanging="1134"/>
        <w:rPr>
          <w:color w:val="auto"/>
        </w:rPr>
      </w:pPr>
      <w:bookmarkStart w:id="48" w:name="_Toc497927865"/>
      <w:bookmarkStart w:id="49" w:name="_Toc499234622"/>
      <w:r w:rsidRPr="005E61C6">
        <w:rPr>
          <w:rFonts w:eastAsia="Times New Roman" w:cs="Arial"/>
          <w:bCs/>
          <w:color w:val="auto"/>
          <w:sz w:val="52"/>
          <w:szCs w:val="52"/>
        </w:rPr>
        <w:lastRenderedPageBreak/>
        <w:t>CrEdiTMAnAgER</w:t>
      </w:r>
      <w:bookmarkEnd w:id="48"/>
      <w:bookmarkEnd w:id="49"/>
    </w:p>
    <w:p w14:paraId="0FB55A42" w14:textId="77777777" w:rsidR="00420D2E" w:rsidRDefault="00420D2E" w:rsidP="00420D2E">
      <w:pPr>
        <w:pStyle w:val="Heading2NEX"/>
        <w:numPr>
          <w:ilvl w:val="1"/>
          <w:numId w:val="37"/>
        </w:numPr>
        <w:suppressLineNumbers w:val="0"/>
        <w:ind w:left="284" w:hanging="1135"/>
      </w:pPr>
      <w:bookmarkStart w:id="50" w:name="_Toc499234623"/>
      <w:bookmarkStart w:id="51" w:name="_Toc497927866"/>
      <w:r>
        <w:t>Build Version</w:t>
      </w:r>
      <w:bookmarkEnd w:id="50"/>
    </w:p>
    <w:p w14:paraId="3B544C60" w14:textId="77777777" w:rsidR="001A68F8" w:rsidRPr="00CB1B2F" w:rsidRDefault="001A68F8" w:rsidP="00F85694">
      <w:pPr>
        <w:pStyle w:val="BodyTextNEX"/>
        <w:rPr>
          <w:rFonts w:ascii="Arial" w:hAnsi="Arial" w:cs="Arial"/>
        </w:rPr>
      </w:pPr>
      <w:r w:rsidRPr="00CB1B2F">
        <w:rPr>
          <w:rFonts w:ascii="Arial" w:hAnsi="Arial" w:cs="Arial"/>
        </w:rPr>
        <w:t xml:space="preserve">CM creditapp </w:t>
      </w:r>
      <w:bookmarkEnd w:id="51"/>
      <w:r w:rsidR="00F85694">
        <w:rPr>
          <w:rFonts w:ascii="Arial" w:hAnsi="Arial" w:cs="Arial"/>
        </w:rPr>
        <w:t>3.1.12</w:t>
      </w:r>
    </w:p>
    <w:p w14:paraId="2C02D3C5" w14:textId="77777777" w:rsidR="001A68F8" w:rsidRDefault="001A68F8" w:rsidP="00CB1B2F">
      <w:pPr>
        <w:pStyle w:val="Heading2NEX"/>
        <w:numPr>
          <w:ilvl w:val="1"/>
          <w:numId w:val="37"/>
        </w:numPr>
        <w:suppressLineNumbers w:val="0"/>
        <w:ind w:left="284" w:hanging="1135"/>
      </w:pPr>
      <w:bookmarkStart w:id="52" w:name="_Toc497927867"/>
      <w:bookmarkStart w:id="53" w:name="_Toc499234624"/>
      <w:r>
        <w:t>Stopping CRM</w:t>
      </w:r>
      <w:bookmarkEnd w:id="52"/>
      <w:bookmarkEnd w:id="53"/>
    </w:p>
    <w:p w14:paraId="0382FEB1" w14:textId="77777777" w:rsidR="00CB1B2F" w:rsidRPr="004E72A5" w:rsidRDefault="00CB1B2F" w:rsidP="003F74FC">
      <w:pPr>
        <w:pStyle w:val="BodyTextNEX"/>
        <w:rPr>
          <w:rFonts w:ascii="Arial" w:hAnsi="Arial" w:cs="Arial"/>
        </w:rPr>
      </w:pPr>
      <w:r w:rsidRPr="004E72A5">
        <w:rPr>
          <w:rFonts w:ascii="Arial" w:hAnsi="Arial" w:cs="Arial"/>
        </w:rPr>
        <w:t xml:space="preserve">The </w:t>
      </w:r>
      <w:r w:rsidR="003F74FC">
        <w:rPr>
          <w:rFonts w:ascii="Arial" w:hAnsi="Arial" w:cs="Arial"/>
        </w:rPr>
        <w:t xml:space="preserve">procedure </w:t>
      </w:r>
      <w:r w:rsidRPr="004E72A5">
        <w:rPr>
          <w:rFonts w:ascii="Arial" w:hAnsi="Arial" w:cs="Arial"/>
        </w:rPr>
        <w:t xml:space="preserve">phases are as follows: </w:t>
      </w:r>
    </w:p>
    <w:p w14:paraId="537182C6" w14:textId="77777777" w:rsidR="001A68F8" w:rsidRPr="006E5E72" w:rsidRDefault="001A68F8" w:rsidP="001A68F8">
      <w:pPr>
        <w:pStyle w:val="NumberedList"/>
        <w:numPr>
          <w:ilvl w:val="0"/>
          <w:numId w:val="59"/>
        </w:numPr>
        <w:ind w:left="851" w:hanging="426"/>
      </w:pPr>
      <w:r w:rsidRPr="006E5E72">
        <w:t>Remotely login (ssh) to all CRM machin</w:t>
      </w:r>
      <w:r w:rsidR="00387B6D">
        <w:t xml:space="preserve">es (also on DR sites) as a </w:t>
      </w:r>
      <w:r w:rsidR="00387B6D" w:rsidRPr="00387B6D">
        <w:rPr>
          <w:b/>
          <w:bCs/>
        </w:rPr>
        <w:t>crm</w:t>
      </w:r>
      <w:r w:rsidRPr="006E5E72">
        <w:t xml:space="preserve"> user.</w:t>
      </w:r>
    </w:p>
    <w:p w14:paraId="44B2C1CB" w14:textId="77777777" w:rsidR="001A68F8" w:rsidRPr="006E5E72" w:rsidRDefault="001A68F8" w:rsidP="00387B6D">
      <w:pPr>
        <w:pStyle w:val="CommandText"/>
      </w:pPr>
      <w:r w:rsidRPr="006E5E72">
        <w:t>cd to ~/crm_install</w:t>
      </w:r>
    </w:p>
    <w:p w14:paraId="18C156C0" w14:textId="77777777" w:rsidR="001A68F8" w:rsidRPr="006E5E72" w:rsidRDefault="001A68F8" w:rsidP="001A68F8">
      <w:pPr>
        <w:pStyle w:val="NumberedList"/>
        <w:numPr>
          <w:ilvl w:val="0"/>
          <w:numId w:val="55"/>
        </w:numPr>
        <w:ind w:left="851" w:hanging="426"/>
      </w:pPr>
      <w:r w:rsidRPr="006E5E72">
        <w:t>stop crm process from</w:t>
      </w:r>
      <w:r w:rsidRPr="006E5E72">
        <w:rPr>
          <w:rFonts w:ascii="Courier New" w:hAnsi="Courier New" w:cs="Courier New"/>
          <w:color w:val="auto"/>
          <w:sz w:val="20"/>
          <w:szCs w:val="24"/>
          <w:lang w:eastAsia="en-US"/>
        </w:rPr>
        <w:t>crmmenu - stopcrm</w:t>
      </w:r>
    </w:p>
    <w:p w14:paraId="4C29BA99" w14:textId="77777777" w:rsidR="001A68F8" w:rsidRDefault="001A68F8" w:rsidP="00CB1B2F">
      <w:pPr>
        <w:pStyle w:val="Heading2NEX"/>
        <w:numPr>
          <w:ilvl w:val="1"/>
          <w:numId w:val="37"/>
        </w:numPr>
        <w:suppressLineNumbers w:val="0"/>
        <w:ind w:left="284" w:hanging="1135"/>
      </w:pPr>
      <w:bookmarkStart w:id="54" w:name="_Toc497927868"/>
      <w:bookmarkStart w:id="55" w:name="_Toc499234625"/>
      <w:r w:rsidRPr="00CB1B2F">
        <w:t>Clearing Script</w:t>
      </w:r>
      <w:bookmarkEnd w:id="54"/>
      <w:bookmarkEnd w:id="55"/>
    </w:p>
    <w:p w14:paraId="77E857EB" w14:textId="77777777" w:rsidR="00CB1B2F" w:rsidRPr="004E72A5" w:rsidRDefault="00CB1B2F" w:rsidP="003F74FC">
      <w:pPr>
        <w:pStyle w:val="BodyTextNEX"/>
        <w:rPr>
          <w:rFonts w:ascii="Arial" w:hAnsi="Arial" w:cs="Arial"/>
        </w:rPr>
      </w:pPr>
      <w:r w:rsidRPr="004E72A5">
        <w:rPr>
          <w:rFonts w:ascii="Arial" w:hAnsi="Arial" w:cs="Arial"/>
        </w:rPr>
        <w:t xml:space="preserve">The </w:t>
      </w:r>
      <w:r w:rsidR="003F74FC">
        <w:rPr>
          <w:rFonts w:ascii="Arial" w:hAnsi="Arial" w:cs="Arial"/>
        </w:rPr>
        <w:t xml:space="preserve">procedure </w:t>
      </w:r>
      <w:r w:rsidRPr="004E72A5">
        <w:rPr>
          <w:rFonts w:ascii="Arial" w:hAnsi="Arial" w:cs="Arial"/>
        </w:rPr>
        <w:t xml:space="preserve">phases are as follows: </w:t>
      </w:r>
    </w:p>
    <w:p w14:paraId="2781D87F" w14:textId="77777777" w:rsidR="001A68F8" w:rsidRDefault="001A68F8" w:rsidP="001A68F8">
      <w:pPr>
        <w:pStyle w:val="NumberedList"/>
        <w:numPr>
          <w:ilvl w:val="0"/>
          <w:numId w:val="60"/>
        </w:numPr>
        <w:ind w:left="851" w:hanging="426"/>
      </w:pPr>
      <w:r>
        <w:t>The purge scripts are ava</w:t>
      </w:r>
      <w:r w:rsidR="00387B6D">
        <w:t xml:space="preserve">ilable under </w:t>
      </w:r>
      <w:r w:rsidR="00387B6D" w:rsidRPr="00387B6D">
        <w:rPr>
          <w:b/>
          <w:bCs/>
        </w:rPr>
        <w:t>crm_install/tools</w:t>
      </w:r>
      <w:r>
        <w:t xml:space="preserve"> directory.</w:t>
      </w:r>
    </w:p>
    <w:p w14:paraId="3B5B3902" w14:textId="77777777" w:rsidR="001A68F8" w:rsidRDefault="001A68F8" w:rsidP="001A68F8">
      <w:pPr>
        <w:pStyle w:val="TODO"/>
        <w:ind w:left="425"/>
      </w:pPr>
      <w:r>
        <w:sym w:font="Wingdings 3" w:char="F0C6"/>
      </w:r>
      <w:r>
        <w:t xml:space="preserve">  To clear the script:</w:t>
      </w:r>
    </w:p>
    <w:p w14:paraId="35A6D666" w14:textId="77777777" w:rsidR="00CB1B2F" w:rsidRPr="004E72A5" w:rsidRDefault="00CB1B2F" w:rsidP="003F74FC">
      <w:pPr>
        <w:pStyle w:val="BodyTextNEX"/>
        <w:rPr>
          <w:rFonts w:ascii="Arial" w:hAnsi="Arial" w:cs="Arial"/>
        </w:rPr>
      </w:pPr>
      <w:r w:rsidRPr="004E72A5">
        <w:rPr>
          <w:rFonts w:ascii="Arial" w:hAnsi="Arial" w:cs="Arial"/>
        </w:rPr>
        <w:t xml:space="preserve">The </w:t>
      </w:r>
      <w:r w:rsidR="003F74FC">
        <w:rPr>
          <w:rFonts w:ascii="Arial" w:hAnsi="Arial" w:cs="Arial"/>
        </w:rPr>
        <w:t xml:space="preserve">procedure </w:t>
      </w:r>
      <w:r w:rsidRPr="004E72A5">
        <w:rPr>
          <w:rFonts w:ascii="Arial" w:hAnsi="Arial" w:cs="Arial"/>
        </w:rPr>
        <w:t xml:space="preserve">phases are as follows: </w:t>
      </w:r>
    </w:p>
    <w:p w14:paraId="5C7BC445" w14:textId="77777777" w:rsidR="001A68F8" w:rsidRPr="00387B6D" w:rsidRDefault="001A68F8" w:rsidP="001A68F8">
      <w:pPr>
        <w:pStyle w:val="NumberedList"/>
        <w:numPr>
          <w:ilvl w:val="0"/>
          <w:numId w:val="61"/>
        </w:numPr>
        <w:ind w:left="851" w:hanging="426"/>
        <w:rPr>
          <w:b/>
          <w:bCs/>
        </w:rPr>
      </w:pPr>
      <w:r>
        <w:t xml:space="preserve">cd to  </w:t>
      </w:r>
      <w:r w:rsidRPr="00387B6D">
        <w:rPr>
          <w:b/>
          <w:bCs/>
        </w:rPr>
        <w:t>~/crm_install/tools</w:t>
      </w:r>
    </w:p>
    <w:p w14:paraId="13257445" w14:textId="77777777" w:rsidR="001A68F8" w:rsidRDefault="001A68F8" w:rsidP="001A68F8">
      <w:pPr>
        <w:pStyle w:val="NumberedList"/>
        <w:numPr>
          <w:ilvl w:val="0"/>
          <w:numId w:val="57"/>
        </w:numPr>
        <w:ind w:left="851" w:hanging="426"/>
      </w:pPr>
      <w:r>
        <w:t>Execute the script:  CleanupForDay1.bash</w:t>
      </w:r>
    </w:p>
    <w:p w14:paraId="1EEA2F72" w14:textId="77777777" w:rsidR="001A68F8" w:rsidRDefault="001A68F8" w:rsidP="001A68F8">
      <w:pPr>
        <w:pStyle w:val="NumberedList"/>
        <w:numPr>
          <w:ilvl w:val="0"/>
          <w:numId w:val="57"/>
        </w:numPr>
        <w:ind w:left="851" w:hanging="426"/>
      </w:pPr>
      <w:r>
        <w:t>Should be run on all CM instances on all DR sites</w:t>
      </w:r>
    </w:p>
    <w:p w14:paraId="192ADA9E" w14:textId="77777777" w:rsidR="001A68F8" w:rsidRDefault="001A68F8" w:rsidP="001A68F8">
      <w:pPr>
        <w:pStyle w:val="NumberedList"/>
        <w:numPr>
          <w:ilvl w:val="0"/>
          <w:numId w:val="57"/>
        </w:numPr>
        <w:ind w:left="851" w:hanging="426"/>
      </w:pPr>
      <w:r>
        <w:t xml:space="preserve">Output of the script is logged in: </w:t>
      </w:r>
    </w:p>
    <w:p w14:paraId="1C11ADB3" w14:textId="77777777" w:rsidR="001A68F8" w:rsidRDefault="001A68F8" w:rsidP="00387B6D">
      <w:pPr>
        <w:pStyle w:val="CommandText"/>
      </w:pPr>
      <w:r>
        <w:t>~crm/crm_install/logs/CleanupForDay1.log</w:t>
      </w:r>
    </w:p>
    <w:p w14:paraId="6D417EBF" w14:textId="77777777" w:rsidR="001A68F8" w:rsidRDefault="001A68F8" w:rsidP="00CB1B2F">
      <w:pPr>
        <w:pStyle w:val="Heading2NEX"/>
        <w:numPr>
          <w:ilvl w:val="1"/>
          <w:numId w:val="37"/>
        </w:numPr>
        <w:suppressLineNumbers w:val="0"/>
        <w:ind w:left="284" w:hanging="1135"/>
      </w:pPr>
      <w:bookmarkStart w:id="56" w:name="_Toc497927869"/>
      <w:bookmarkStart w:id="57" w:name="_Toc499234626"/>
      <w:r>
        <w:t>Post Cleanup</w:t>
      </w:r>
      <w:bookmarkEnd w:id="56"/>
      <w:bookmarkEnd w:id="57"/>
    </w:p>
    <w:p w14:paraId="04A8539C" w14:textId="77777777" w:rsidR="00CB1B2F" w:rsidRPr="004E72A5" w:rsidRDefault="00CB1B2F" w:rsidP="003F74FC">
      <w:pPr>
        <w:pStyle w:val="BodyTextNEX"/>
        <w:rPr>
          <w:rFonts w:ascii="Arial" w:hAnsi="Arial" w:cs="Arial"/>
        </w:rPr>
      </w:pPr>
      <w:r w:rsidRPr="004E72A5">
        <w:rPr>
          <w:rFonts w:ascii="Arial" w:hAnsi="Arial" w:cs="Arial"/>
        </w:rPr>
        <w:t xml:space="preserve">The </w:t>
      </w:r>
      <w:r w:rsidR="003F74FC">
        <w:rPr>
          <w:rFonts w:ascii="Arial" w:hAnsi="Arial" w:cs="Arial"/>
        </w:rPr>
        <w:t xml:space="preserve">procedure </w:t>
      </w:r>
      <w:r w:rsidRPr="004E72A5">
        <w:rPr>
          <w:rFonts w:ascii="Arial" w:hAnsi="Arial" w:cs="Arial"/>
        </w:rPr>
        <w:t xml:space="preserve">phases are as follows: </w:t>
      </w:r>
    </w:p>
    <w:p w14:paraId="489C42A4" w14:textId="77777777" w:rsidR="00B31442" w:rsidRDefault="00B31442" w:rsidP="00B31442">
      <w:pPr>
        <w:pStyle w:val="Heading2NEX"/>
        <w:numPr>
          <w:ilvl w:val="1"/>
          <w:numId w:val="37"/>
        </w:numPr>
        <w:suppressLineNumbers w:val="0"/>
        <w:ind w:left="284" w:hanging="1135"/>
      </w:pPr>
      <w:bookmarkStart w:id="58" w:name="_Toc499234627"/>
      <w:r>
        <w:t>validations:</w:t>
      </w:r>
      <w:bookmarkEnd w:id="58"/>
    </w:p>
    <w:p w14:paraId="2DB5658C" w14:textId="77777777" w:rsidR="00B31442" w:rsidRDefault="00B31442" w:rsidP="00B31442">
      <w:pPr>
        <w:pStyle w:val="BodyTextNEX"/>
      </w:pPr>
      <w:r>
        <w:t>To validate the successful removal execute the following command:</w:t>
      </w:r>
    </w:p>
    <w:p w14:paraId="230568C7" w14:textId="77777777" w:rsidR="00B31442" w:rsidRPr="00B31442" w:rsidRDefault="00B31442" w:rsidP="00B31442">
      <w:pPr>
        <w:pStyle w:val="BodyTextNEX"/>
      </w:pPr>
      <w:r>
        <w:t>1.</w:t>
      </w:r>
    </w:p>
    <w:p w14:paraId="2191679F" w14:textId="77777777" w:rsidR="005E61C6" w:rsidRDefault="005E61C6" w:rsidP="00B31442">
      <w:pPr>
        <w:pStyle w:val="NumberedList"/>
        <w:numPr>
          <w:ilvl w:val="0"/>
          <w:numId w:val="0"/>
        </w:numPr>
        <w:ind w:left="1440"/>
      </w:pPr>
      <w:r>
        <w:lastRenderedPageBreak/>
        <w:t>select count(*) from TRADE;</w:t>
      </w:r>
    </w:p>
    <w:p w14:paraId="6241039E" w14:textId="77777777" w:rsidR="005E61C6" w:rsidRDefault="005E61C6" w:rsidP="00B31442">
      <w:pPr>
        <w:pStyle w:val="NumberedList"/>
        <w:numPr>
          <w:ilvl w:val="0"/>
          <w:numId w:val="0"/>
        </w:numPr>
        <w:ind w:left="1440"/>
      </w:pPr>
      <w:r>
        <w:t>select count(*) from TRADE_VIEW;</w:t>
      </w:r>
    </w:p>
    <w:p w14:paraId="7334C1D3" w14:textId="77777777" w:rsidR="005E61C6" w:rsidRDefault="005E61C6" w:rsidP="00B31442">
      <w:pPr>
        <w:pStyle w:val="NumberedList"/>
        <w:numPr>
          <w:ilvl w:val="0"/>
          <w:numId w:val="0"/>
        </w:numPr>
        <w:ind w:left="1440"/>
      </w:pPr>
      <w:r>
        <w:t>select count(*) from UTILIZATION_REQUEST;</w:t>
      </w:r>
    </w:p>
    <w:p w14:paraId="49FCBE67" w14:textId="77777777" w:rsidR="005E61C6" w:rsidRDefault="005E61C6" w:rsidP="00B31442">
      <w:pPr>
        <w:pStyle w:val="NumberedList"/>
        <w:numPr>
          <w:ilvl w:val="0"/>
          <w:numId w:val="0"/>
        </w:numPr>
        <w:ind w:left="1440"/>
      </w:pPr>
      <w:r>
        <w:t>select count(*) from UTILIZATION_LEG;</w:t>
      </w:r>
    </w:p>
    <w:p w14:paraId="00214DEA" w14:textId="77777777" w:rsidR="005E61C6" w:rsidRDefault="005E61C6" w:rsidP="00B31442">
      <w:pPr>
        <w:pStyle w:val="NumberedList"/>
        <w:numPr>
          <w:ilvl w:val="0"/>
          <w:numId w:val="0"/>
        </w:numPr>
        <w:ind w:left="1440"/>
      </w:pPr>
      <w:r>
        <w:t>select count(*) from NAME_VALUE_TRANSINFO;</w:t>
      </w:r>
    </w:p>
    <w:p w14:paraId="18B6AAFB" w14:textId="77777777" w:rsidR="005E61C6" w:rsidRDefault="005E61C6" w:rsidP="00B31442">
      <w:pPr>
        <w:pStyle w:val="NumberedList"/>
        <w:numPr>
          <w:ilvl w:val="0"/>
          <w:numId w:val="0"/>
        </w:numPr>
        <w:ind w:left="1440"/>
      </w:pPr>
      <w:r>
        <w:t>select count(*) from REJECTED_UTILIZATION_REQUEST;</w:t>
      </w:r>
    </w:p>
    <w:p w14:paraId="32CA0FAA" w14:textId="77777777" w:rsidR="005E61C6" w:rsidRDefault="005E61C6" w:rsidP="00B31442">
      <w:pPr>
        <w:pStyle w:val="NumberedList"/>
        <w:numPr>
          <w:ilvl w:val="0"/>
          <w:numId w:val="0"/>
        </w:numPr>
        <w:ind w:left="1440"/>
      </w:pPr>
      <w:r>
        <w:t>select count(*) from FIXING_TRADE_MEMENTO;</w:t>
      </w:r>
    </w:p>
    <w:p w14:paraId="0CC7C29C" w14:textId="77777777" w:rsidR="005E61C6" w:rsidRDefault="005E61C6" w:rsidP="00B31442">
      <w:pPr>
        <w:pStyle w:val="NumberedList"/>
        <w:numPr>
          <w:ilvl w:val="0"/>
          <w:numId w:val="0"/>
        </w:numPr>
        <w:ind w:left="720" w:firstLine="720"/>
      </w:pPr>
      <w:r>
        <w:t>select count(*) from TMP_UTIL_REQUEST_PURGE;</w:t>
      </w:r>
    </w:p>
    <w:p w14:paraId="66819C28" w14:textId="77777777" w:rsidR="005E61C6" w:rsidRPr="00B31442" w:rsidRDefault="005E61C6" w:rsidP="00B31442">
      <w:pPr>
        <w:pStyle w:val="NumberedList"/>
        <w:numPr>
          <w:ilvl w:val="0"/>
          <w:numId w:val="0"/>
        </w:numPr>
        <w:ind w:left="720" w:firstLine="720"/>
        <w:rPr>
          <w:b/>
          <w:bCs/>
          <w:color w:val="FF0000"/>
        </w:rPr>
      </w:pPr>
      <w:r w:rsidRPr="00B31442">
        <w:rPr>
          <w:b/>
          <w:bCs/>
          <w:color w:val="FF0000"/>
        </w:rPr>
        <w:t>results should be 0</w:t>
      </w:r>
    </w:p>
    <w:p w14:paraId="1550A14C" w14:textId="77777777" w:rsidR="00611ABF" w:rsidRPr="00B31442" w:rsidRDefault="00B31442" w:rsidP="005E61C6">
      <w:pPr>
        <w:pStyle w:val="NumberedList"/>
        <w:numPr>
          <w:ilvl w:val="0"/>
          <w:numId w:val="0"/>
        </w:numPr>
        <w:ind w:firstLine="720"/>
      </w:pPr>
      <w:r w:rsidRPr="00B31442">
        <w:t xml:space="preserve">2. </w:t>
      </w:r>
      <w:r w:rsidR="00611ABF" w:rsidRPr="00B31442">
        <w:t>verify all POSITION tables:</w:t>
      </w:r>
    </w:p>
    <w:p w14:paraId="51489043" w14:textId="77777777" w:rsidR="00611ABF" w:rsidRDefault="00B31442" w:rsidP="00B31442">
      <w:pPr>
        <w:pStyle w:val="NumberedList"/>
        <w:numPr>
          <w:ilvl w:val="0"/>
          <w:numId w:val="0"/>
        </w:numPr>
        <w:ind w:left="720" w:firstLine="720"/>
      </w:pPr>
      <w:r>
        <w:t>run the attached script in sqlplus:</w:t>
      </w:r>
    </w:p>
    <w:p w14:paraId="67D34842" w14:textId="77777777" w:rsidR="00B31442" w:rsidRDefault="001D1987" w:rsidP="00611ABF">
      <w:pPr>
        <w:pStyle w:val="NumberedList"/>
        <w:numPr>
          <w:ilvl w:val="0"/>
          <w:numId w:val="0"/>
        </w:numPr>
        <w:ind w:firstLine="720"/>
      </w:pPr>
      <w:r w:rsidRPr="00B31442">
        <w:object w:dxaOrig="2955" w:dyaOrig="840" w14:anchorId="4E9FDA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41.25pt" o:ole="">
            <v:imagedata r:id="rId19" o:title=""/>
          </v:shape>
          <o:OLEObject Type="Embed" ProgID="Package" ShapeID="_x0000_i1025" DrawAspect="Content" ObjectID="_1573065451" r:id="rId20"/>
        </w:object>
      </w:r>
    </w:p>
    <w:p w14:paraId="2F87F7BA" w14:textId="77777777" w:rsidR="00B31442" w:rsidRDefault="00B31442" w:rsidP="00611ABF">
      <w:pPr>
        <w:pStyle w:val="NumberedList"/>
        <w:numPr>
          <w:ilvl w:val="0"/>
          <w:numId w:val="0"/>
        </w:numPr>
        <w:ind w:firstLine="720"/>
      </w:pPr>
      <w:r>
        <w:t>the result of this sql should be</w:t>
      </w:r>
      <w:r w:rsidRPr="00707204">
        <w:rPr>
          <w:color w:val="FF0000"/>
        </w:rPr>
        <w:t>:" all tables are empty!"</w:t>
      </w:r>
    </w:p>
    <w:p w14:paraId="0E3755B1" w14:textId="77777777" w:rsidR="001A68F8" w:rsidRDefault="001A68F8" w:rsidP="001A68F8">
      <w:pPr>
        <w:pStyle w:val="NumberedList"/>
        <w:numPr>
          <w:ilvl w:val="0"/>
          <w:numId w:val="62"/>
        </w:numPr>
        <w:ind w:left="851" w:hanging="426"/>
      </w:pPr>
      <w:r>
        <w:t>Start CRM on all machines:</w:t>
      </w:r>
    </w:p>
    <w:p w14:paraId="7BDF26D6" w14:textId="77777777" w:rsidR="001A68F8" w:rsidRDefault="001A68F8" w:rsidP="001A68F8">
      <w:pPr>
        <w:pStyle w:val="NumberedList2"/>
        <w:keepNext/>
        <w:keepLines/>
        <w:widowControl/>
        <w:numPr>
          <w:ilvl w:val="0"/>
          <w:numId w:val="52"/>
        </w:numPr>
      </w:pPr>
      <w:r>
        <w:t>Remotely login (ssh</w:t>
      </w:r>
      <w:r w:rsidR="00387B6D">
        <w:t xml:space="preserve">) to the CRM machine as an </w:t>
      </w:r>
      <w:r w:rsidR="00387B6D" w:rsidRPr="00387B6D">
        <w:rPr>
          <w:b/>
          <w:bCs/>
        </w:rPr>
        <w:t>crm</w:t>
      </w:r>
      <w:r>
        <w:t xml:space="preserve"> user.</w:t>
      </w:r>
    </w:p>
    <w:p w14:paraId="3AE1E125" w14:textId="77777777" w:rsidR="001A68F8" w:rsidRDefault="001A68F8" w:rsidP="001A68F8">
      <w:pPr>
        <w:pStyle w:val="NumberedList2"/>
        <w:keepNext/>
        <w:keepLines/>
        <w:widowControl/>
        <w:numPr>
          <w:ilvl w:val="0"/>
          <w:numId w:val="52"/>
        </w:numPr>
      </w:pPr>
      <w:r>
        <w:t xml:space="preserve">cd to ~/crm_install. </w:t>
      </w:r>
    </w:p>
    <w:p w14:paraId="06871698" w14:textId="77777777" w:rsidR="001A68F8" w:rsidRDefault="001A68F8" w:rsidP="001A68F8">
      <w:pPr>
        <w:pStyle w:val="NumberedList2"/>
        <w:keepNext/>
        <w:keepLines/>
        <w:widowControl/>
        <w:numPr>
          <w:ilvl w:val="0"/>
          <w:numId w:val="52"/>
        </w:numPr>
      </w:pPr>
      <w:r w:rsidRPr="000815BC">
        <w:t>Start crm process from crmmen- startcrm</w:t>
      </w:r>
    </w:p>
    <w:p w14:paraId="077A8A02" w14:textId="77777777" w:rsidR="001A68F8" w:rsidRDefault="001A68F8" w:rsidP="001A68F8"/>
    <w:p w14:paraId="030D1877" w14:textId="77777777" w:rsidR="001A68F8" w:rsidRDefault="001A68F8" w:rsidP="001A68F8"/>
    <w:p w14:paraId="28704760" w14:textId="77777777" w:rsidR="001A68F8" w:rsidRPr="00B31442" w:rsidRDefault="001A68F8" w:rsidP="001A68F8">
      <w:pPr>
        <w:pStyle w:val="Heading1NEX"/>
        <w:keepNext w:val="0"/>
        <w:keepLines w:val="0"/>
        <w:numPr>
          <w:ilvl w:val="0"/>
          <w:numId w:val="37"/>
        </w:numPr>
        <w:suppressLineNumbers w:val="0"/>
        <w:ind w:left="283" w:hanging="1134"/>
        <w:rPr>
          <w:color w:val="auto"/>
        </w:rPr>
      </w:pPr>
      <w:bookmarkStart w:id="59" w:name="_Toc497927870"/>
      <w:bookmarkStart w:id="60" w:name="_Toc499234628"/>
      <w:r w:rsidRPr="00B31442">
        <w:rPr>
          <w:rFonts w:eastAsia="Times New Roman" w:cs="Arial"/>
          <w:bCs/>
          <w:color w:val="auto"/>
          <w:sz w:val="52"/>
          <w:szCs w:val="52"/>
        </w:rPr>
        <w:lastRenderedPageBreak/>
        <w:t>Bro</w:t>
      </w:r>
      <w:bookmarkEnd w:id="59"/>
      <w:r w:rsidR="000A5661" w:rsidRPr="00B31442">
        <w:rPr>
          <w:rFonts w:eastAsia="Times New Roman" w:cs="Arial"/>
          <w:bCs/>
          <w:color w:val="auto"/>
          <w:sz w:val="52"/>
          <w:szCs w:val="52"/>
        </w:rPr>
        <w:t>ker</w:t>
      </w:r>
      <w:bookmarkEnd w:id="60"/>
    </w:p>
    <w:p w14:paraId="766F05EA" w14:textId="77777777" w:rsidR="00CB1B2F" w:rsidRPr="00CB1B2F" w:rsidRDefault="00CB1B2F" w:rsidP="00CB1B2F">
      <w:pPr>
        <w:pStyle w:val="Heading2NEX"/>
        <w:numPr>
          <w:ilvl w:val="1"/>
          <w:numId w:val="37"/>
        </w:numPr>
        <w:suppressLineNumbers w:val="0"/>
        <w:ind w:left="284" w:hanging="1135"/>
      </w:pPr>
      <w:bookmarkStart w:id="61" w:name="_Toc499234629"/>
      <w:r w:rsidRPr="00CB1B2F">
        <w:t>Build Version</w:t>
      </w:r>
      <w:bookmarkEnd w:id="61"/>
    </w:p>
    <w:p w14:paraId="1C42E343" w14:textId="77777777" w:rsidR="000A5661" w:rsidRPr="000A27E4" w:rsidRDefault="000A27E4" w:rsidP="000A5661">
      <w:pPr>
        <w:pStyle w:val="BodyTextNEX"/>
        <w:rPr>
          <w:rFonts w:ascii="Arial" w:hAnsi="Arial" w:cs="Arial"/>
        </w:rPr>
      </w:pPr>
      <w:r w:rsidRPr="000A27E4">
        <w:rPr>
          <w:rFonts w:ascii="Arial" w:hAnsi="Arial" w:cs="Arial"/>
        </w:rPr>
        <w:t>10-1-2</w:t>
      </w:r>
      <w:r w:rsidR="000D070F">
        <w:rPr>
          <w:rFonts w:ascii="Arial" w:hAnsi="Arial" w:cs="Arial"/>
        </w:rPr>
        <w:t xml:space="preserve"> and up</w:t>
      </w:r>
    </w:p>
    <w:p w14:paraId="4D15418E" w14:textId="77777777" w:rsidR="001A68F8" w:rsidRDefault="001A68F8" w:rsidP="00CB1B2F">
      <w:pPr>
        <w:pStyle w:val="Heading2NEX"/>
        <w:numPr>
          <w:ilvl w:val="1"/>
          <w:numId w:val="37"/>
        </w:numPr>
        <w:suppressLineNumbers w:val="0"/>
        <w:ind w:left="284" w:hanging="1135"/>
      </w:pPr>
      <w:bookmarkStart w:id="62" w:name="_Toc497927872"/>
      <w:bookmarkStart w:id="63" w:name="_Toc499234630"/>
      <w:r>
        <w:t>Stopping Broker</w:t>
      </w:r>
      <w:bookmarkEnd w:id="62"/>
      <w:bookmarkEnd w:id="63"/>
    </w:p>
    <w:p w14:paraId="4380B19D" w14:textId="77777777" w:rsidR="003F74FC" w:rsidRPr="003F74FC" w:rsidRDefault="003F74FC" w:rsidP="003F74FC">
      <w:pPr>
        <w:pStyle w:val="BodyTextNEX"/>
      </w:pPr>
      <w:r w:rsidRPr="004E72A5">
        <w:rPr>
          <w:rFonts w:ascii="Arial" w:hAnsi="Arial" w:cs="Arial"/>
        </w:rPr>
        <w:t xml:space="preserve">The </w:t>
      </w:r>
      <w:r>
        <w:rPr>
          <w:rFonts w:ascii="Arial" w:hAnsi="Arial" w:cs="Arial"/>
        </w:rPr>
        <w:t xml:space="preserve">procedure </w:t>
      </w:r>
      <w:r w:rsidRPr="004E72A5">
        <w:rPr>
          <w:rFonts w:ascii="Arial" w:hAnsi="Arial" w:cs="Arial"/>
        </w:rPr>
        <w:t>phases are as follows:</w:t>
      </w:r>
    </w:p>
    <w:p w14:paraId="3B2AA363" w14:textId="77777777" w:rsidR="001A68F8" w:rsidRPr="004E72A5" w:rsidRDefault="001A68F8" w:rsidP="00F53481">
      <w:pPr>
        <w:pStyle w:val="BodyTextNEX"/>
        <w:rPr>
          <w:rFonts w:ascii="Arial" w:hAnsi="Arial" w:cs="Arial"/>
        </w:rPr>
      </w:pPr>
      <w:r w:rsidRPr="004E72A5">
        <w:rPr>
          <w:rFonts w:ascii="Arial" w:hAnsi="Arial" w:cs="Arial"/>
        </w:rPr>
        <w:t xml:space="preserve">Remotely login (ssh) </w:t>
      </w:r>
      <w:r w:rsidR="000A5661" w:rsidRPr="004E72A5">
        <w:rPr>
          <w:rFonts w:ascii="Arial" w:hAnsi="Arial" w:cs="Arial"/>
        </w:rPr>
        <w:t xml:space="preserve">to the Brokernet machine as </w:t>
      </w:r>
      <w:r w:rsidR="000A5661" w:rsidRPr="004E72A5">
        <w:rPr>
          <w:rFonts w:ascii="Arial" w:hAnsi="Arial" w:cs="Arial"/>
          <w:b/>
          <w:bCs/>
        </w:rPr>
        <w:t>brokernet</w:t>
      </w:r>
      <w:r w:rsidRPr="004E72A5">
        <w:rPr>
          <w:rFonts w:ascii="Arial" w:hAnsi="Arial" w:cs="Arial"/>
        </w:rPr>
        <w:t>user</w:t>
      </w:r>
      <w:r w:rsidR="00F53481">
        <w:rPr>
          <w:rFonts w:ascii="Arial" w:hAnsi="Arial" w:cs="Arial"/>
        </w:rPr>
        <w:t>.</w:t>
      </w:r>
    </w:p>
    <w:p w14:paraId="6DCACE26" w14:textId="77777777" w:rsidR="001A68F8" w:rsidRDefault="001A68F8" w:rsidP="000A5661">
      <w:pPr>
        <w:pStyle w:val="CommandText"/>
      </w:pPr>
      <w:r>
        <w:t>#!/bin/sh</w:t>
      </w:r>
    </w:p>
    <w:p w14:paraId="1853890F" w14:textId="77777777" w:rsidR="001A68F8" w:rsidRDefault="001A68F8" w:rsidP="000A5661">
      <w:pPr>
        <w:pStyle w:val="CommandText"/>
      </w:pPr>
      <w:r>
        <w:t>service tomcat-brokernet stop</w:t>
      </w:r>
    </w:p>
    <w:p w14:paraId="57BDC4A9" w14:textId="77777777" w:rsidR="001A68F8" w:rsidRDefault="001A68F8" w:rsidP="00CB1B2F">
      <w:pPr>
        <w:pStyle w:val="Heading2NEX"/>
        <w:numPr>
          <w:ilvl w:val="1"/>
          <w:numId w:val="37"/>
        </w:numPr>
        <w:suppressLineNumbers w:val="0"/>
        <w:ind w:left="284" w:hanging="1135"/>
      </w:pPr>
      <w:bookmarkStart w:id="64" w:name="_Toc497927873"/>
      <w:bookmarkStart w:id="65" w:name="_Toc499234631"/>
      <w:r w:rsidRPr="00CB1B2F">
        <w:t>Clearing</w:t>
      </w:r>
      <w:r w:rsidRPr="004C3AFE">
        <w:rPr>
          <w:rFonts w:ascii="Arial" w:eastAsia="Times New Roman" w:hAnsi="Arial" w:cs="Arial"/>
          <w:bCs/>
          <w:sz w:val="20"/>
          <w:szCs w:val="20"/>
        </w:rPr>
        <w:t xml:space="preserve"> Script</w:t>
      </w:r>
      <w:bookmarkEnd w:id="64"/>
      <w:bookmarkEnd w:id="65"/>
    </w:p>
    <w:p w14:paraId="262E7AC9" w14:textId="77777777" w:rsidR="004E72A5" w:rsidRPr="004E72A5" w:rsidRDefault="004E72A5" w:rsidP="003F74FC">
      <w:pPr>
        <w:pStyle w:val="BodyTextNEX"/>
        <w:rPr>
          <w:rFonts w:ascii="Arial" w:hAnsi="Arial" w:cs="Arial"/>
        </w:rPr>
      </w:pPr>
      <w:r w:rsidRPr="004E72A5">
        <w:rPr>
          <w:rFonts w:ascii="Arial" w:hAnsi="Arial" w:cs="Arial"/>
        </w:rPr>
        <w:t xml:space="preserve">The </w:t>
      </w:r>
      <w:r w:rsidR="003F74FC">
        <w:rPr>
          <w:rFonts w:ascii="Arial" w:hAnsi="Arial" w:cs="Arial"/>
        </w:rPr>
        <w:t>procedure</w:t>
      </w:r>
      <w:r w:rsidRPr="004E72A5">
        <w:rPr>
          <w:rFonts w:ascii="Arial" w:hAnsi="Arial" w:cs="Arial"/>
        </w:rPr>
        <w:t xml:space="preserve"> phases are as follows: </w:t>
      </w:r>
    </w:p>
    <w:p w14:paraId="6029405E" w14:textId="77777777" w:rsidR="001A68F8" w:rsidRDefault="001A68F8" w:rsidP="00E27E6F">
      <w:pPr>
        <w:pStyle w:val="NumberedList2"/>
        <w:keepNext/>
        <w:keepLines/>
        <w:widowControl/>
        <w:numPr>
          <w:ilvl w:val="0"/>
          <w:numId w:val="64"/>
        </w:numPr>
      </w:pPr>
      <w:r>
        <w:t xml:space="preserve">Truncate table </w:t>
      </w:r>
      <w:r w:rsidRPr="00A70E42">
        <w:rPr>
          <w:b/>
          <w:bCs/>
        </w:rPr>
        <w:t>StpTickets</w:t>
      </w:r>
    </w:p>
    <w:p w14:paraId="29973DB3" w14:textId="77777777" w:rsidR="001A68F8" w:rsidRDefault="001A68F8" w:rsidP="001A68F8">
      <w:pPr>
        <w:pStyle w:val="NumberedList2"/>
        <w:keepNext/>
        <w:keepLines/>
        <w:widowControl/>
        <w:numPr>
          <w:ilvl w:val="0"/>
          <w:numId w:val="52"/>
        </w:numPr>
      </w:pPr>
      <w:r>
        <w:t xml:space="preserve">Truncate table </w:t>
      </w:r>
      <w:r w:rsidRPr="00A70E42">
        <w:rPr>
          <w:b/>
          <w:bCs/>
        </w:rPr>
        <w:t>PrimeBrokerDealsMapping</w:t>
      </w:r>
    </w:p>
    <w:p w14:paraId="2A26D6EB" w14:textId="77777777" w:rsidR="001A68F8" w:rsidRDefault="001A68F8" w:rsidP="001A68F8">
      <w:pPr>
        <w:pStyle w:val="NumberedList2"/>
        <w:keepNext/>
        <w:keepLines/>
        <w:widowControl/>
        <w:numPr>
          <w:ilvl w:val="0"/>
          <w:numId w:val="52"/>
        </w:numPr>
      </w:pPr>
      <w:r>
        <w:t xml:space="preserve">Truncate table </w:t>
      </w:r>
      <w:r w:rsidRPr="00A70E42">
        <w:rPr>
          <w:b/>
          <w:bCs/>
        </w:rPr>
        <w:t>Deals</w:t>
      </w:r>
    </w:p>
    <w:p w14:paraId="2F0FB583" w14:textId="77777777" w:rsidR="001A68F8" w:rsidRDefault="001A68F8" w:rsidP="00E27E6F">
      <w:pPr>
        <w:pStyle w:val="NumberedList"/>
        <w:numPr>
          <w:ilvl w:val="0"/>
          <w:numId w:val="63"/>
        </w:numPr>
        <w:ind w:left="851" w:hanging="426"/>
      </w:pPr>
      <w:r>
        <w:t>The script is available under:</w:t>
      </w:r>
    </w:p>
    <w:p w14:paraId="08B328A7" w14:textId="77777777" w:rsidR="001A68F8" w:rsidRDefault="001A68F8" w:rsidP="00CD2B09">
      <w:pPr>
        <w:pStyle w:val="CommandText"/>
      </w:pPr>
      <w:r>
        <w:t xml:space="preserve"> "~/ebs/broker/tools/" directory.</w:t>
      </w:r>
    </w:p>
    <w:p w14:paraId="5C2B3BC6" w14:textId="77777777" w:rsidR="001A68F8" w:rsidRDefault="001A68F8" w:rsidP="00E27E6F">
      <w:pPr>
        <w:pStyle w:val="NumberedList"/>
        <w:numPr>
          <w:ilvl w:val="0"/>
          <w:numId w:val="63"/>
        </w:numPr>
        <w:ind w:left="851" w:hanging="426"/>
      </w:pPr>
      <w:r>
        <w:t>Execute the script:</w:t>
      </w:r>
    </w:p>
    <w:p w14:paraId="01A1021C" w14:textId="77777777" w:rsidR="001A68F8" w:rsidRDefault="001A68F8" w:rsidP="004E72A5">
      <w:pPr>
        <w:pStyle w:val="CommandText"/>
      </w:pPr>
      <w:r>
        <w:t xml:space="preserve"> ~/ebs/broker/tools/bn-master-exec.pl exeDbClearDeals</w:t>
      </w:r>
    </w:p>
    <w:p w14:paraId="18DAA439" w14:textId="77777777" w:rsidR="00B31442" w:rsidRDefault="00B31442" w:rsidP="00CB1B2F">
      <w:pPr>
        <w:pStyle w:val="Heading2NEX"/>
        <w:numPr>
          <w:ilvl w:val="1"/>
          <w:numId w:val="37"/>
        </w:numPr>
        <w:suppressLineNumbers w:val="0"/>
        <w:ind w:left="284" w:hanging="1135"/>
      </w:pPr>
      <w:bookmarkStart w:id="66" w:name="_Toc499234632"/>
      <w:bookmarkStart w:id="67" w:name="_Toc497927874"/>
      <w:r>
        <w:t>validations</w:t>
      </w:r>
      <w:bookmarkEnd w:id="66"/>
    </w:p>
    <w:p w14:paraId="16DACD17" w14:textId="77777777" w:rsidR="00B31442" w:rsidRDefault="00B31442" w:rsidP="00B31442">
      <w:pPr>
        <w:pStyle w:val="BodyTextNEX"/>
      </w:pPr>
      <w:r>
        <w:t>To validate the successful removal execute the following command:</w:t>
      </w:r>
    </w:p>
    <w:p w14:paraId="62FABB0A" w14:textId="77777777" w:rsidR="00B31442" w:rsidRDefault="00B31442" w:rsidP="00B31442">
      <w:pPr>
        <w:pStyle w:val="BodyTextNEX"/>
      </w:pPr>
      <w:r>
        <w:t>select count (*) from StpTickets;</w:t>
      </w:r>
    </w:p>
    <w:p w14:paraId="47E6625C" w14:textId="77777777" w:rsidR="00B31442" w:rsidRDefault="00B31442" w:rsidP="00B31442">
      <w:pPr>
        <w:pStyle w:val="BodyTextNEX"/>
      </w:pPr>
      <w:r>
        <w:t>select count (*) from PrimeBrokerDealsMapping;</w:t>
      </w:r>
    </w:p>
    <w:p w14:paraId="6C583EFB" w14:textId="77777777" w:rsidR="00B31442" w:rsidRDefault="00B31442" w:rsidP="00B31442">
      <w:pPr>
        <w:pStyle w:val="BodyTextNEX"/>
      </w:pPr>
      <w:r>
        <w:t>select count (*) from Deals;</w:t>
      </w:r>
    </w:p>
    <w:p w14:paraId="1075220A" w14:textId="77777777" w:rsidR="00B31442" w:rsidRPr="00707204" w:rsidRDefault="00B31442" w:rsidP="00B31442">
      <w:pPr>
        <w:pStyle w:val="BodyTextNEX"/>
        <w:rPr>
          <w:color w:val="FF0000"/>
        </w:rPr>
      </w:pPr>
      <w:r w:rsidRPr="00707204">
        <w:rPr>
          <w:color w:val="FF0000"/>
        </w:rPr>
        <w:t>all results should be 0</w:t>
      </w:r>
    </w:p>
    <w:p w14:paraId="78A7A109" w14:textId="77777777" w:rsidR="001A68F8" w:rsidRDefault="001A68F8" w:rsidP="00CB1B2F">
      <w:pPr>
        <w:pStyle w:val="Heading2NEX"/>
        <w:numPr>
          <w:ilvl w:val="1"/>
          <w:numId w:val="37"/>
        </w:numPr>
        <w:suppressLineNumbers w:val="0"/>
        <w:ind w:left="284" w:hanging="1135"/>
      </w:pPr>
      <w:bookmarkStart w:id="68" w:name="_Toc499234633"/>
      <w:r>
        <w:t>Post Cleanup</w:t>
      </w:r>
      <w:bookmarkEnd w:id="67"/>
      <w:bookmarkEnd w:id="68"/>
    </w:p>
    <w:p w14:paraId="51D9DA71" w14:textId="77777777" w:rsidR="004E72A5" w:rsidRPr="004E72A5" w:rsidRDefault="003F74FC" w:rsidP="004E72A5">
      <w:pPr>
        <w:pStyle w:val="BodyTextNEX"/>
        <w:rPr>
          <w:rFonts w:ascii="Arial" w:hAnsi="Arial" w:cs="Arial"/>
        </w:rPr>
      </w:pPr>
      <w:r w:rsidRPr="004E72A5">
        <w:rPr>
          <w:rFonts w:ascii="Arial" w:hAnsi="Arial" w:cs="Arial"/>
        </w:rPr>
        <w:t xml:space="preserve">The </w:t>
      </w:r>
      <w:r>
        <w:rPr>
          <w:rFonts w:ascii="Arial" w:hAnsi="Arial" w:cs="Arial"/>
        </w:rPr>
        <w:t xml:space="preserve">procedure </w:t>
      </w:r>
      <w:r w:rsidRPr="004E72A5">
        <w:rPr>
          <w:rFonts w:ascii="Arial" w:hAnsi="Arial" w:cs="Arial"/>
        </w:rPr>
        <w:t xml:space="preserve">phases are as follows: </w:t>
      </w:r>
    </w:p>
    <w:p w14:paraId="2D9E0AC7" w14:textId="77777777" w:rsidR="001A68F8" w:rsidRDefault="001A68F8" w:rsidP="00E27E6F">
      <w:pPr>
        <w:pStyle w:val="NumberedList"/>
        <w:numPr>
          <w:ilvl w:val="0"/>
          <w:numId w:val="65"/>
        </w:numPr>
        <w:ind w:left="851" w:hanging="426"/>
      </w:pPr>
      <w:r>
        <w:lastRenderedPageBreak/>
        <w:t>Restart Broker</w:t>
      </w:r>
    </w:p>
    <w:p w14:paraId="23103316" w14:textId="77777777" w:rsidR="001A68F8" w:rsidRDefault="001A68F8" w:rsidP="00E27E6F">
      <w:pPr>
        <w:pStyle w:val="NumberedList"/>
        <w:numPr>
          <w:ilvl w:val="0"/>
          <w:numId w:val="65"/>
        </w:numPr>
        <w:ind w:left="851" w:hanging="426"/>
      </w:pPr>
      <w:r>
        <w:t>Start Brokernet process</w:t>
      </w:r>
      <w:r w:rsidR="00CD2B09">
        <w:t xml:space="preserve"> - </w:t>
      </w:r>
      <w:r>
        <w:t>Remotely login (ssh) to the Bro</w:t>
      </w:r>
      <w:r w:rsidR="004E72A5">
        <w:t xml:space="preserve">kernet machine as an </w:t>
      </w:r>
      <w:r w:rsidR="004E72A5" w:rsidRPr="00CD2B09">
        <w:rPr>
          <w:b/>
          <w:bCs/>
        </w:rPr>
        <w:t>brokernet</w:t>
      </w:r>
      <w:r>
        <w:t xml:space="preserve"> user:</w:t>
      </w:r>
    </w:p>
    <w:p w14:paraId="3F848EB6" w14:textId="77777777" w:rsidR="001A68F8" w:rsidRDefault="001A68F8" w:rsidP="004E72A5">
      <w:pPr>
        <w:pStyle w:val="CommandText"/>
      </w:pPr>
      <w:r>
        <w:t>#!/bin/sh</w:t>
      </w:r>
    </w:p>
    <w:p w14:paraId="5B63AD0A" w14:textId="77777777" w:rsidR="001A68F8" w:rsidRDefault="001A68F8" w:rsidP="004E72A5">
      <w:pPr>
        <w:pStyle w:val="CommandText"/>
      </w:pPr>
      <w:r>
        <w:t>service tomcat-brokernet start</w:t>
      </w:r>
    </w:p>
    <w:p w14:paraId="19F23911" w14:textId="77777777" w:rsidR="001A68F8" w:rsidRDefault="001A68F8" w:rsidP="001A68F8">
      <w:pPr>
        <w:pStyle w:val="BodyTextNEX"/>
      </w:pPr>
    </w:p>
    <w:p w14:paraId="7C84123F" w14:textId="77777777" w:rsidR="001A68F8" w:rsidRPr="00707204" w:rsidRDefault="001A68F8" w:rsidP="001A68F8">
      <w:pPr>
        <w:pStyle w:val="Heading1NEX"/>
        <w:keepNext w:val="0"/>
        <w:keepLines w:val="0"/>
        <w:numPr>
          <w:ilvl w:val="0"/>
          <w:numId w:val="37"/>
        </w:numPr>
        <w:suppressLineNumbers w:val="0"/>
        <w:ind w:left="283" w:hanging="1134"/>
        <w:rPr>
          <w:color w:val="auto"/>
        </w:rPr>
      </w:pPr>
      <w:bookmarkStart w:id="69" w:name="_Toc497927875"/>
      <w:bookmarkStart w:id="70" w:name="_Toc499234634"/>
      <w:r w:rsidRPr="00707204">
        <w:rPr>
          <w:rFonts w:eastAsia="Times New Roman" w:cs="Arial"/>
          <w:bCs/>
          <w:color w:val="auto"/>
          <w:sz w:val="52"/>
          <w:szCs w:val="52"/>
        </w:rPr>
        <w:lastRenderedPageBreak/>
        <w:t>XBS &amp; SOLACE</w:t>
      </w:r>
      <w:bookmarkEnd w:id="69"/>
      <w:bookmarkEnd w:id="70"/>
    </w:p>
    <w:p w14:paraId="71BCE941" w14:textId="77777777" w:rsidR="00F53481" w:rsidRDefault="004E72A5" w:rsidP="00CB1B2F">
      <w:pPr>
        <w:pStyle w:val="Heading2NEX"/>
        <w:numPr>
          <w:ilvl w:val="1"/>
          <w:numId w:val="37"/>
        </w:numPr>
        <w:suppressLineNumbers w:val="0"/>
        <w:ind w:left="284" w:hanging="1135"/>
      </w:pPr>
      <w:bookmarkStart w:id="71" w:name="_Toc499234635"/>
      <w:bookmarkStart w:id="72" w:name="_Toc497927876"/>
      <w:r w:rsidRPr="00CB1B2F">
        <w:t>Build</w:t>
      </w:r>
      <w:r w:rsidR="00F53481">
        <w:t xml:space="preserve"> version</w:t>
      </w:r>
      <w:bookmarkEnd w:id="71"/>
    </w:p>
    <w:p w14:paraId="774D51E1" w14:textId="77777777" w:rsidR="001A68F8" w:rsidRPr="00F53481" w:rsidRDefault="001A68F8" w:rsidP="00F53481">
      <w:pPr>
        <w:pStyle w:val="BodyTextNEX"/>
        <w:rPr>
          <w:rFonts w:ascii="Arial" w:hAnsi="Arial" w:cs="Arial"/>
        </w:rPr>
      </w:pPr>
      <w:r w:rsidRPr="00F53481">
        <w:rPr>
          <w:rFonts w:ascii="Arial" w:hAnsi="Arial" w:cs="Arial"/>
        </w:rPr>
        <w:t>xbs_2.0.33.0</w:t>
      </w:r>
      <w:bookmarkEnd w:id="72"/>
    </w:p>
    <w:p w14:paraId="6C4B1AE6" w14:textId="77777777" w:rsidR="001A68F8" w:rsidRDefault="001A68F8" w:rsidP="00CB1B2F">
      <w:pPr>
        <w:pStyle w:val="Heading2NEX"/>
        <w:numPr>
          <w:ilvl w:val="1"/>
          <w:numId w:val="37"/>
        </w:numPr>
        <w:suppressLineNumbers w:val="0"/>
        <w:ind w:left="284" w:hanging="1135"/>
      </w:pPr>
      <w:bookmarkStart w:id="73" w:name="_Toc497927877"/>
      <w:bookmarkStart w:id="74" w:name="_Toc499234636"/>
      <w:r>
        <w:t>Stopping XBS</w:t>
      </w:r>
      <w:bookmarkEnd w:id="73"/>
      <w:bookmarkEnd w:id="74"/>
    </w:p>
    <w:p w14:paraId="1853D4A1" w14:textId="77777777" w:rsidR="00DB5FDD" w:rsidRPr="004E72A5" w:rsidRDefault="003F74FC" w:rsidP="00DB5FDD">
      <w:pPr>
        <w:pStyle w:val="BodyTextNEX"/>
        <w:rPr>
          <w:rFonts w:ascii="Arial" w:hAnsi="Arial" w:cs="Arial"/>
        </w:rPr>
      </w:pPr>
      <w:r w:rsidRPr="004E72A5">
        <w:rPr>
          <w:rFonts w:ascii="Arial" w:hAnsi="Arial" w:cs="Arial"/>
        </w:rPr>
        <w:t xml:space="preserve">The </w:t>
      </w:r>
      <w:r>
        <w:rPr>
          <w:rFonts w:ascii="Arial" w:hAnsi="Arial" w:cs="Arial"/>
        </w:rPr>
        <w:t xml:space="preserve">procedure </w:t>
      </w:r>
      <w:r w:rsidRPr="004E72A5">
        <w:rPr>
          <w:rFonts w:ascii="Arial" w:hAnsi="Arial" w:cs="Arial"/>
        </w:rPr>
        <w:t xml:space="preserve">phases are as follows: </w:t>
      </w:r>
    </w:p>
    <w:p w14:paraId="6310EDB1" w14:textId="77777777" w:rsidR="001A68F8" w:rsidRDefault="001A68F8" w:rsidP="00E27E6F">
      <w:pPr>
        <w:pStyle w:val="NumberedList"/>
        <w:numPr>
          <w:ilvl w:val="0"/>
          <w:numId w:val="66"/>
        </w:numPr>
        <w:ind w:left="851" w:hanging="426"/>
      </w:pPr>
      <w:r>
        <w:t xml:space="preserve">Remotely login (ssh) to the </w:t>
      </w:r>
      <w:r w:rsidRPr="00A70E42">
        <w:t xml:space="preserve">XBS machine on all sites, including DR, </w:t>
      </w:r>
      <w:r w:rsidR="00DB5FDD">
        <w:t xml:space="preserve">as </w:t>
      </w:r>
      <w:r w:rsidR="00DB5FDD" w:rsidRPr="00DB5FDD">
        <w:rPr>
          <w:b/>
          <w:bCs/>
        </w:rPr>
        <w:t>root</w:t>
      </w:r>
      <w:r>
        <w:t xml:space="preserve"> user:</w:t>
      </w:r>
    </w:p>
    <w:p w14:paraId="1B7B8AE6" w14:textId="77777777" w:rsidR="001A68F8" w:rsidRDefault="001A68F8" w:rsidP="00E27E6F">
      <w:pPr>
        <w:pStyle w:val="NumberedList"/>
        <w:numPr>
          <w:ilvl w:val="0"/>
          <w:numId w:val="66"/>
        </w:numPr>
        <w:ind w:left="851" w:hanging="426"/>
      </w:pPr>
      <w:r w:rsidRPr="00A70E42">
        <w:t>Execute the following command to stop the XBS:</w:t>
      </w:r>
    </w:p>
    <w:p w14:paraId="6D8C6D19" w14:textId="77777777" w:rsidR="001A68F8" w:rsidRPr="00A70E42" w:rsidRDefault="001A68F8" w:rsidP="00F53481">
      <w:pPr>
        <w:pStyle w:val="CommandText"/>
      </w:pPr>
      <w:r w:rsidRPr="00A70E42">
        <w:t>sudo service xbsService stop</w:t>
      </w:r>
    </w:p>
    <w:p w14:paraId="3F42463A" w14:textId="77777777" w:rsidR="001A68F8" w:rsidRPr="00CB1B2F" w:rsidRDefault="001A68F8" w:rsidP="00CB1B2F">
      <w:pPr>
        <w:pStyle w:val="Heading2NEX"/>
        <w:numPr>
          <w:ilvl w:val="1"/>
          <w:numId w:val="37"/>
        </w:numPr>
        <w:suppressLineNumbers w:val="0"/>
        <w:ind w:left="284" w:hanging="1135"/>
      </w:pPr>
      <w:bookmarkStart w:id="75" w:name="_Toc497927878"/>
      <w:bookmarkStart w:id="76" w:name="_Toc499234637"/>
      <w:r w:rsidRPr="00CB1B2F">
        <w:t>Clearing Solace Trades Durable Queue</w:t>
      </w:r>
      <w:bookmarkEnd w:id="75"/>
      <w:bookmarkEnd w:id="76"/>
    </w:p>
    <w:p w14:paraId="6C8CF982" w14:textId="77777777" w:rsidR="00DB5FDD" w:rsidRPr="004E72A5" w:rsidRDefault="003F74FC" w:rsidP="00DB5FDD">
      <w:pPr>
        <w:pStyle w:val="BodyTextNEX"/>
        <w:rPr>
          <w:rFonts w:ascii="Arial" w:hAnsi="Arial" w:cs="Arial"/>
        </w:rPr>
      </w:pPr>
      <w:r w:rsidRPr="004E72A5">
        <w:rPr>
          <w:rFonts w:ascii="Arial" w:hAnsi="Arial" w:cs="Arial"/>
        </w:rPr>
        <w:t xml:space="preserve">The </w:t>
      </w:r>
      <w:r>
        <w:rPr>
          <w:rFonts w:ascii="Arial" w:hAnsi="Arial" w:cs="Arial"/>
        </w:rPr>
        <w:t xml:space="preserve">procedure </w:t>
      </w:r>
      <w:r w:rsidRPr="004E72A5">
        <w:rPr>
          <w:rFonts w:ascii="Arial" w:hAnsi="Arial" w:cs="Arial"/>
        </w:rPr>
        <w:t xml:space="preserve">phases are as follows: </w:t>
      </w:r>
    </w:p>
    <w:p w14:paraId="774CD347" w14:textId="77777777" w:rsidR="001A68F8" w:rsidRDefault="001A68F8" w:rsidP="00E27E6F">
      <w:pPr>
        <w:pStyle w:val="NumberedList"/>
        <w:numPr>
          <w:ilvl w:val="0"/>
          <w:numId w:val="67"/>
        </w:numPr>
        <w:ind w:left="851" w:hanging="426"/>
      </w:pPr>
      <w:r>
        <w:t>The script will delete all messages that still spooled on DurableQueues (E1 prefixed – managed by solvpenv).</w:t>
      </w:r>
    </w:p>
    <w:p w14:paraId="59525017" w14:textId="77777777" w:rsidR="001A68F8" w:rsidRDefault="001A68F8" w:rsidP="00E27E6F">
      <w:pPr>
        <w:pStyle w:val="NumberedList"/>
        <w:numPr>
          <w:ilvl w:val="0"/>
          <w:numId w:val="63"/>
        </w:numPr>
        <w:ind w:left="851" w:hanging="426"/>
      </w:pPr>
      <w:r>
        <w:t>The script is located on "SolVPenv" machine.</w:t>
      </w:r>
    </w:p>
    <w:p w14:paraId="45D76197" w14:textId="77777777" w:rsidR="000D070F" w:rsidRPr="000D070F" w:rsidRDefault="000D070F" w:rsidP="00E27E6F">
      <w:pPr>
        <w:pStyle w:val="NumberedList"/>
        <w:numPr>
          <w:ilvl w:val="0"/>
          <w:numId w:val="63"/>
        </w:numPr>
        <w:ind w:left="851" w:hanging="426"/>
      </w:pPr>
      <w:r w:rsidRPr="000D070F">
        <w:t xml:space="preserve">Note: </w:t>
      </w:r>
      <w:r w:rsidRPr="000D070F">
        <w:rPr>
          <w:color w:val="FF0000"/>
        </w:rPr>
        <w:t xml:space="preserve">VPN_name </w:t>
      </w:r>
      <w:r w:rsidRPr="000D070F">
        <w:t>can be taken from CC</w:t>
      </w:r>
    </w:p>
    <w:p w14:paraId="72C7B286" w14:textId="77777777" w:rsidR="001A68F8" w:rsidRDefault="001A68F8" w:rsidP="00E27E6F">
      <w:pPr>
        <w:pStyle w:val="NumberedList"/>
        <w:numPr>
          <w:ilvl w:val="0"/>
          <w:numId w:val="63"/>
        </w:numPr>
        <w:ind w:left="851" w:hanging="426"/>
      </w:pPr>
      <w:r>
        <w:t>Script and its input:</w:t>
      </w:r>
    </w:p>
    <w:p w14:paraId="7218A242" w14:textId="77777777" w:rsidR="001A68F8" w:rsidRDefault="001A68F8" w:rsidP="00850B74">
      <w:pPr>
        <w:pStyle w:val="CommandText"/>
      </w:pPr>
      <w:r>
        <w:t>/export/home/solmon/app_solvpenv/bin/sv_clean_trading_data.sh &lt;</w:t>
      </w:r>
      <w:r w:rsidR="00850B74">
        <w:t>VPN name</w:t>
      </w:r>
      <w:r>
        <w:t>&gt;</w:t>
      </w:r>
    </w:p>
    <w:p w14:paraId="3615A740" w14:textId="77777777" w:rsidR="001A68F8" w:rsidRPr="000D070F" w:rsidRDefault="001A68F8" w:rsidP="000D070F">
      <w:pPr>
        <w:pStyle w:val="NumberedList"/>
        <w:numPr>
          <w:ilvl w:val="0"/>
          <w:numId w:val="0"/>
        </w:numPr>
        <w:ind w:left="1559"/>
        <w:rPr>
          <w:i/>
          <w:iCs/>
        </w:rPr>
      </w:pPr>
      <w:r w:rsidRPr="000D070F">
        <w:rPr>
          <w:i/>
          <w:iCs/>
        </w:rPr>
        <w:t>Example:  to clean trading data on VPN_SHA run the following:</w:t>
      </w:r>
    </w:p>
    <w:p w14:paraId="77BE2407" w14:textId="77777777" w:rsidR="001A68F8" w:rsidRDefault="001A68F8" w:rsidP="00F53481">
      <w:pPr>
        <w:pStyle w:val="CommandText"/>
      </w:pPr>
      <w:r>
        <w:t>/export/home/solmon/app_solvpenv/bin/sv_clean_trading_data.sh VPN_SHA</w:t>
      </w:r>
    </w:p>
    <w:p w14:paraId="54792251" w14:textId="77777777" w:rsidR="00352AFA" w:rsidRDefault="00352AFA" w:rsidP="00352AFA">
      <w:pPr>
        <w:pStyle w:val="NumberedList"/>
        <w:numPr>
          <w:ilvl w:val="0"/>
          <w:numId w:val="53"/>
        </w:numPr>
        <w:ind w:left="851" w:hanging="426"/>
      </w:pPr>
      <w:bookmarkStart w:id="77" w:name="_Toc497927879"/>
      <w:r>
        <w:t>Verify that Solace queue were cleared:</w:t>
      </w:r>
    </w:p>
    <w:p w14:paraId="46266E58" w14:textId="77777777" w:rsidR="00352AFA" w:rsidRDefault="00352AFA" w:rsidP="00352AFA">
      <w:pPr>
        <w:pStyle w:val="BulletLAST"/>
      </w:pPr>
      <w:r w:rsidRPr="00352AFA">
        <w:t>Connect to the Solace machine with CLI user (can be different between environments)</w:t>
      </w:r>
      <w:r>
        <w:t>:</w:t>
      </w:r>
    </w:p>
    <w:p w14:paraId="4B63F58B" w14:textId="77777777" w:rsidR="00352AFA" w:rsidRDefault="00352AFA" w:rsidP="00352AFA">
      <w:pPr>
        <w:pStyle w:val="CommandText"/>
      </w:pPr>
      <w:r>
        <w:t>Copyright 2004-2017 Solace Corporation. All rights reserved.</w:t>
      </w:r>
    </w:p>
    <w:p w14:paraId="54CFAB96" w14:textId="77777777" w:rsidR="00352AFA" w:rsidRPr="00A70E42" w:rsidRDefault="00352AFA" w:rsidP="00352AFA">
      <w:pPr>
        <w:pStyle w:val="CommandText"/>
      </w:pPr>
      <w:r>
        <w:t>solace&gt;</w:t>
      </w:r>
    </w:p>
    <w:p w14:paraId="3DF68E61" w14:textId="77777777" w:rsidR="00352AFA" w:rsidRDefault="00352AFA" w:rsidP="00352AFA">
      <w:pPr>
        <w:pStyle w:val="a0"/>
      </w:pPr>
      <w:r>
        <w:t>Run "no paging"</w:t>
      </w:r>
    </w:p>
    <w:p w14:paraId="36C106DD" w14:textId="77777777" w:rsidR="00352AFA" w:rsidRDefault="00352AFA" w:rsidP="00352AFA">
      <w:pPr>
        <w:pStyle w:val="a0"/>
      </w:pPr>
      <w:r>
        <w:t>Run "</w:t>
      </w:r>
      <w:r>
        <w:rPr>
          <w:lang w:eastAsia="ja-JP"/>
        </w:rPr>
        <w:t>show queue * message-vpn &lt;VPN&gt; "</w:t>
      </w:r>
    </w:p>
    <w:p w14:paraId="26312E25" w14:textId="77777777" w:rsidR="00352AFA" w:rsidRDefault="00352AFA" w:rsidP="00352AFA">
      <w:pPr>
        <w:pStyle w:val="a0"/>
        <w:numPr>
          <w:ilvl w:val="0"/>
          <w:numId w:val="0"/>
        </w:numPr>
        <w:ind w:left="1276"/>
      </w:pPr>
      <w:r>
        <w:t>e.g.:</w:t>
      </w:r>
    </w:p>
    <w:p w14:paraId="47C3FD75" w14:textId="77777777" w:rsidR="00352AFA" w:rsidRDefault="00352AFA" w:rsidP="00352AFA">
      <w:pPr>
        <w:pStyle w:val="CommandText"/>
      </w:pPr>
      <w:r>
        <w:t>solace&gt; no paging</w:t>
      </w:r>
    </w:p>
    <w:p w14:paraId="44DF5E4D" w14:textId="77777777" w:rsidR="00352AFA" w:rsidRDefault="00352AFA" w:rsidP="00352AFA">
      <w:pPr>
        <w:pStyle w:val="CommandText"/>
      </w:pPr>
      <w:r>
        <w:t>solace&gt; show queue * message-vpn VPN_SHA</w:t>
      </w:r>
    </w:p>
    <w:p w14:paraId="48317FEC" w14:textId="77777777" w:rsidR="00352AFA" w:rsidRDefault="00352AFA" w:rsidP="00352AFA">
      <w:pPr>
        <w:pStyle w:val="a0"/>
      </w:pPr>
      <w:r w:rsidRPr="00352AFA">
        <w:lastRenderedPageBreak/>
        <w:t>Look at "Messages Spooled" column – should be equal to 0</w:t>
      </w:r>
    </w:p>
    <w:p w14:paraId="2E05534F" w14:textId="77777777" w:rsidR="001A68F8" w:rsidRDefault="001A68F8" w:rsidP="00CB1B2F">
      <w:pPr>
        <w:pStyle w:val="Heading2NEX"/>
        <w:numPr>
          <w:ilvl w:val="1"/>
          <w:numId w:val="37"/>
        </w:numPr>
        <w:suppressLineNumbers w:val="0"/>
        <w:ind w:left="284" w:hanging="1135"/>
      </w:pPr>
      <w:bookmarkStart w:id="78" w:name="_Toc499234638"/>
      <w:r w:rsidRPr="00CB1B2F">
        <w:t>Clearing XBS DB</w:t>
      </w:r>
      <w:bookmarkEnd w:id="77"/>
      <w:bookmarkEnd w:id="78"/>
    </w:p>
    <w:p w14:paraId="1D59B79F" w14:textId="77777777" w:rsidR="003F74FC" w:rsidRPr="003F74FC" w:rsidRDefault="003F74FC" w:rsidP="003F74FC">
      <w:pPr>
        <w:pStyle w:val="BodyTextNEX"/>
      </w:pPr>
      <w:r w:rsidRPr="004E72A5">
        <w:rPr>
          <w:rFonts w:ascii="Arial" w:hAnsi="Arial" w:cs="Arial"/>
        </w:rPr>
        <w:t xml:space="preserve">The </w:t>
      </w:r>
      <w:r>
        <w:rPr>
          <w:rFonts w:ascii="Arial" w:hAnsi="Arial" w:cs="Arial"/>
        </w:rPr>
        <w:t xml:space="preserve">procedure </w:t>
      </w:r>
      <w:r w:rsidRPr="004E72A5">
        <w:rPr>
          <w:rFonts w:ascii="Arial" w:hAnsi="Arial" w:cs="Arial"/>
        </w:rPr>
        <w:t>phases are as follows:</w:t>
      </w:r>
    </w:p>
    <w:p w14:paraId="15E611E6" w14:textId="77777777" w:rsidR="001A68F8" w:rsidRDefault="001A68F8" w:rsidP="00E27E6F">
      <w:pPr>
        <w:pStyle w:val="NumberedList"/>
        <w:numPr>
          <w:ilvl w:val="0"/>
          <w:numId w:val="68"/>
        </w:numPr>
        <w:ind w:left="851" w:hanging="426"/>
      </w:pPr>
      <w:r>
        <w:t>Connect to XBS scheme</w:t>
      </w:r>
    </w:p>
    <w:p w14:paraId="364974CE" w14:textId="77777777" w:rsidR="001A68F8" w:rsidRDefault="00234292" w:rsidP="00234292">
      <w:pPr>
        <w:pStyle w:val="BulletLAST"/>
        <w:spacing w:after="0"/>
      </w:pPr>
      <w:r>
        <w:t>Login to RDB machine</w:t>
      </w:r>
    </w:p>
    <w:p w14:paraId="3B12CAEB" w14:textId="77777777" w:rsidR="001A68F8" w:rsidRDefault="00234292" w:rsidP="00234292">
      <w:pPr>
        <w:pStyle w:val="BulletLAST"/>
        <w:spacing w:after="0"/>
      </w:pPr>
      <w:r>
        <w:t>Connect to the XBS scheme - Run: "sqlplus &lt;user&gt;/&lt;password&gt;@&lt;SID&gt;"</w:t>
      </w:r>
    </w:p>
    <w:p w14:paraId="5AFF692B" w14:textId="77777777" w:rsidR="001A68F8" w:rsidRDefault="001A68F8" w:rsidP="00E27E6F">
      <w:pPr>
        <w:pStyle w:val="NumberedList"/>
        <w:numPr>
          <w:ilvl w:val="0"/>
          <w:numId w:val="67"/>
        </w:numPr>
        <w:ind w:left="851" w:hanging="426"/>
      </w:pPr>
      <w:r>
        <w:t>Run a procedure named "XBS_CLEANUP" to truncate all relevant tables.</w:t>
      </w:r>
    </w:p>
    <w:p w14:paraId="1372819F" w14:textId="77777777" w:rsidR="001A68F8" w:rsidRDefault="001A68F8" w:rsidP="001A68F8">
      <w:pPr>
        <w:pStyle w:val="NumberedList"/>
        <w:numPr>
          <w:ilvl w:val="0"/>
          <w:numId w:val="0"/>
        </w:numPr>
        <w:ind w:left="851"/>
      </w:pPr>
      <w:r>
        <w:t>A manual execution is needed - "exec XBS_CLEANUP" from SQL client or JDBC.</w:t>
      </w:r>
    </w:p>
    <w:p w14:paraId="2AE372ED" w14:textId="77777777" w:rsidR="001A68F8" w:rsidRDefault="001A68F8" w:rsidP="00E27E6F">
      <w:pPr>
        <w:pStyle w:val="NumberedList"/>
        <w:numPr>
          <w:ilvl w:val="0"/>
          <w:numId w:val="67"/>
        </w:numPr>
        <w:ind w:left="851" w:hanging="426"/>
      </w:pPr>
      <w:r>
        <w:t>Run on all sites, including DR</w:t>
      </w:r>
    </w:p>
    <w:p w14:paraId="72BCB07B" w14:textId="77777777" w:rsidR="001A68F8" w:rsidRDefault="001A68F8" w:rsidP="00CB1B2F">
      <w:pPr>
        <w:pStyle w:val="Heading2NEX"/>
        <w:numPr>
          <w:ilvl w:val="1"/>
          <w:numId w:val="37"/>
        </w:numPr>
        <w:suppressLineNumbers w:val="0"/>
        <w:ind w:left="284" w:hanging="1135"/>
      </w:pPr>
      <w:bookmarkStart w:id="79" w:name="_Toc497927880"/>
      <w:bookmarkStart w:id="80" w:name="_Toc499234639"/>
      <w:r>
        <w:t>Post Cleanup</w:t>
      </w:r>
      <w:bookmarkEnd w:id="79"/>
      <w:bookmarkEnd w:id="80"/>
    </w:p>
    <w:p w14:paraId="4BCB5C57" w14:textId="77777777" w:rsidR="00DB5FDD" w:rsidRPr="004E72A5" w:rsidRDefault="003F74FC" w:rsidP="00DB5FDD">
      <w:pPr>
        <w:pStyle w:val="BodyTextNEX"/>
        <w:rPr>
          <w:rFonts w:ascii="Arial" w:hAnsi="Arial" w:cs="Arial"/>
        </w:rPr>
      </w:pPr>
      <w:r w:rsidRPr="004E72A5">
        <w:rPr>
          <w:rFonts w:ascii="Arial" w:hAnsi="Arial" w:cs="Arial"/>
        </w:rPr>
        <w:t xml:space="preserve">The </w:t>
      </w:r>
      <w:r>
        <w:rPr>
          <w:rFonts w:ascii="Arial" w:hAnsi="Arial" w:cs="Arial"/>
        </w:rPr>
        <w:t xml:space="preserve">procedure </w:t>
      </w:r>
      <w:r w:rsidRPr="004E72A5">
        <w:rPr>
          <w:rFonts w:ascii="Arial" w:hAnsi="Arial" w:cs="Arial"/>
        </w:rPr>
        <w:t xml:space="preserve">phases are as follows: </w:t>
      </w:r>
    </w:p>
    <w:p w14:paraId="53A2409C" w14:textId="77777777" w:rsidR="001A68F8" w:rsidRDefault="001A68F8" w:rsidP="00E27E6F">
      <w:pPr>
        <w:pStyle w:val="NumberedList"/>
        <w:numPr>
          <w:ilvl w:val="0"/>
          <w:numId w:val="69"/>
        </w:numPr>
        <w:ind w:left="851" w:hanging="426"/>
      </w:pPr>
      <w:r>
        <w:t>In the XBS scheme, verify that the relevant tables were truncated successfully (</w:t>
      </w:r>
      <w:r w:rsidRPr="00707204">
        <w:rPr>
          <w:color w:val="FF0000"/>
        </w:rPr>
        <w:t>count should be 0</w:t>
      </w:r>
      <w:r>
        <w:t>):</w:t>
      </w:r>
    </w:p>
    <w:p w14:paraId="129573B2" w14:textId="77777777" w:rsidR="001A68F8" w:rsidRDefault="001A68F8" w:rsidP="00F53481">
      <w:pPr>
        <w:pStyle w:val="CommandText"/>
      </w:pPr>
      <w:r>
        <w:t>select count(*) from DEALS;</w:t>
      </w:r>
    </w:p>
    <w:p w14:paraId="0A843109" w14:textId="77777777" w:rsidR="001A68F8" w:rsidRDefault="001A68F8" w:rsidP="00F53481">
      <w:pPr>
        <w:pStyle w:val="CommandText"/>
      </w:pPr>
      <w:r>
        <w:t>select count(*) from INCOMING_SOLACE_MESSAGES;</w:t>
      </w:r>
    </w:p>
    <w:p w14:paraId="0C59D0AF" w14:textId="77777777" w:rsidR="001A68F8" w:rsidRDefault="001A68F8" w:rsidP="00F53481">
      <w:pPr>
        <w:pStyle w:val="CommandText"/>
      </w:pPr>
      <w:r>
        <w:t>select count(*) from ORDERS;</w:t>
      </w:r>
    </w:p>
    <w:p w14:paraId="6CA775B4" w14:textId="77777777" w:rsidR="001A68F8" w:rsidRDefault="001A68F8" w:rsidP="00F53481">
      <w:pPr>
        <w:pStyle w:val="CommandText"/>
      </w:pPr>
      <w:r>
        <w:t>select count(*) from OUTGOING_SOLACE_MESSAGES;</w:t>
      </w:r>
    </w:p>
    <w:p w14:paraId="6F5B7A11" w14:textId="77777777" w:rsidR="00F53481" w:rsidRDefault="00F53481" w:rsidP="00F53481">
      <w:pPr>
        <w:pStyle w:val="SPACER"/>
      </w:pPr>
    </w:p>
    <w:p w14:paraId="2366CBCC" w14:textId="77777777" w:rsidR="001A68F8" w:rsidRDefault="001A68F8" w:rsidP="00E27E6F">
      <w:pPr>
        <w:pStyle w:val="NumberedList"/>
        <w:numPr>
          <w:ilvl w:val="0"/>
          <w:numId w:val="65"/>
        </w:numPr>
        <w:ind w:left="851" w:hanging="426"/>
      </w:pPr>
      <w:r>
        <w:t>Verify that the Solace queues were cleared successfully:</w:t>
      </w:r>
    </w:p>
    <w:p w14:paraId="39A5210F" w14:textId="77777777" w:rsidR="001A68F8" w:rsidRDefault="001A68F8" w:rsidP="001A68F8">
      <w:pPr>
        <w:pStyle w:val="BulletLAST"/>
      </w:pPr>
      <w:r>
        <w:t xml:space="preserve">Login to SolAdmin </w:t>
      </w:r>
      <w:r>
        <w:t xml:space="preserve"> EndPoints tab </w:t>
      </w:r>
      <w:r>
        <w:t> "Durable Queues" view.</w:t>
      </w:r>
    </w:p>
    <w:p w14:paraId="0EF20F06" w14:textId="77777777" w:rsidR="001A68F8" w:rsidRDefault="001A68F8" w:rsidP="001A68F8">
      <w:pPr>
        <w:pStyle w:val="BulletLAST"/>
      </w:pPr>
      <w:r>
        <w:t>Filter by Message VPN.</w:t>
      </w:r>
    </w:p>
    <w:p w14:paraId="77371319" w14:textId="77777777" w:rsidR="001A68F8" w:rsidRDefault="001A68F8" w:rsidP="001A68F8">
      <w:pPr>
        <w:pStyle w:val="BulletLAST"/>
      </w:pPr>
      <w:r>
        <w:t>Verify that "Messages Spooled" is equal to 0 for all topics.</w:t>
      </w:r>
    </w:p>
    <w:p w14:paraId="16E48F95" w14:textId="77777777" w:rsidR="001A68F8" w:rsidRDefault="001A68F8" w:rsidP="00E27E6F">
      <w:pPr>
        <w:pStyle w:val="NumberedList"/>
        <w:numPr>
          <w:ilvl w:val="0"/>
          <w:numId w:val="65"/>
        </w:numPr>
        <w:ind w:left="851" w:hanging="426"/>
      </w:pPr>
      <w:r>
        <w:t>Remotely login (ssh) to the XBS machine on all sites, including DR, sites as an "root" user.</w:t>
      </w:r>
    </w:p>
    <w:p w14:paraId="59651760" w14:textId="77777777" w:rsidR="001A68F8" w:rsidRDefault="001A68F8" w:rsidP="00E27E6F">
      <w:pPr>
        <w:pStyle w:val="NumberedList"/>
        <w:numPr>
          <w:ilvl w:val="0"/>
          <w:numId w:val="65"/>
        </w:numPr>
        <w:ind w:left="851" w:hanging="426"/>
      </w:pPr>
      <w:r>
        <w:t>Execute the following command to launch XBS:</w:t>
      </w:r>
    </w:p>
    <w:p w14:paraId="163EAC52" w14:textId="77777777" w:rsidR="001A68F8" w:rsidRDefault="001A68F8" w:rsidP="00DB5FDD">
      <w:pPr>
        <w:pStyle w:val="CommandText"/>
      </w:pPr>
      <w:r>
        <w:t>sudo service xbsService start</w:t>
      </w:r>
    </w:p>
    <w:p w14:paraId="7D659596" w14:textId="77777777" w:rsidR="001A68F8" w:rsidRDefault="001A68F8" w:rsidP="001A68F8">
      <w:pPr>
        <w:pStyle w:val="BodyTextNEX"/>
      </w:pPr>
    </w:p>
    <w:p w14:paraId="3D28867E" w14:textId="77777777" w:rsidR="001A68F8" w:rsidRDefault="001A68F8" w:rsidP="001A68F8">
      <w:pPr>
        <w:pStyle w:val="BodyTextNEX"/>
      </w:pPr>
    </w:p>
    <w:p w14:paraId="56BC51EF" w14:textId="77777777" w:rsidR="001A68F8" w:rsidRPr="00707204" w:rsidRDefault="001A68F8" w:rsidP="001A68F8">
      <w:pPr>
        <w:pStyle w:val="Heading1NEX"/>
        <w:keepNext w:val="0"/>
        <w:keepLines w:val="0"/>
        <w:numPr>
          <w:ilvl w:val="0"/>
          <w:numId w:val="37"/>
        </w:numPr>
        <w:suppressLineNumbers w:val="0"/>
        <w:ind w:left="283" w:hanging="1134"/>
        <w:rPr>
          <w:color w:val="auto"/>
        </w:rPr>
      </w:pPr>
      <w:bookmarkStart w:id="81" w:name="_Toc497927881"/>
      <w:bookmarkStart w:id="82" w:name="_Toc499234640"/>
      <w:r w:rsidRPr="00707204">
        <w:rPr>
          <w:rFonts w:eastAsia="Times New Roman" w:cs="Arial"/>
          <w:bCs/>
          <w:color w:val="auto"/>
          <w:sz w:val="52"/>
          <w:szCs w:val="52"/>
        </w:rPr>
        <w:lastRenderedPageBreak/>
        <w:t>KAFKA &amp; CS TOOLS</w:t>
      </w:r>
      <w:bookmarkEnd w:id="81"/>
      <w:bookmarkEnd w:id="82"/>
    </w:p>
    <w:p w14:paraId="11A02694" w14:textId="77777777" w:rsidR="008F312F" w:rsidRDefault="008F312F" w:rsidP="00CB1B2F">
      <w:pPr>
        <w:pStyle w:val="Heading2NEX"/>
        <w:numPr>
          <w:ilvl w:val="1"/>
          <w:numId w:val="37"/>
        </w:numPr>
        <w:suppressLineNumbers w:val="0"/>
        <w:ind w:left="284" w:hanging="1135"/>
      </w:pPr>
      <w:bookmarkStart w:id="83" w:name="_Toc499234641"/>
      <w:bookmarkStart w:id="84" w:name="_Toc497927882"/>
      <w:r>
        <w:t>build version</w:t>
      </w:r>
      <w:bookmarkEnd w:id="83"/>
    </w:p>
    <w:p w14:paraId="47F4ACB2" w14:textId="77777777" w:rsidR="005102C4" w:rsidRDefault="005102C4" w:rsidP="005102C4">
      <w:pPr>
        <w:pStyle w:val="BodyTextNEX"/>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kafka:</w:t>
      </w:r>
    </w:p>
    <w:p w14:paraId="1091F398" w14:textId="77777777" w:rsidR="008F312F" w:rsidRDefault="008F312F" w:rsidP="005102C4">
      <w:pPr>
        <w:pStyle w:val="BodyTextNEX"/>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0-90-</w:t>
      </w:r>
      <w:r w:rsidR="005102C4">
        <w:rPr>
          <w:rFonts w:ascii="Segoe UI" w:hAnsi="Segoe UI" w:cs="Segoe UI"/>
          <w:color w:val="333333"/>
          <w:sz w:val="21"/>
          <w:szCs w:val="21"/>
          <w:shd w:val="clear" w:color="auto" w:fill="FFFFFF"/>
        </w:rPr>
        <w:t>20</w:t>
      </w:r>
      <w:r>
        <w:rPr>
          <w:rFonts w:ascii="Segoe UI" w:hAnsi="Segoe UI" w:cs="Segoe UI"/>
          <w:color w:val="333333"/>
          <w:sz w:val="21"/>
          <w:szCs w:val="21"/>
          <w:shd w:val="clear" w:color="auto" w:fill="FFFFFF"/>
        </w:rPr>
        <w:t>-0</w:t>
      </w:r>
      <w:r w:rsidR="005102C4">
        <w:rPr>
          <w:rFonts w:ascii="Segoe UI" w:hAnsi="Segoe UI" w:cs="Segoe UI"/>
          <w:color w:val="333333"/>
          <w:sz w:val="21"/>
          <w:szCs w:val="21"/>
          <w:shd w:val="clear" w:color="auto" w:fill="FFFFFF"/>
        </w:rPr>
        <w:t>, spec 1.0.0.34</w:t>
      </w:r>
      <w:r w:rsidR="000D070F">
        <w:rPr>
          <w:rFonts w:ascii="Segoe UI" w:hAnsi="Segoe UI" w:cs="Segoe UI"/>
          <w:color w:val="333333"/>
          <w:sz w:val="21"/>
          <w:szCs w:val="21"/>
          <w:shd w:val="clear" w:color="auto" w:fill="FFFFFF"/>
        </w:rPr>
        <w:t xml:space="preserve"> and up</w:t>
      </w:r>
    </w:p>
    <w:p w14:paraId="4A3ADA45" w14:textId="77777777" w:rsidR="005102C4" w:rsidRDefault="005102C4" w:rsidP="005102C4">
      <w:pPr>
        <w:pStyle w:val="BodyTextNEX"/>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 xml:space="preserve">zookeeper: </w:t>
      </w:r>
    </w:p>
    <w:p w14:paraId="4ED470EB" w14:textId="77777777" w:rsidR="005102C4" w:rsidRDefault="005102C4" w:rsidP="005102C4">
      <w:pPr>
        <w:pStyle w:val="BodyTextNEX"/>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3.48.31, spec 1.0.0.33 and up</w:t>
      </w:r>
    </w:p>
    <w:p w14:paraId="46FCB7C5" w14:textId="77777777" w:rsidR="00C23852" w:rsidRPr="008F312F" w:rsidRDefault="00C23852" w:rsidP="00C23852">
      <w:pPr>
        <w:pStyle w:val="BodyTextNEX"/>
      </w:pPr>
      <w:r>
        <w:t>For earlier versions, please find instructions in section 7.2</w:t>
      </w:r>
    </w:p>
    <w:p w14:paraId="6822D695" w14:textId="77777777" w:rsidR="00C23852" w:rsidRDefault="00C23852" w:rsidP="00CB1B2F">
      <w:pPr>
        <w:pStyle w:val="Heading2NEX"/>
        <w:numPr>
          <w:ilvl w:val="1"/>
          <w:numId w:val="37"/>
        </w:numPr>
        <w:suppressLineNumbers w:val="0"/>
        <w:ind w:left="284" w:hanging="1135"/>
      </w:pPr>
      <w:bookmarkStart w:id="85" w:name="_Toc499234642"/>
      <w:r>
        <w:t>PRe clean</w:t>
      </w:r>
      <w:r w:rsidR="006B1DD3">
        <w:t>-</w:t>
      </w:r>
      <w:r>
        <w:t>up steps</w:t>
      </w:r>
      <w:bookmarkEnd w:id="85"/>
    </w:p>
    <w:p w14:paraId="1B8F000D" w14:textId="77777777" w:rsidR="00FD0AA5" w:rsidRDefault="00FD0AA5" w:rsidP="00FD0AA5">
      <w:pPr>
        <w:pStyle w:val="BodyTextNEX"/>
        <w:spacing w:before="0" w:after="0"/>
      </w:pPr>
      <w:r w:rsidRPr="00804DA6">
        <w:rPr>
          <w:lang w:val="en-US"/>
        </w:rPr>
        <w:t>1.</w:t>
      </w:r>
      <w:r w:rsidRPr="00804DA6">
        <w:rPr>
          <w:lang w:val="en-US"/>
        </w:rPr>
        <w:tab/>
      </w:r>
      <w:r w:rsidRPr="00CE00E9">
        <w:t>If the version</w:t>
      </w:r>
      <w:r>
        <w:t xml:space="preserve">sare correct (section 7.1), please proceed to the next section. </w:t>
      </w:r>
      <w:r>
        <w:rPr>
          <w:lang w:val="en-US"/>
        </w:rPr>
        <w:t xml:space="preserve">In case of earlier versions </w:t>
      </w:r>
      <w:r>
        <w:t>run the following steps:</w:t>
      </w:r>
    </w:p>
    <w:p w14:paraId="5801B81B" w14:textId="77777777" w:rsidR="00E37D58" w:rsidRDefault="00E37D58" w:rsidP="00656386">
      <w:pPr>
        <w:pStyle w:val="a"/>
        <w:ind w:left="644" w:hanging="360"/>
        <w:rPr>
          <w:rFonts w:ascii="Calibri" w:hAnsi="Calibri" w:cstheme="minorBidi"/>
          <w:color w:val="464646" w:themeColor="text1"/>
          <w:lang w:eastAsia="ja-JP"/>
        </w:rPr>
      </w:pPr>
      <w:r w:rsidRPr="00E37D58">
        <w:rPr>
          <w:rFonts w:ascii="Calibri" w:hAnsi="Calibri" w:cstheme="minorBidi"/>
          <w:color w:val="464646" w:themeColor="text1"/>
          <w:lang w:eastAsia="ja-JP"/>
        </w:rPr>
        <w:t xml:space="preserve">Copy </w:t>
      </w:r>
      <w:r w:rsidR="00656386">
        <w:rPr>
          <w:rFonts w:ascii="Calibri" w:hAnsi="Calibri" w:cstheme="minorBidi"/>
          <w:color w:val="464646" w:themeColor="text1"/>
          <w:lang w:eastAsia="ja-JP"/>
        </w:rPr>
        <w:t>"kafka_zookeeper.tar.gz"</w:t>
      </w:r>
      <w:r w:rsidRPr="00E37D58">
        <w:rPr>
          <w:rFonts w:ascii="Calibri" w:hAnsi="Calibri" w:cstheme="minorBidi"/>
          <w:color w:val="464646" w:themeColor="text1"/>
          <w:lang w:eastAsia="ja-JP"/>
        </w:rPr>
        <w:t xml:space="preserve"> to any Kafka machine (Unlike in Cassandra, all Kafka servers will be accessed via single script) under: /export/home/kafka/app_kafka09/bin/</w:t>
      </w:r>
    </w:p>
    <w:p w14:paraId="5500C54A" w14:textId="77777777" w:rsidR="00656386" w:rsidRPr="00E37D58" w:rsidRDefault="00656386" w:rsidP="00656386">
      <w:pPr>
        <w:pStyle w:val="a"/>
        <w:ind w:left="644" w:hanging="360"/>
        <w:rPr>
          <w:rFonts w:ascii="Calibri" w:hAnsi="Calibri" w:cstheme="minorBidi"/>
          <w:color w:val="464646" w:themeColor="text1"/>
          <w:lang w:eastAsia="ja-JP"/>
        </w:rPr>
      </w:pPr>
      <w:r>
        <w:rPr>
          <w:rFonts w:ascii="Calibri" w:hAnsi="Calibri" w:cstheme="minorBidi"/>
          <w:color w:val="464646" w:themeColor="text1"/>
          <w:lang w:eastAsia="ja-JP"/>
        </w:rPr>
        <w:t>Extract the archive: run "tar –zxvf kafka_zookeeper.tar.gz"</w:t>
      </w:r>
    </w:p>
    <w:p w14:paraId="199D8DCA" w14:textId="77777777" w:rsidR="00E37D58" w:rsidRPr="00E37D58" w:rsidRDefault="00656386" w:rsidP="00656386">
      <w:pPr>
        <w:pStyle w:val="a"/>
        <w:ind w:left="644" w:hanging="360"/>
        <w:rPr>
          <w:rFonts w:ascii="Calibri" w:hAnsi="Calibri" w:cstheme="minorBidi"/>
          <w:color w:val="464646" w:themeColor="text1"/>
          <w:lang w:eastAsia="ja-JP"/>
        </w:rPr>
      </w:pPr>
      <w:r>
        <w:rPr>
          <w:rFonts w:ascii="Calibri" w:hAnsi="Calibri" w:cstheme="minorBidi"/>
          <w:color w:val="464646" w:themeColor="text1"/>
          <w:lang w:eastAsia="ja-JP"/>
        </w:rPr>
        <w:t>After the archive is extracted, make sure</w:t>
      </w:r>
      <w:r w:rsidR="00E37D58" w:rsidRPr="00E37D58">
        <w:rPr>
          <w:rFonts w:ascii="Calibri" w:hAnsi="Calibri" w:cstheme="minorBidi"/>
          <w:color w:val="464646" w:themeColor="text1"/>
          <w:lang w:eastAsia="ja-JP"/>
        </w:rPr>
        <w:t xml:space="preserve"> this script is executable:</w:t>
      </w:r>
    </w:p>
    <w:p w14:paraId="4C55330F" w14:textId="77777777" w:rsidR="00E37D58" w:rsidRPr="00E37D58" w:rsidRDefault="00E37D58" w:rsidP="006D34A1">
      <w:pPr>
        <w:pStyle w:val="a"/>
        <w:numPr>
          <w:ilvl w:val="0"/>
          <w:numId w:val="0"/>
        </w:numPr>
        <w:ind w:left="644"/>
        <w:rPr>
          <w:rFonts w:ascii="Calibri" w:hAnsi="Calibri" w:cstheme="minorBidi"/>
          <w:color w:val="464646" w:themeColor="text1"/>
          <w:lang w:eastAsia="ja-JP"/>
        </w:rPr>
      </w:pPr>
      <w:r w:rsidRPr="00E37D58">
        <w:rPr>
          <w:rFonts w:ascii="Calibri" w:hAnsi="Calibri" w:cstheme="minorBidi"/>
          <w:color w:val="464646" w:themeColor="text1"/>
          <w:lang w:eastAsia="ja-JP"/>
        </w:rPr>
        <w:t>Run "chmod +x /export/home/kafka/app_kafka09/bin/cluster.sh"</w:t>
      </w:r>
    </w:p>
    <w:p w14:paraId="7B949485" w14:textId="77777777" w:rsidR="00270B21" w:rsidRDefault="00E37D58" w:rsidP="00270B21">
      <w:pPr>
        <w:pStyle w:val="a"/>
        <w:ind w:left="644" w:hanging="360"/>
        <w:rPr>
          <w:rFonts w:ascii="Calibri" w:hAnsi="Calibri" w:cstheme="minorBidi"/>
          <w:color w:val="464646" w:themeColor="text1"/>
          <w:lang w:eastAsia="ja-JP"/>
        </w:rPr>
      </w:pPr>
      <w:r w:rsidRPr="00E37D58">
        <w:rPr>
          <w:rFonts w:ascii="Calibri" w:hAnsi="Calibri" w:cstheme="minorBidi"/>
          <w:color w:val="464646" w:themeColor="text1"/>
          <w:lang w:eastAsia="ja-JP"/>
        </w:rPr>
        <w:t xml:space="preserve">Modify </w:t>
      </w:r>
      <w:commentRangeStart w:id="86"/>
      <w:r w:rsidRPr="00E37D58">
        <w:rPr>
          <w:rFonts w:ascii="Calibri" w:hAnsi="Calibri" w:cstheme="minorBidi"/>
          <w:color w:val="464646" w:themeColor="text1"/>
          <w:lang w:eastAsia="ja-JP"/>
        </w:rPr>
        <w:t xml:space="preserve">cluster.env </w:t>
      </w:r>
      <w:commentRangeEnd w:id="86"/>
      <w:r w:rsidR="00807F49">
        <w:rPr>
          <w:rStyle w:val="af4"/>
          <w:rFonts w:ascii="Arial" w:eastAsia="Times New Roman" w:hAnsi="Arial" w:cs="Times New Roman"/>
          <w:lang w:val="en-US" w:eastAsia="nl-NL"/>
        </w:rPr>
        <w:commentReference w:id="86"/>
      </w:r>
      <w:r w:rsidR="00270B21">
        <w:rPr>
          <w:rFonts w:ascii="Calibri" w:hAnsi="Calibri" w:cstheme="minorBidi"/>
          <w:color w:val="464646" w:themeColor="text1"/>
          <w:lang w:eastAsia="ja-JP"/>
        </w:rPr>
        <w:t>and enter all relevant IPs and passwords (Kafka &amp;</w:t>
      </w:r>
      <w:r w:rsidRPr="00E37D58">
        <w:rPr>
          <w:rFonts w:ascii="Calibri" w:hAnsi="Calibri" w:cstheme="minorBidi"/>
          <w:color w:val="464646" w:themeColor="text1"/>
          <w:lang w:eastAsia="ja-JP"/>
        </w:rPr>
        <w:t>Zookeeper</w:t>
      </w:r>
      <w:r w:rsidR="00270B21">
        <w:rPr>
          <w:rFonts w:ascii="Calibri" w:hAnsi="Calibri" w:cstheme="minorBidi"/>
          <w:color w:val="464646" w:themeColor="text1"/>
          <w:lang w:eastAsia="ja-JP"/>
        </w:rPr>
        <w:t>):</w:t>
      </w:r>
    </w:p>
    <w:p w14:paraId="0E12BCDD" w14:textId="77777777" w:rsidR="00270B21" w:rsidRDefault="00270B21" w:rsidP="00270B21">
      <w:pPr>
        <w:pStyle w:val="CommandText"/>
      </w:pPr>
      <w:r>
        <w:t>set ::kafkaHosts [list "kafka@172.19.192.231" "kafka@172.19.192.232"]</w:t>
      </w:r>
    </w:p>
    <w:p w14:paraId="7FE41836" w14:textId="77777777" w:rsidR="00270B21" w:rsidRDefault="00270B21" w:rsidP="00270B21">
      <w:pPr>
        <w:pStyle w:val="CommandText"/>
      </w:pPr>
      <w:r>
        <w:t>set ::kafkaPwd kafka1\r</w:t>
      </w:r>
    </w:p>
    <w:p w14:paraId="6C81DD14" w14:textId="77777777" w:rsidR="00270B21" w:rsidRDefault="00270B21" w:rsidP="00270B21">
      <w:pPr>
        <w:pStyle w:val="CommandText"/>
      </w:pPr>
    </w:p>
    <w:p w14:paraId="4D0B4612" w14:textId="77777777" w:rsidR="00270B21" w:rsidRDefault="00270B21" w:rsidP="00270B21">
      <w:pPr>
        <w:pStyle w:val="CommandText"/>
      </w:pPr>
      <w:r>
        <w:t>set ::zookeeperHosts [list "zookeeper@172.19.192.231" "zookeeper@172.19.192.232"]</w:t>
      </w:r>
    </w:p>
    <w:p w14:paraId="448BF97B" w14:textId="77777777" w:rsidR="00270B21" w:rsidRDefault="00270B21" w:rsidP="00270B21">
      <w:pPr>
        <w:pStyle w:val="CommandText"/>
      </w:pPr>
      <w:r>
        <w:t>set ::zookeeperPwd "zookeeper1\r"</w:t>
      </w:r>
    </w:p>
    <w:p w14:paraId="48EEAE76" w14:textId="77777777" w:rsidR="001A68F8" w:rsidRDefault="001A68F8" w:rsidP="00CB1B2F">
      <w:pPr>
        <w:pStyle w:val="Heading2NEX"/>
        <w:numPr>
          <w:ilvl w:val="1"/>
          <w:numId w:val="37"/>
        </w:numPr>
        <w:suppressLineNumbers w:val="0"/>
        <w:ind w:left="284" w:hanging="1135"/>
      </w:pPr>
      <w:bookmarkStart w:id="87" w:name="_Toc499234643"/>
      <w:r>
        <w:t>Stopping Kafka and Zookeeper and clearing the data</w:t>
      </w:r>
      <w:bookmarkEnd w:id="84"/>
      <w:bookmarkEnd w:id="87"/>
    </w:p>
    <w:p w14:paraId="07A7C95A" w14:textId="77777777" w:rsidR="00DB5FDD" w:rsidRPr="004E72A5" w:rsidRDefault="003F74FC" w:rsidP="00DB5FDD">
      <w:pPr>
        <w:pStyle w:val="BodyTextNEX"/>
        <w:rPr>
          <w:rFonts w:ascii="Arial" w:hAnsi="Arial" w:cs="Arial"/>
        </w:rPr>
      </w:pPr>
      <w:r w:rsidRPr="004E72A5">
        <w:rPr>
          <w:rFonts w:ascii="Arial" w:hAnsi="Arial" w:cs="Arial"/>
        </w:rPr>
        <w:t xml:space="preserve">The </w:t>
      </w:r>
      <w:r>
        <w:rPr>
          <w:rFonts w:ascii="Arial" w:hAnsi="Arial" w:cs="Arial"/>
        </w:rPr>
        <w:t xml:space="preserve">procedure </w:t>
      </w:r>
      <w:r w:rsidRPr="004E72A5">
        <w:rPr>
          <w:rFonts w:ascii="Arial" w:hAnsi="Arial" w:cs="Arial"/>
        </w:rPr>
        <w:t xml:space="preserve">phases are as follows: </w:t>
      </w:r>
    </w:p>
    <w:p w14:paraId="4AE42510" w14:textId="77777777" w:rsidR="001A68F8" w:rsidRDefault="001A68F8" w:rsidP="00E27E6F">
      <w:pPr>
        <w:pStyle w:val="NumberedList"/>
        <w:numPr>
          <w:ilvl w:val="0"/>
          <w:numId w:val="70"/>
        </w:numPr>
        <w:ind w:left="851" w:hanging="426"/>
      </w:pPr>
      <w:r>
        <w:t>Login to</w:t>
      </w:r>
      <w:r w:rsidR="00DB5FDD">
        <w:t xml:space="preserve"> Kafka machine with user </w:t>
      </w:r>
      <w:r w:rsidR="00DB5FDD" w:rsidRPr="00DB5FDD">
        <w:rPr>
          <w:b/>
          <w:bCs/>
        </w:rPr>
        <w:t>kafka</w:t>
      </w:r>
    </w:p>
    <w:p w14:paraId="2D6EA676" w14:textId="77777777" w:rsidR="001A68F8" w:rsidRDefault="001A68F8" w:rsidP="00E27E6F">
      <w:pPr>
        <w:pStyle w:val="NumberedList"/>
        <w:numPr>
          <w:ilvl w:val="0"/>
          <w:numId w:val="70"/>
        </w:numPr>
        <w:ind w:left="851" w:hanging="426"/>
      </w:pPr>
      <w:r>
        <w:t>Execute the following command to stop all Kafka and Zookeeper services  and clear the data:</w:t>
      </w:r>
    </w:p>
    <w:p w14:paraId="08F4D9EF" w14:textId="77777777" w:rsidR="00D3518B" w:rsidRDefault="00D3518B" w:rsidP="00DB5FDD">
      <w:pPr>
        <w:pStyle w:val="CommandText"/>
      </w:pPr>
      <w:r>
        <w:t xml:space="preserve">in the kafka machine run the following script: </w:t>
      </w:r>
    </w:p>
    <w:p w14:paraId="345949DE" w14:textId="77777777" w:rsidR="001A68F8" w:rsidRDefault="00ED3821" w:rsidP="00DB5FDD">
      <w:pPr>
        <w:pStyle w:val="CommandText"/>
      </w:pPr>
      <w:r w:rsidRPr="00ED3821">
        <w:t>/export/home/kafka/app_kafka09/bin</w:t>
      </w:r>
      <w:r w:rsidR="001A68F8" w:rsidRPr="00A70E42">
        <w:t>/cluster.sh cleanData</w:t>
      </w:r>
    </w:p>
    <w:p w14:paraId="60738B49" w14:textId="77777777" w:rsidR="00D3518B" w:rsidRDefault="00D3518B" w:rsidP="00DB5FDD">
      <w:pPr>
        <w:pStyle w:val="CommandText"/>
      </w:pPr>
    </w:p>
    <w:p w14:paraId="4BB34DDB" w14:textId="77777777" w:rsidR="00D3518B" w:rsidRDefault="00D3518B" w:rsidP="00DB5FDD">
      <w:pPr>
        <w:pStyle w:val="CommandText"/>
      </w:pPr>
      <w:r>
        <w:t>after clean the data run:</w:t>
      </w:r>
    </w:p>
    <w:p w14:paraId="38BE9856" w14:textId="77777777" w:rsidR="00D3518B" w:rsidRDefault="00ED3821" w:rsidP="00DB5FDD">
      <w:pPr>
        <w:pStyle w:val="CommandText"/>
      </w:pPr>
      <w:r w:rsidRPr="00ED3821">
        <w:lastRenderedPageBreak/>
        <w:t>/export/home/kafka/app_kafka09/bin</w:t>
      </w:r>
      <w:r w:rsidR="00D3518B" w:rsidRPr="00A70E42">
        <w:t>/cluster.sh</w:t>
      </w:r>
      <w:r w:rsidR="00D3518B">
        <w:t xml:space="preserve"> start</w:t>
      </w:r>
    </w:p>
    <w:p w14:paraId="02E6E38D" w14:textId="77777777" w:rsidR="00D3518B" w:rsidRDefault="00D3518B" w:rsidP="00CB1B2F">
      <w:pPr>
        <w:pStyle w:val="Heading2NEX"/>
        <w:numPr>
          <w:ilvl w:val="1"/>
          <w:numId w:val="37"/>
        </w:numPr>
        <w:suppressLineNumbers w:val="0"/>
        <w:ind w:left="284" w:hanging="1135"/>
      </w:pPr>
      <w:bookmarkStart w:id="88" w:name="_Toc499234644"/>
      <w:bookmarkStart w:id="89" w:name="_Toc497927883"/>
      <w:r>
        <w:t>validations</w:t>
      </w:r>
      <w:bookmarkEnd w:id="88"/>
    </w:p>
    <w:p w14:paraId="6EB4568F" w14:textId="77777777" w:rsidR="00D3518B" w:rsidRDefault="00D3518B" w:rsidP="00D3518B">
      <w:pPr>
        <w:pStyle w:val="BodyTextNEX"/>
      </w:pPr>
      <w:r>
        <w:t>to verify the data cleaning:</w:t>
      </w:r>
    </w:p>
    <w:p w14:paraId="1769B0F4" w14:textId="77777777" w:rsidR="00D3518B" w:rsidRDefault="00D3518B" w:rsidP="00D3518B">
      <w:pPr>
        <w:pStyle w:val="BodyTextNEX"/>
      </w:pPr>
      <w:r>
        <w:t>kafka:</w:t>
      </w:r>
    </w:p>
    <w:p w14:paraId="4CB63491" w14:textId="77777777" w:rsidR="00D3518B" w:rsidRDefault="00D3518B" w:rsidP="00D3518B">
      <w:pPr>
        <w:autoSpaceDE w:val="0"/>
        <w:autoSpaceDN w:val="0"/>
        <w:spacing w:after="0" w:line="240" w:lineRule="auto"/>
        <w:ind w:firstLine="284"/>
        <w:rPr>
          <w:rFonts w:ascii="Segoe UI" w:eastAsia="Times New Roman" w:hAnsi="Segoe UI" w:cs="Segoe UI"/>
          <w:color w:val="000000"/>
          <w:sz w:val="20"/>
          <w:szCs w:val="20"/>
          <w:lang w:val="en-US" w:eastAsia="en-US" w:bidi="he-IL"/>
        </w:rPr>
      </w:pPr>
      <w:r>
        <w:rPr>
          <w:rFonts w:ascii="Segoe UI" w:eastAsia="Times New Roman" w:hAnsi="Segoe UI" w:cs="Segoe UI"/>
          <w:color w:val="000000"/>
          <w:sz w:val="20"/>
          <w:szCs w:val="20"/>
          <w:lang w:val="en-US" w:eastAsia="en-US" w:bidi="he-IL"/>
        </w:rPr>
        <w:t xml:space="preserve">go to </w:t>
      </w:r>
      <w:r w:rsidRPr="00D3518B">
        <w:rPr>
          <w:rFonts w:ascii="Segoe UI" w:eastAsia="Times New Roman" w:hAnsi="Segoe UI" w:cs="Segoe UI"/>
          <w:color w:val="000000"/>
          <w:sz w:val="20"/>
          <w:szCs w:val="20"/>
          <w:lang w:val="en-US" w:eastAsia="en-US" w:bidi="he-IL"/>
        </w:rPr>
        <w:t>/export/home/kafka/data_kafka09</w:t>
      </w:r>
    </w:p>
    <w:p w14:paraId="050B73CC" w14:textId="77777777" w:rsidR="00D3518B" w:rsidRPr="00D3518B" w:rsidRDefault="00D3518B" w:rsidP="00D3518B">
      <w:pPr>
        <w:autoSpaceDE w:val="0"/>
        <w:autoSpaceDN w:val="0"/>
        <w:spacing w:after="0" w:line="240" w:lineRule="auto"/>
        <w:ind w:firstLine="284"/>
        <w:rPr>
          <w:rFonts w:eastAsia="Times New Roman" w:cs="Times New Roman"/>
          <w:sz w:val="22"/>
          <w:lang w:val="en-US" w:eastAsia="en-US" w:bidi="he-IL"/>
        </w:rPr>
      </w:pPr>
      <w:r>
        <w:rPr>
          <w:rFonts w:ascii="Segoe UI" w:eastAsia="Times New Roman" w:hAnsi="Segoe UI" w:cs="Segoe UI"/>
          <w:color w:val="000000"/>
          <w:sz w:val="20"/>
          <w:szCs w:val="20"/>
          <w:lang w:val="en-US" w:eastAsia="en-US" w:bidi="he-IL"/>
        </w:rPr>
        <w:t>the directory should be empty</w:t>
      </w:r>
    </w:p>
    <w:p w14:paraId="236619C6" w14:textId="77777777" w:rsidR="00D3518B" w:rsidRDefault="00D3518B" w:rsidP="00D3518B">
      <w:pPr>
        <w:pStyle w:val="BodyTextNEX"/>
      </w:pPr>
      <w:r>
        <w:t>zookeeper:</w:t>
      </w:r>
    </w:p>
    <w:p w14:paraId="1EF79168" w14:textId="77777777" w:rsidR="00D3518B" w:rsidRPr="00D3518B" w:rsidRDefault="00D3518B" w:rsidP="00D3518B">
      <w:pPr>
        <w:autoSpaceDE w:val="0"/>
        <w:autoSpaceDN w:val="0"/>
        <w:spacing w:after="0" w:line="240" w:lineRule="auto"/>
        <w:ind w:firstLine="284"/>
        <w:rPr>
          <w:rFonts w:eastAsia="Times New Roman" w:cs="Times New Roman"/>
          <w:sz w:val="22"/>
          <w:lang w:val="en-US" w:eastAsia="en-US" w:bidi="he-IL"/>
        </w:rPr>
      </w:pPr>
      <w:r w:rsidRPr="00D3518B">
        <w:rPr>
          <w:rFonts w:ascii="Segoe UI" w:eastAsia="Times New Roman" w:hAnsi="Segoe UI" w:cs="Segoe UI"/>
          <w:color w:val="000000"/>
          <w:sz w:val="20"/>
          <w:szCs w:val="20"/>
          <w:lang w:val="en-US" w:eastAsia="en-US" w:bidi="he-IL"/>
        </w:rPr>
        <w:t>/export/home/zookeeper/zkdata_3_4/version-2</w:t>
      </w:r>
    </w:p>
    <w:p w14:paraId="1A91F968" w14:textId="77777777" w:rsidR="00D3518B" w:rsidRPr="00D3518B" w:rsidRDefault="00D3518B" w:rsidP="00D3518B">
      <w:pPr>
        <w:autoSpaceDE w:val="0"/>
        <w:autoSpaceDN w:val="0"/>
        <w:spacing w:before="40" w:after="40" w:line="240" w:lineRule="auto"/>
        <w:ind w:firstLine="284"/>
        <w:rPr>
          <w:rFonts w:eastAsia="Times New Roman" w:cs="Times New Roman"/>
          <w:sz w:val="22"/>
          <w:lang w:val="en-US" w:eastAsia="en-US" w:bidi="he-IL"/>
        </w:rPr>
      </w:pPr>
      <w:r w:rsidRPr="00D3518B">
        <w:rPr>
          <w:rFonts w:ascii="Segoe UI" w:eastAsia="Times New Roman" w:hAnsi="Segoe UI" w:cs="Segoe UI"/>
          <w:color w:val="000000"/>
          <w:sz w:val="20"/>
          <w:szCs w:val="20"/>
          <w:lang w:val="en-US" w:eastAsia="en-US" w:bidi="he-IL"/>
        </w:rPr>
        <w:t>/export/home/zookeeper/zklogdata_3_4/version-2</w:t>
      </w:r>
    </w:p>
    <w:p w14:paraId="6D19CE37" w14:textId="77777777" w:rsidR="00D3518B" w:rsidRPr="00D3518B" w:rsidRDefault="00D3518B" w:rsidP="00D3518B">
      <w:pPr>
        <w:autoSpaceDE w:val="0"/>
        <w:autoSpaceDN w:val="0"/>
        <w:spacing w:after="0" w:line="240" w:lineRule="auto"/>
        <w:ind w:firstLine="284"/>
        <w:rPr>
          <w:rFonts w:eastAsia="Times New Roman" w:cs="Times New Roman"/>
          <w:sz w:val="22"/>
          <w:lang w:val="en-US" w:eastAsia="en-US" w:bidi="he-IL"/>
        </w:rPr>
      </w:pPr>
      <w:r>
        <w:rPr>
          <w:rFonts w:ascii="Segoe UI" w:eastAsia="Times New Roman" w:hAnsi="Segoe UI" w:cs="Segoe UI"/>
          <w:color w:val="000000"/>
          <w:sz w:val="20"/>
          <w:szCs w:val="20"/>
          <w:lang w:val="en-US" w:eastAsia="en-US" w:bidi="he-IL"/>
        </w:rPr>
        <w:t>the 2 directories should be empty</w:t>
      </w:r>
    </w:p>
    <w:p w14:paraId="1209001B" w14:textId="77777777" w:rsidR="001A68F8" w:rsidRDefault="001A68F8" w:rsidP="00CB1B2F">
      <w:pPr>
        <w:pStyle w:val="Heading2NEX"/>
        <w:numPr>
          <w:ilvl w:val="1"/>
          <w:numId w:val="37"/>
        </w:numPr>
        <w:suppressLineNumbers w:val="0"/>
        <w:ind w:left="284" w:hanging="1135"/>
      </w:pPr>
      <w:bookmarkStart w:id="90" w:name="_Toc499234645"/>
      <w:r w:rsidRPr="00CB1B2F">
        <w:t>Clearing DB Schemas</w:t>
      </w:r>
      <w:bookmarkEnd w:id="89"/>
      <w:bookmarkEnd w:id="90"/>
    </w:p>
    <w:p w14:paraId="7E55C37A" w14:textId="77777777" w:rsidR="001A68F8" w:rsidRDefault="001A68F8" w:rsidP="003F74FC">
      <w:pPr>
        <w:pStyle w:val="BodyTextNEX"/>
      </w:pPr>
      <w:r>
        <w:t>Before starting with clear data scripts, stop all DB producers (Iris and RDS):</w:t>
      </w:r>
    </w:p>
    <w:p w14:paraId="3B391DF3" w14:textId="77777777" w:rsidR="001A68F8" w:rsidRDefault="001A68F8" w:rsidP="001A68F8">
      <w:pPr>
        <w:pStyle w:val="BulletLAST"/>
      </w:pPr>
      <w:r>
        <w:t xml:space="preserve">Iris: </w:t>
      </w:r>
    </w:p>
    <w:p w14:paraId="193ECC38" w14:textId="77777777" w:rsidR="001A68F8" w:rsidRDefault="001A68F8" w:rsidP="00DB5FDD">
      <w:pPr>
        <w:pStyle w:val="CommandText"/>
      </w:pPr>
      <w:r>
        <w:t>sudo service iris stop</w:t>
      </w:r>
    </w:p>
    <w:p w14:paraId="192D4B20" w14:textId="77777777" w:rsidR="001A68F8" w:rsidRDefault="001A68F8" w:rsidP="001A68F8">
      <w:pPr>
        <w:pStyle w:val="BulletLAST"/>
      </w:pPr>
      <w:r>
        <w:t xml:space="preserve">RDS: </w:t>
      </w:r>
    </w:p>
    <w:p w14:paraId="79A7C8BD" w14:textId="77777777" w:rsidR="001A68F8" w:rsidRDefault="001A68F8" w:rsidP="00DB5FDD">
      <w:pPr>
        <w:pStyle w:val="CommandText"/>
      </w:pPr>
      <w:r>
        <w:t>sudo service rds stop</w:t>
      </w:r>
    </w:p>
    <w:p w14:paraId="34CCEAC1" w14:textId="77777777" w:rsidR="001A68F8" w:rsidRPr="00CB1B2F" w:rsidRDefault="001A68F8" w:rsidP="00CB1B2F">
      <w:pPr>
        <w:pStyle w:val="Heading2NEX"/>
        <w:numPr>
          <w:ilvl w:val="1"/>
          <w:numId w:val="37"/>
        </w:numPr>
        <w:suppressLineNumbers w:val="0"/>
        <w:ind w:left="284" w:hanging="1135"/>
      </w:pPr>
      <w:bookmarkStart w:id="91" w:name="_Toc497927884"/>
      <w:bookmarkStart w:id="92" w:name="_Toc499234646"/>
      <w:r w:rsidRPr="00CB1B2F">
        <w:t>Clearing NLNK</w:t>
      </w:r>
      <w:bookmarkEnd w:id="91"/>
      <w:bookmarkEnd w:id="92"/>
    </w:p>
    <w:p w14:paraId="3456BDC3" w14:textId="77777777" w:rsidR="00DB5FDD" w:rsidRPr="004E72A5" w:rsidRDefault="003F74FC" w:rsidP="00DB5FDD">
      <w:pPr>
        <w:pStyle w:val="BodyTextNEX"/>
        <w:rPr>
          <w:rFonts w:ascii="Arial" w:hAnsi="Arial" w:cs="Arial"/>
        </w:rPr>
      </w:pPr>
      <w:r w:rsidRPr="004E72A5">
        <w:rPr>
          <w:rFonts w:ascii="Arial" w:hAnsi="Arial" w:cs="Arial"/>
        </w:rPr>
        <w:t xml:space="preserve">The </w:t>
      </w:r>
      <w:r>
        <w:rPr>
          <w:rFonts w:ascii="Arial" w:hAnsi="Arial" w:cs="Arial"/>
        </w:rPr>
        <w:t xml:space="preserve">procedure </w:t>
      </w:r>
      <w:r w:rsidRPr="004E72A5">
        <w:rPr>
          <w:rFonts w:ascii="Arial" w:hAnsi="Arial" w:cs="Arial"/>
        </w:rPr>
        <w:t xml:space="preserve">phases are as follows: </w:t>
      </w:r>
    </w:p>
    <w:p w14:paraId="7EBABEE6" w14:textId="77777777" w:rsidR="001A68F8" w:rsidRDefault="001A68F8" w:rsidP="00E27E6F">
      <w:pPr>
        <w:pStyle w:val="NumberedList"/>
        <w:numPr>
          <w:ilvl w:val="0"/>
          <w:numId w:val="71"/>
        </w:numPr>
        <w:ind w:left="851" w:hanging="426"/>
      </w:pPr>
      <w:r>
        <w:t>Conne</w:t>
      </w:r>
      <w:r w:rsidR="00F53481">
        <w:t xml:space="preserve">ct to RDB machine with </w:t>
      </w:r>
      <w:r w:rsidR="00F53481" w:rsidRPr="00F53481">
        <w:rPr>
          <w:b/>
          <w:bCs/>
        </w:rPr>
        <w:t>oracle</w:t>
      </w:r>
      <w:r>
        <w:t>user</w:t>
      </w:r>
    </w:p>
    <w:p w14:paraId="5D3A6E52" w14:textId="77777777" w:rsidR="001A68F8" w:rsidRDefault="001A68F8" w:rsidP="00E27E6F">
      <w:pPr>
        <w:pStyle w:val="NumberedList"/>
        <w:numPr>
          <w:ilvl w:val="0"/>
          <w:numId w:val="71"/>
        </w:numPr>
        <w:ind w:left="851" w:hanging="426"/>
      </w:pPr>
      <w:r>
        <w:t>Go to the following path: cd /export/home/oracle/nlnk_db/sql/5.0/various</w:t>
      </w:r>
    </w:p>
    <w:p w14:paraId="25A727DE" w14:textId="77777777" w:rsidR="001A68F8" w:rsidRDefault="001A68F8" w:rsidP="00E27E6F">
      <w:pPr>
        <w:pStyle w:val="NumberedList"/>
        <w:numPr>
          <w:ilvl w:val="0"/>
          <w:numId w:val="71"/>
        </w:numPr>
        <w:ind w:left="851" w:hanging="426"/>
      </w:pPr>
      <w:r>
        <w:t xml:space="preserve">Run the following command: sqlplus </w:t>
      </w:r>
    </w:p>
    <w:p w14:paraId="18B12E97" w14:textId="77777777" w:rsidR="001A68F8" w:rsidRDefault="001A68F8" w:rsidP="00DB5FDD">
      <w:pPr>
        <w:pStyle w:val="CommandText"/>
      </w:pPr>
      <w:commentRangeStart w:id="93"/>
      <w:r>
        <w:t>'NLNK/NLNK@(DESCRIPTION=(ADDRESS_LIST=(ADDRESS=(PROTOCOL=TCP)(HOST=&lt;HOST&gt;)(PORT=1521)))(CONNECT_DATA=(SERVER=DEDICATED)(SID=NLNK)))'</w:t>
      </w:r>
      <w:commentRangeEnd w:id="93"/>
      <w:r w:rsidR="00571E8D">
        <w:rPr>
          <w:rStyle w:val="af4"/>
          <w:rFonts w:ascii="Arial" w:hAnsi="Arial" w:cs="Times New Roman"/>
          <w:color w:val="auto"/>
          <w:lang w:eastAsia="nl-NL"/>
        </w:rPr>
        <w:commentReference w:id="93"/>
      </w:r>
    </w:p>
    <w:p w14:paraId="60552082" w14:textId="77777777" w:rsidR="003F74FC" w:rsidRDefault="003F74FC" w:rsidP="003F74FC">
      <w:pPr>
        <w:pStyle w:val="SPACER"/>
      </w:pPr>
    </w:p>
    <w:p w14:paraId="3CCD0A45" w14:textId="77777777" w:rsidR="001A68F8" w:rsidRDefault="001A68F8" w:rsidP="00E27E6F">
      <w:pPr>
        <w:pStyle w:val="NumberedList"/>
        <w:keepNext w:val="0"/>
        <w:keepLines w:val="0"/>
        <w:widowControl w:val="0"/>
        <w:numPr>
          <w:ilvl w:val="0"/>
          <w:numId w:val="71"/>
        </w:numPr>
        <w:ind w:left="864" w:hanging="432"/>
      </w:pPr>
      <w:r>
        <w:t>At SQL plus run: @./purge_trading_data.sql;</w:t>
      </w:r>
    </w:p>
    <w:p w14:paraId="210FDA40" w14:textId="77777777" w:rsidR="001A68F8" w:rsidRDefault="001A68F8" w:rsidP="00E27E6F">
      <w:pPr>
        <w:pStyle w:val="NumberedList"/>
        <w:keepNext w:val="0"/>
        <w:keepLines w:val="0"/>
        <w:widowControl w:val="0"/>
        <w:numPr>
          <w:ilvl w:val="0"/>
          <w:numId w:val="71"/>
        </w:numPr>
        <w:ind w:left="864" w:hanging="432"/>
      </w:pPr>
      <w:r>
        <w:t xml:space="preserve">Wait until script will finish its </w:t>
      </w:r>
      <w:r w:rsidR="00F53481">
        <w:t>run;</w:t>
      </w:r>
      <w:r>
        <w:t xml:space="preserve"> make sure that no errors are printed. The following message should appear at the end of the script:</w:t>
      </w:r>
    </w:p>
    <w:p w14:paraId="78349347" w14:textId="77777777" w:rsidR="001A68F8" w:rsidRDefault="001A68F8" w:rsidP="00DB5FDD">
      <w:pPr>
        <w:pStyle w:val="CommandText"/>
      </w:pPr>
      <w:r>
        <w:t>* Purging Trading info on schema NLNK - End             *</w:t>
      </w:r>
    </w:p>
    <w:p w14:paraId="1402F651" w14:textId="77777777" w:rsidR="003F74FC" w:rsidRDefault="003F74FC" w:rsidP="003F74FC">
      <w:pPr>
        <w:pStyle w:val="SPACER"/>
      </w:pPr>
    </w:p>
    <w:p w14:paraId="50B04E14" w14:textId="77777777" w:rsidR="003F74FC" w:rsidRDefault="001A68F8" w:rsidP="00E27E6F">
      <w:pPr>
        <w:pStyle w:val="NumberedList"/>
        <w:keepNext w:val="0"/>
        <w:keepLines w:val="0"/>
        <w:widowControl w:val="0"/>
        <w:numPr>
          <w:ilvl w:val="0"/>
          <w:numId w:val="71"/>
        </w:numPr>
        <w:ind w:left="864" w:hanging="432"/>
      </w:pPr>
      <w:r>
        <w:t>Go to the schema using SQL developer and make sure that the following tables were cleared:</w:t>
      </w:r>
    </w:p>
    <w:p w14:paraId="16B02824" w14:textId="77777777" w:rsidR="003F74FC" w:rsidRDefault="003F74FC">
      <w:pPr>
        <w:rPr>
          <w:rFonts w:ascii="Arial" w:eastAsia="Times New Roman" w:hAnsi="Arial" w:cs="Arial"/>
          <w:color w:val="464646" w:themeColor="text1"/>
          <w:sz w:val="22"/>
          <w:lang w:val="en-US" w:eastAsia="nl-NL"/>
        </w:rPr>
      </w:pPr>
      <w:r>
        <w:br w:type="page"/>
      </w:r>
    </w:p>
    <w:p w14:paraId="7F009C81" w14:textId="77777777" w:rsidR="00B31442" w:rsidRPr="00B31442" w:rsidRDefault="00B31442" w:rsidP="00E27E6F">
      <w:pPr>
        <w:pStyle w:val="20"/>
        <w:numPr>
          <w:ilvl w:val="1"/>
          <w:numId w:val="74"/>
        </w:numPr>
        <w:rPr>
          <w:lang w:bidi="he-IL"/>
        </w:rPr>
      </w:pPr>
      <w:bookmarkStart w:id="94" w:name="_Toc499234647"/>
      <w:bookmarkStart w:id="95" w:name="_Toc497927885"/>
      <w:r w:rsidRPr="00B31442">
        <w:rPr>
          <w:lang w:bidi="he-IL"/>
        </w:rPr>
        <w:lastRenderedPageBreak/>
        <w:t>select count (*) from ARB_QTE_MESSAGES ;</w:t>
      </w:r>
      <w:bookmarkEnd w:id="94"/>
    </w:p>
    <w:p w14:paraId="5581003E" w14:textId="77777777" w:rsidR="00B31442" w:rsidRPr="00B31442" w:rsidRDefault="00B31442" w:rsidP="00E27E6F">
      <w:pPr>
        <w:pStyle w:val="20"/>
        <w:numPr>
          <w:ilvl w:val="1"/>
          <w:numId w:val="74"/>
        </w:numPr>
        <w:rPr>
          <w:lang w:bidi="he-IL"/>
        </w:rPr>
      </w:pPr>
      <w:bookmarkStart w:id="96" w:name="_Toc499234648"/>
      <w:r w:rsidRPr="00B31442">
        <w:rPr>
          <w:lang w:bidi="he-IL"/>
        </w:rPr>
        <w:t>select count (*) from BRK_QTE_MESSAGES ;</w:t>
      </w:r>
      <w:bookmarkEnd w:id="96"/>
    </w:p>
    <w:p w14:paraId="50F31C45" w14:textId="77777777" w:rsidR="00B31442" w:rsidRPr="00B31442" w:rsidRDefault="00B31442" w:rsidP="00E27E6F">
      <w:pPr>
        <w:pStyle w:val="20"/>
        <w:numPr>
          <w:ilvl w:val="1"/>
          <w:numId w:val="74"/>
        </w:numPr>
        <w:rPr>
          <w:lang w:bidi="he-IL"/>
        </w:rPr>
      </w:pPr>
      <w:bookmarkStart w:id="97" w:name="_Toc499234649"/>
      <w:r w:rsidRPr="00B31442">
        <w:rPr>
          <w:lang w:bidi="he-IL"/>
        </w:rPr>
        <w:t>select count (*) from CHECKPOINT ;</w:t>
      </w:r>
      <w:bookmarkEnd w:id="97"/>
    </w:p>
    <w:p w14:paraId="1990636D" w14:textId="77777777" w:rsidR="00B31442" w:rsidRPr="00B31442" w:rsidRDefault="00B31442" w:rsidP="00E27E6F">
      <w:pPr>
        <w:pStyle w:val="20"/>
        <w:numPr>
          <w:ilvl w:val="1"/>
          <w:numId w:val="74"/>
        </w:numPr>
        <w:rPr>
          <w:lang w:bidi="he-IL"/>
        </w:rPr>
      </w:pPr>
      <w:bookmarkStart w:id="98" w:name="_Toc499234650"/>
      <w:r w:rsidRPr="00B31442">
        <w:rPr>
          <w:lang w:bidi="he-IL"/>
        </w:rPr>
        <w:t>select count (*) from DEAL_MESSAGES ;</w:t>
      </w:r>
      <w:bookmarkEnd w:id="98"/>
    </w:p>
    <w:p w14:paraId="534316B3" w14:textId="77777777" w:rsidR="00B31442" w:rsidRPr="00B31442" w:rsidRDefault="00B31442" w:rsidP="00E27E6F">
      <w:pPr>
        <w:pStyle w:val="20"/>
        <w:numPr>
          <w:ilvl w:val="1"/>
          <w:numId w:val="74"/>
        </w:numPr>
        <w:rPr>
          <w:lang w:bidi="he-IL"/>
        </w:rPr>
      </w:pPr>
      <w:bookmarkStart w:id="99" w:name="_Toc499234651"/>
      <w:r w:rsidRPr="00B31442">
        <w:rPr>
          <w:lang w:bidi="he-IL"/>
        </w:rPr>
        <w:t>select count (*) from FIX_LIST ;</w:t>
      </w:r>
      <w:bookmarkEnd w:id="99"/>
    </w:p>
    <w:p w14:paraId="4FCAC384" w14:textId="77777777" w:rsidR="00B31442" w:rsidRPr="00B31442" w:rsidRDefault="00B31442" w:rsidP="00E27E6F">
      <w:pPr>
        <w:pStyle w:val="20"/>
        <w:numPr>
          <w:ilvl w:val="1"/>
          <w:numId w:val="74"/>
        </w:numPr>
        <w:rPr>
          <w:lang w:bidi="he-IL"/>
        </w:rPr>
      </w:pPr>
      <w:bookmarkStart w:id="100" w:name="_Toc499234652"/>
      <w:r w:rsidRPr="00B31442">
        <w:rPr>
          <w:lang w:bidi="he-IL"/>
        </w:rPr>
        <w:t>select count (*) from FIX_RATE ;</w:t>
      </w:r>
      <w:bookmarkEnd w:id="100"/>
    </w:p>
    <w:p w14:paraId="30BB8DC6" w14:textId="77777777" w:rsidR="00B31442" w:rsidRPr="00B31442" w:rsidRDefault="00B31442" w:rsidP="00E27E6F">
      <w:pPr>
        <w:pStyle w:val="20"/>
        <w:numPr>
          <w:ilvl w:val="1"/>
          <w:numId w:val="74"/>
        </w:numPr>
        <w:rPr>
          <w:lang w:bidi="he-IL"/>
        </w:rPr>
      </w:pPr>
      <w:bookmarkStart w:id="101" w:name="_Toc499234653"/>
      <w:r w:rsidRPr="00B31442">
        <w:rPr>
          <w:lang w:bidi="he-IL"/>
        </w:rPr>
        <w:t>select count (*) from FLOOR_ACTIVITY ;</w:t>
      </w:r>
      <w:bookmarkEnd w:id="101"/>
    </w:p>
    <w:p w14:paraId="263AB135" w14:textId="77777777" w:rsidR="00B31442" w:rsidRPr="00B31442" w:rsidRDefault="00B31442" w:rsidP="00E27E6F">
      <w:pPr>
        <w:pStyle w:val="20"/>
        <w:numPr>
          <w:ilvl w:val="1"/>
          <w:numId w:val="74"/>
        </w:numPr>
        <w:rPr>
          <w:lang w:bidi="he-IL"/>
        </w:rPr>
      </w:pPr>
      <w:bookmarkStart w:id="102" w:name="_Toc499234654"/>
      <w:r w:rsidRPr="00B31442">
        <w:rPr>
          <w:lang w:bidi="he-IL"/>
        </w:rPr>
        <w:t>select count (*) from MIFID_EBSM_ORDER_ENTRY_FIELDS ;</w:t>
      </w:r>
      <w:bookmarkEnd w:id="102"/>
    </w:p>
    <w:p w14:paraId="34AD14A6" w14:textId="77777777" w:rsidR="00B31442" w:rsidRPr="00B31442" w:rsidRDefault="00B31442" w:rsidP="00E27E6F">
      <w:pPr>
        <w:pStyle w:val="20"/>
        <w:numPr>
          <w:ilvl w:val="1"/>
          <w:numId w:val="74"/>
        </w:numPr>
        <w:rPr>
          <w:lang w:bidi="he-IL"/>
        </w:rPr>
      </w:pPr>
      <w:bookmarkStart w:id="103" w:name="_Toc499234655"/>
      <w:r w:rsidRPr="00B31442">
        <w:rPr>
          <w:lang w:bidi="he-IL"/>
        </w:rPr>
        <w:t>select count (*) from NRM_RATE_MESSAGES ;</w:t>
      </w:r>
      <w:bookmarkEnd w:id="103"/>
    </w:p>
    <w:p w14:paraId="6EFDE856" w14:textId="77777777" w:rsidR="00B31442" w:rsidRPr="00B31442" w:rsidRDefault="00B31442" w:rsidP="00E27E6F">
      <w:pPr>
        <w:pStyle w:val="20"/>
        <w:numPr>
          <w:ilvl w:val="1"/>
          <w:numId w:val="74"/>
        </w:numPr>
        <w:rPr>
          <w:lang w:bidi="he-IL"/>
        </w:rPr>
      </w:pPr>
      <w:bookmarkStart w:id="104" w:name="_Toc499234656"/>
      <w:r w:rsidRPr="00B31442">
        <w:rPr>
          <w:lang w:bidi="he-IL"/>
        </w:rPr>
        <w:t>select count (*) from OB_SNAPSHOT_DETAIL ;</w:t>
      </w:r>
      <w:bookmarkEnd w:id="104"/>
    </w:p>
    <w:p w14:paraId="1DC728C0" w14:textId="77777777" w:rsidR="00B31442" w:rsidRPr="00B31442" w:rsidRDefault="00B31442" w:rsidP="00E27E6F">
      <w:pPr>
        <w:pStyle w:val="20"/>
        <w:numPr>
          <w:ilvl w:val="1"/>
          <w:numId w:val="74"/>
        </w:numPr>
        <w:rPr>
          <w:lang w:bidi="he-IL"/>
        </w:rPr>
      </w:pPr>
      <w:bookmarkStart w:id="105" w:name="_Toc499234657"/>
      <w:r w:rsidRPr="00B31442">
        <w:rPr>
          <w:lang w:bidi="he-IL"/>
        </w:rPr>
        <w:t>select count (*) from OB_SNAPSHOT_MAIN ;</w:t>
      </w:r>
      <w:bookmarkEnd w:id="105"/>
    </w:p>
    <w:p w14:paraId="7C730AD0" w14:textId="77777777" w:rsidR="00B31442" w:rsidRPr="00B31442" w:rsidRDefault="00B31442" w:rsidP="00E27E6F">
      <w:pPr>
        <w:pStyle w:val="20"/>
        <w:numPr>
          <w:ilvl w:val="1"/>
          <w:numId w:val="74"/>
        </w:numPr>
        <w:rPr>
          <w:lang w:bidi="he-IL"/>
        </w:rPr>
      </w:pPr>
      <w:bookmarkStart w:id="106" w:name="_Toc499234658"/>
      <w:r w:rsidRPr="00B31442">
        <w:rPr>
          <w:lang w:bidi="he-IL"/>
        </w:rPr>
        <w:t>select count (*) from SI_DETAIL ;</w:t>
      </w:r>
      <w:bookmarkEnd w:id="106"/>
    </w:p>
    <w:p w14:paraId="6472CF30" w14:textId="77777777" w:rsidR="00B31442" w:rsidRPr="00B31442" w:rsidRDefault="00B31442" w:rsidP="00E27E6F">
      <w:pPr>
        <w:pStyle w:val="20"/>
        <w:numPr>
          <w:ilvl w:val="1"/>
          <w:numId w:val="74"/>
        </w:numPr>
        <w:rPr>
          <w:lang w:bidi="he-IL"/>
        </w:rPr>
      </w:pPr>
      <w:bookmarkStart w:id="107" w:name="_Toc499234659"/>
      <w:r w:rsidRPr="00B31442">
        <w:rPr>
          <w:lang w:bidi="he-IL"/>
        </w:rPr>
        <w:t>select count (*) from SI_MAIN ;</w:t>
      </w:r>
      <w:bookmarkEnd w:id="107"/>
    </w:p>
    <w:p w14:paraId="23834792" w14:textId="77777777" w:rsidR="00B31442" w:rsidRPr="00B31442" w:rsidRDefault="00B31442" w:rsidP="00E27E6F">
      <w:pPr>
        <w:pStyle w:val="20"/>
        <w:numPr>
          <w:ilvl w:val="1"/>
          <w:numId w:val="74"/>
        </w:numPr>
        <w:rPr>
          <w:lang w:bidi="he-IL"/>
        </w:rPr>
      </w:pPr>
      <w:bookmarkStart w:id="108" w:name="_Toc499234660"/>
      <w:r w:rsidRPr="00B31442">
        <w:rPr>
          <w:lang w:bidi="he-IL"/>
        </w:rPr>
        <w:t>select count (*) from TDL_UPDATE_MESSAGES ;</w:t>
      </w:r>
      <w:bookmarkEnd w:id="108"/>
    </w:p>
    <w:p w14:paraId="7E5D6B6D" w14:textId="77777777" w:rsidR="00B31442" w:rsidRPr="00B31442" w:rsidRDefault="00B31442" w:rsidP="00E27E6F">
      <w:pPr>
        <w:pStyle w:val="20"/>
        <w:numPr>
          <w:ilvl w:val="1"/>
          <w:numId w:val="74"/>
        </w:numPr>
        <w:rPr>
          <w:lang w:bidi="he-IL"/>
        </w:rPr>
      </w:pPr>
      <w:bookmarkStart w:id="109" w:name="_Toc499234661"/>
      <w:r w:rsidRPr="00B31442">
        <w:rPr>
          <w:lang w:bidi="he-IL"/>
        </w:rPr>
        <w:t>select count (*) from TICKS ;</w:t>
      </w:r>
      <w:bookmarkEnd w:id="109"/>
    </w:p>
    <w:p w14:paraId="60EF280F" w14:textId="77777777" w:rsidR="00B31442" w:rsidRPr="00B31442" w:rsidRDefault="00B31442" w:rsidP="00E27E6F">
      <w:pPr>
        <w:pStyle w:val="20"/>
        <w:numPr>
          <w:ilvl w:val="1"/>
          <w:numId w:val="74"/>
        </w:numPr>
        <w:rPr>
          <w:lang w:bidi="he-IL"/>
        </w:rPr>
      </w:pPr>
      <w:bookmarkStart w:id="110" w:name="_Toc499234662"/>
      <w:r w:rsidRPr="00B31442">
        <w:rPr>
          <w:lang w:bidi="he-IL"/>
        </w:rPr>
        <w:t>select count (*) from MISSING_TICKETS ;</w:t>
      </w:r>
      <w:bookmarkEnd w:id="110"/>
    </w:p>
    <w:p w14:paraId="51E0C434" w14:textId="77777777" w:rsidR="00B31442" w:rsidRPr="00B31442" w:rsidRDefault="00B31442" w:rsidP="00E27E6F">
      <w:pPr>
        <w:pStyle w:val="20"/>
        <w:numPr>
          <w:ilvl w:val="1"/>
          <w:numId w:val="74"/>
        </w:numPr>
        <w:rPr>
          <w:lang w:bidi="he-IL"/>
        </w:rPr>
      </w:pPr>
      <w:bookmarkStart w:id="111" w:name="_Toc499234663"/>
      <w:r w:rsidRPr="00B31442">
        <w:rPr>
          <w:lang w:bidi="he-IL"/>
        </w:rPr>
        <w:t>select count (*) from RECOVERY_LOG ;</w:t>
      </w:r>
      <w:bookmarkEnd w:id="111"/>
    </w:p>
    <w:p w14:paraId="36D3E94A" w14:textId="77777777" w:rsidR="00B31442" w:rsidRDefault="00B31442" w:rsidP="00E27E6F">
      <w:pPr>
        <w:pStyle w:val="20"/>
        <w:numPr>
          <w:ilvl w:val="1"/>
          <w:numId w:val="74"/>
        </w:numPr>
      </w:pPr>
      <w:bookmarkStart w:id="112" w:name="_Toc499234664"/>
      <w:r w:rsidRPr="00B31442">
        <w:rPr>
          <w:lang w:bidi="he-IL"/>
        </w:rPr>
        <w:t>select count (*) from RECOVERY_TIME ;</w:t>
      </w:r>
      <w:bookmarkEnd w:id="112"/>
    </w:p>
    <w:p w14:paraId="7AA99305" w14:textId="77777777" w:rsidR="00B31442" w:rsidRPr="00707204" w:rsidRDefault="00B31442" w:rsidP="00B31442">
      <w:pPr>
        <w:pStyle w:val="ParagraphText"/>
        <w:rPr>
          <w:color w:val="FF0000"/>
        </w:rPr>
      </w:pPr>
      <w:r w:rsidRPr="00707204">
        <w:rPr>
          <w:color w:val="FF0000"/>
        </w:rPr>
        <w:t>all the results should be 0</w:t>
      </w:r>
    </w:p>
    <w:p w14:paraId="567A3089" w14:textId="77777777" w:rsidR="001A68F8" w:rsidRDefault="001A68F8" w:rsidP="00C638E2">
      <w:pPr>
        <w:pStyle w:val="20"/>
      </w:pPr>
      <w:bookmarkStart w:id="113" w:name="_Toc499234665"/>
      <w:r w:rsidRPr="00A70E42">
        <w:t>Clearing EBSD4CS</w:t>
      </w:r>
      <w:bookmarkEnd w:id="95"/>
      <w:bookmarkEnd w:id="113"/>
    </w:p>
    <w:p w14:paraId="28A4CC37" w14:textId="77777777" w:rsidR="00DB5FDD" w:rsidRPr="004E72A5" w:rsidRDefault="003F74FC" w:rsidP="00DB5FDD">
      <w:pPr>
        <w:pStyle w:val="BodyTextNEX"/>
        <w:rPr>
          <w:rFonts w:ascii="Arial" w:hAnsi="Arial" w:cs="Arial"/>
        </w:rPr>
      </w:pPr>
      <w:r w:rsidRPr="004E72A5">
        <w:rPr>
          <w:rFonts w:ascii="Arial" w:hAnsi="Arial" w:cs="Arial"/>
        </w:rPr>
        <w:t xml:space="preserve">The </w:t>
      </w:r>
      <w:r>
        <w:rPr>
          <w:rFonts w:ascii="Arial" w:hAnsi="Arial" w:cs="Arial"/>
        </w:rPr>
        <w:t xml:space="preserve">procedure </w:t>
      </w:r>
      <w:r w:rsidRPr="004E72A5">
        <w:rPr>
          <w:rFonts w:ascii="Arial" w:hAnsi="Arial" w:cs="Arial"/>
        </w:rPr>
        <w:t>phases are as follows:</w:t>
      </w:r>
    </w:p>
    <w:p w14:paraId="553B28A7" w14:textId="77777777" w:rsidR="001A68F8" w:rsidRDefault="001A68F8" w:rsidP="00E27E6F">
      <w:pPr>
        <w:pStyle w:val="NumberedList"/>
        <w:numPr>
          <w:ilvl w:val="0"/>
          <w:numId w:val="72"/>
        </w:numPr>
        <w:ind w:left="851" w:hanging="426"/>
      </w:pPr>
      <w:r>
        <w:lastRenderedPageBreak/>
        <w:t>Co</w:t>
      </w:r>
      <w:r w:rsidR="00DB5FDD">
        <w:t xml:space="preserve">nnect to </w:t>
      </w:r>
      <w:del w:id="114" w:author="cfets" w:date="2017-11-24T21:38:00Z">
        <w:r w:rsidR="00056DA0" w:rsidDel="00056DA0">
          <w:rPr>
            <w:rFonts w:eastAsiaTheme="minorEastAsia" w:hint="eastAsia"/>
            <w:lang w:eastAsia="zh-CN"/>
          </w:rPr>
          <w:delText>RDB</w:delText>
        </w:r>
        <w:r w:rsidR="00B92C35" w:rsidDel="00056DA0">
          <w:rPr>
            <w:rFonts w:eastAsiaTheme="minorEastAsia" w:hint="eastAsia"/>
            <w:lang w:eastAsia="zh-CN"/>
          </w:rPr>
          <w:delText xml:space="preserve"> </w:delText>
        </w:r>
      </w:del>
      <w:ins w:id="115" w:author="cfets" w:date="2017-11-24T21:38:00Z">
        <w:r w:rsidR="00056DA0">
          <w:rPr>
            <w:rFonts w:eastAsiaTheme="minorEastAsia" w:hint="eastAsia"/>
            <w:lang w:eastAsia="zh-CN"/>
          </w:rPr>
          <w:t xml:space="preserve">CDB </w:t>
        </w:r>
      </w:ins>
      <w:r w:rsidR="00DB5FDD">
        <w:t xml:space="preserve">machine with </w:t>
      </w:r>
      <w:r w:rsidR="00DB5FDD" w:rsidRPr="00DB5FDD">
        <w:rPr>
          <w:b/>
          <w:bCs/>
        </w:rPr>
        <w:t>root</w:t>
      </w:r>
      <w:r>
        <w:t xml:space="preserve"> user</w:t>
      </w:r>
    </w:p>
    <w:p w14:paraId="5993843B" w14:textId="77777777" w:rsidR="001A68F8" w:rsidRDefault="001A68F8" w:rsidP="00126459">
      <w:pPr>
        <w:pStyle w:val="NumberedList"/>
        <w:numPr>
          <w:ilvl w:val="0"/>
          <w:numId w:val="71"/>
        </w:numPr>
        <w:ind w:left="851" w:hanging="426"/>
      </w:pPr>
      <w:r>
        <w:t xml:space="preserve">Go to the following path:  cd </w:t>
      </w:r>
      <w:commentRangeStart w:id="116"/>
      <w:r>
        <w:t>/export/home/oracle/ebsd4cs_db/sql/2.0/var</w:t>
      </w:r>
      <w:commentRangeEnd w:id="116"/>
      <w:r w:rsidR="00126459">
        <w:rPr>
          <w:rStyle w:val="af4"/>
          <w:rFonts w:cs="Times New Roman"/>
          <w:color w:val="auto"/>
        </w:rPr>
        <w:commentReference w:id="116"/>
      </w:r>
    </w:p>
    <w:p w14:paraId="0B44A50D" w14:textId="77777777" w:rsidR="001A68F8" w:rsidRDefault="001A68F8" w:rsidP="00E27E6F">
      <w:pPr>
        <w:pStyle w:val="NumberedList"/>
        <w:numPr>
          <w:ilvl w:val="0"/>
          <w:numId w:val="71"/>
        </w:numPr>
        <w:ind w:left="851" w:hanging="426"/>
      </w:pPr>
      <w:r>
        <w:t xml:space="preserve">Run the following command: sqlplus </w:t>
      </w:r>
    </w:p>
    <w:p w14:paraId="637CA07D" w14:textId="77777777" w:rsidR="001A68F8" w:rsidRDefault="001A68F8" w:rsidP="000F6877">
      <w:pPr>
        <w:pStyle w:val="CommandText"/>
      </w:pPr>
      <w:commentRangeStart w:id="117"/>
      <w:r>
        <w:t>'EBSD4CS/EBSD4CS@(DESCRIPTION=(ADDRESS_LIST=(ADDRESS=(PROTOCOL=TCP)(HOST=172</w:t>
      </w:r>
    </w:p>
    <w:p w14:paraId="3F25C12A" w14:textId="77777777" w:rsidR="001A68F8" w:rsidRDefault="001A68F8" w:rsidP="000F6877">
      <w:pPr>
        <w:pStyle w:val="CommandText"/>
      </w:pPr>
      <w:r>
        <w:t>.19.192.55)(PORT=1521)))(CONNECT_DATA=(SERVER=DEDICATED)(SID=NLNK)))'</w:t>
      </w:r>
    </w:p>
    <w:commentRangeEnd w:id="117"/>
    <w:p w14:paraId="2670355C" w14:textId="77777777" w:rsidR="003F74FC" w:rsidRDefault="001E3DF6" w:rsidP="003F74FC">
      <w:pPr>
        <w:pStyle w:val="SPACER"/>
      </w:pPr>
      <w:r>
        <w:rPr>
          <w:rStyle w:val="af4"/>
          <w:rFonts w:cs="Times New Roman"/>
          <w:b w:val="0"/>
          <w:noProof w:val="0"/>
          <w:color w:val="auto"/>
          <w:u w:val="none"/>
          <w:lang w:val="en-US" w:eastAsia="nl-NL" w:bidi="ar-SA"/>
        </w:rPr>
        <w:commentReference w:id="117"/>
      </w:r>
    </w:p>
    <w:p w14:paraId="39BBE0BD" w14:textId="77777777" w:rsidR="001A68F8" w:rsidRDefault="001A68F8" w:rsidP="00E27E6F">
      <w:pPr>
        <w:pStyle w:val="NumberedList"/>
        <w:numPr>
          <w:ilvl w:val="0"/>
          <w:numId w:val="71"/>
        </w:numPr>
        <w:ind w:left="851" w:hanging="426"/>
      </w:pPr>
      <w:r>
        <w:t>At SQL plus run: @./</w:t>
      </w:r>
      <w:commentRangeStart w:id="118"/>
      <w:r>
        <w:t>purge_trading_tables.sql;</w:t>
      </w:r>
      <w:commentRangeEnd w:id="118"/>
      <w:r w:rsidR="00126459">
        <w:rPr>
          <w:rStyle w:val="af4"/>
          <w:rFonts w:cs="Times New Roman"/>
          <w:color w:val="auto"/>
        </w:rPr>
        <w:commentReference w:id="118"/>
      </w:r>
    </w:p>
    <w:p w14:paraId="77A99616" w14:textId="77777777" w:rsidR="001A68F8" w:rsidRDefault="001A68F8" w:rsidP="00E27E6F">
      <w:pPr>
        <w:pStyle w:val="NumberedList"/>
        <w:numPr>
          <w:ilvl w:val="0"/>
          <w:numId w:val="71"/>
        </w:numPr>
        <w:ind w:left="851" w:hanging="426"/>
      </w:pPr>
      <w:r>
        <w:t>Wait until script will finish its run, make sure that no errors are printed. The following message should appear at the end of the script:</w:t>
      </w:r>
    </w:p>
    <w:p w14:paraId="3FEFCB9E" w14:textId="77777777" w:rsidR="001A68F8" w:rsidRDefault="001A68F8" w:rsidP="000F6877">
      <w:pPr>
        <w:pStyle w:val="CommandText"/>
      </w:pPr>
      <w:r>
        <w:t>* Purging Trading info on schema EBSD4CS - End        *</w:t>
      </w:r>
    </w:p>
    <w:p w14:paraId="6D634F87" w14:textId="77777777" w:rsidR="001A68F8" w:rsidRDefault="001A68F8" w:rsidP="00E27E6F">
      <w:pPr>
        <w:pStyle w:val="NumberedList"/>
        <w:numPr>
          <w:ilvl w:val="0"/>
          <w:numId w:val="71"/>
        </w:numPr>
        <w:ind w:left="851" w:hanging="426"/>
      </w:pPr>
      <w:r>
        <w:t>Go to the schema using SQL developer and make sure that the following tables were cleared:</w:t>
      </w:r>
    </w:p>
    <w:p w14:paraId="15EED3CC" w14:textId="77777777" w:rsidR="00B31442" w:rsidRDefault="00707204" w:rsidP="00B31442">
      <w:pPr>
        <w:pStyle w:val="ProcBulletList1"/>
      </w:pPr>
      <w:r>
        <w:t xml:space="preserve">select count(*) from </w:t>
      </w:r>
      <w:r w:rsidR="00B31442">
        <w:t>HIT_MESSAGES_LP_D;</w:t>
      </w:r>
    </w:p>
    <w:p w14:paraId="0640065D" w14:textId="77777777" w:rsidR="00B31442" w:rsidRDefault="00707204" w:rsidP="00B31442">
      <w:pPr>
        <w:pStyle w:val="ProcBulletList1"/>
      </w:pPr>
      <w:r>
        <w:t xml:space="preserve">select count(*) from </w:t>
      </w:r>
      <w:r w:rsidR="00B31442">
        <w:t>HIT_MESSAGES ;</w:t>
      </w:r>
    </w:p>
    <w:p w14:paraId="6140DBAD" w14:textId="77777777" w:rsidR="00B31442" w:rsidRDefault="00B31442" w:rsidP="00B31442">
      <w:pPr>
        <w:pStyle w:val="ProcBulletList1"/>
      </w:pPr>
      <w:r>
        <w:t>select count(*) from INTERACTIONS ;</w:t>
      </w:r>
    </w:p>
    <w:p w14:paraId="1038570A" w14:textId="77777777" w:rsidR="00B31442" w:rsidRDefault="00B31442" w:rsidP="00B31442">
      <w:pPr>
        <w:pStyle w:val="ProcBulletList1"/>
      </w:pPr>
      <w:r>
        <w:t>select count(*) from INTERACTIONS_SNAPSHOT_CREDIT_D ;</w:t>
      </w:r>
    </w:p>
    <w:p w14:paraId="5C6FD048" w14:textId="77777777" w:rsidR="00B31442" w:rsidRDefault="00B31442" w:rsidP="00B31442">
      <w:pPr>
        <w:pStyle w:val="ProcBulletList1"/>
      </w:pPr>
      <w:r>
        <w:t>select count(*) from INTERACTIONS_SNAPSHOT_CREDIT_O ;</w:t>
      </w:r>
    </w:p>
    <w:p w14:paraId="48963618" w14:textId="77777777" w:rsidR="00B31442" w:rsidRDefault="00B31442" w:rsidP="00B31442">
      <w:pPr>
        <w:pStyle w:val="ProcBulletList1"/>
      </w:pPr>
      <w:r>
        <w:t>select count(*) from INTERACTIONS_SNAPSHOT_CREDIT_U ;</w:t>
      </w:r>
    </w:p>
    <w:p w14:paraId="45A60BB0" w14:textId="77777777" w:rsidR="00B31442" w:rsidRDefault="00B31442" w:rsidP="00B31442">
      <w:pPr>
        <w:pStyle w:val="ProcBulletList1"/>
      </w:pPr>
      <w:r>
        <w:t>select count(*) from INTERACTIONS_SNAPSHOT_ENT_D ;</w:t>
      </w:r>
    </w:p>
    <w:p w14:paraId="0E1B3808" w14:textId="77777777" w:rsidR="00B31442" w:rsidRDefault="00B31442" w:rsidP="00B31442">
      <w:pPr>
        <w:pStyle w:val="ProcBulletList1"/>
      </w:pPr>
      <w:r>
        <w:t>select count(*) from INTERACTIONS_SNAPSHOT_ENT_O ;</w:t>
      </w:r>
    </w:p>
    <w:p w14:paraId="45413D42" w14:textId="77777777" w:rsidR="00B31442" w:rsidRDefault="00B31442" w:rsidP="00B31442">
      <w:pPr>
        <w:pStyle w:val="ProcBulletList1"/>
      </w:pPr>
      <w:r>
        <w:t>select count(*) from INTERACTIONS_SNAPSHOT_ENT_U ;</w:t>
      </w:r>
    </w:p>
    <w:p w14:paraId="72D7E936" w14:textId="77777777" w:rsidR="00B31442" w:rsidRDefault="00B31442" w:rsidP="00B31442">
      <w:pPr>
        <w:pStyle w:val="ProcBulletList1"/>
      </w:pPr>
      <w:r>
        <w:t>select count(*) from INTERACTIONS_SNAPSHOT_MAIN ;</w:t>
      </w:r>
    </w:p>
    <w:p w14:paraId="601AAD75" w14:textId="77777777" w:rsidR="00B31442" w:rsidRDefault="00B31442" w:rsidP="00B31442">
      <w:pPr>
        <w:pStyle w:val="ProcBulletList1"/>
      </w:pPr>
      <w:r>
        <w:t>select count(*) from LC_ENTITLEMENTS_DETAIL ;</w:t>
      </w:r>
    </w:p>
    <w:p w14:paraId="7A7D509F" w14:textId="77777777" w:rsidR="00B31442" w:rsidRDefault="00B31442" w:rsidP="00B31442">
      <w:pPr>
        <w:pStyle w:val="ProcBulletList1"/>
      </w:pPr>
      <w:r>
        <w:t>select count(*) from LC_ENTITLEMENTS_MAIN ;</w:t>
      </w:r>
    </w:p>
    <w:p w14:paraId="348ACBEA" w14:textId="77777777" w:rsidR="00B31442" w:rsidRDefault="00B31442" w:rsidP="00B31442">
      <w:pPr>
        <w:pStyle w:val="ProcBulletList1"/>
      </w:pPr>
      <w:r>
        <w:t>select count(*) from LC_PREFERENCES_DETAIL ;</w:t>
      </w:r>
    </w:p>
    <w:p w14:paraId="4BBD9611" w14:textId="77777777" w:rsidR="00B31442" w:rsidRDefault="00B31442" w:rsidP="00B31442">
      <w:pPr>
        <w:pStyle w:val="ProcBulletList1"/>
      </w:pPr>
      <w:r>
        <w:t>select count(*) from LC_PREFERENCES_MAIN ;</w:t>
      </w:r>
    </w:p>
    <w:p w14:paraId="4332DDA5" w14:textId="77777777" w:rsidR="00B31442" w:rsidRDefault="00B31442" w:rsidP="00B31442">
      <w:pPr>
        <w:pStyle w:val="ProcBulletList1"/>
      </w:pPr>
      <w:r>
        <w:t>select count(*) from LP_CREDIT_DETAIL ;</w:t>
      </w:r>
    </w:p>
    <w:p w14:paraId="116DEA1F" w14:textId="77777777" w:rsidR="00B31442" w:rsidRDefault="00B31442" w:rsidP="00B31442">
      <w:pPr>
        <w:pStyle w:val="ProcBulletList1"/>
      </w:pPr>
      <w:r>
        <w:t>select count(*) from LP_CREDIT_MAIN ;</w:t>
      </w:r>
    </w:p>
    <w:p w14:paraId="40BB5F4F" w14:textId="77777777" w:rsidR="00B31442" w:rsidRDefault="00B31442" w:rsidP="00B31442">
      <w:pPr>
        <w:pStyle w:val="ProcBulletList1"/>
      </w:pPr>
      <w:r>
        <w:t>select count(*) from LP_ENTITLEMENTS_DETAIL ;</w:t>
      </w:r>
    </w:p>
    <w:p w14:paraId="6F442E71" w14:textId="77777777" w:rsidR="00B31442" w:rsidRDefault="00B31442" w:rsidP="00B31442">
      <w:pPr>
        <w:pStyle w:val="ProcBulletList1"/>
      </w:pPr>
      <w:r>
        <w:t>select count(*) from LP_ENTITLEMENTS_MAIN ;</w:t>
      </w:r>
    </w:p>
    <w:p w14:paraId="25B68F9A" w14:textId="77777777" w:rsidR="00B31442" w:rsidRDefault="00B31442" w:rsidP="00B31442">
      <w:pPr>
        <w:pStyle w:val="ProcBulletList1"/>
      </w:pPr>
      <w:r>
        <w:lastRenderedPageBreak/>
        <w:t>select count(*) from LP2LPA_EXECUTION_REPORT ;</w:t>
      </w:r>
    </w:p>
    <w:p w14:paraId="67AFC5CF" w14:textId="77777777" w:rsidR="00B31442" w:rsidRDefault="00B31442" w:rsidP="00B31442">
      <w:pPr>
        <w:pStyle w:val="ProcBulletList1"/>
      </w:pPr>
      <w:r>
        <w:t>select count(*) from LPA2LP_NEW_ORDER_SINGLE ;</w:t>
      </w:r>
    </w:p>
    <w:p w14:paraId="5D447F3F" w14:textId="77777777" w:rsidR="00B31442" w:rsidRDefault="00B31442" w:rsidP="00B31442">
      <w:pPr>
        <w:pStyle w:val="ProcBulletList1"/>
      </w:pPr>
      <w:r>
        <w:t>select count(*) from LPM_ENTITLEMENTS_DETAIL ;</w:t>
      </w:r>
    </w:p>
    <w:p w14:paraId="27D2870E" w14:textId="77777777" w:rsidR="00B31442" w:rsidRDefault="00B31442" w:rsidP="00B31442">
      <w:pPr>
        <w:pStyle w:val="ProcBulletList1"/>
      </w:pPr>
      <w:r>
        <w:t>select count(*) from LPM_ENTITLEMENTS_MAIN ;</w:t>
      </w:r>
    </w:p>
    <w:p w14:paraId="5293DE87" w14:textId="77777777" w:rsidR="00B31442" w:rsidRDefault="00B31442" w:rsidP="00B31442">
      <w:pPr>
        <w:pStyle w:val="ProcBulletList1"/>
      </w:pPr>
      <w:r>
        <w:t>select count(*) from MATCH_OB_SNAPSHOT_DETAIL ;</w:t>
      </w:r>
    </w:p>
    <w:p w14:paraId="0DCCD4F6" w14:textId="77777777" w:rsidR="00B31442" w:rsidRDefault="00B31442" w:rsidP="00B31442">
      <w:pPr>
        <w:pStyle w:val="ProcBulletList1"/>
      </w:pPr>
      <w:r>
        <w:t>select count(*) from MATCH_SOR_SMALL_NOS_DETAIL ;</w:t>
      </w:r>
    </w:p>
    <w:p w14:paraId="061294C6" w14:textId="77777777" w:rsidR="00B31442" w:rsidRDefault="00B31442" w:rsidP="00B31442">
      <w:pPr>
        <w:pStyle w:val="ProcBulletList1"/>
      </w:pPr>
      <w:r>
        <w:t>select count(*) from MATCH_SOR_MAIN ;</w:t>
      </w:r>
    </w:p>
    <w:p w14:paraId="11E21446" w14:textId="77777777" w:rsidR="00B31442" w:rsidRDefault="00B31442" w:rsidP="00B31442">
      <w:pPr>
        <w:pStyle w:val="ProcBulletList1"/>
      </w:pPr>
      <w:r>
        <w:t>select count(*) from NOS_DATA ;</w:t>
      </w:r>
    </w:p>
    <w:p w14:paraId="29307894" w14:textId="77777777" w:rsidR="00B31442" w:rsidRDefault="00B31442" w:rsidP="00B31442">
      <w:pPr>
        <w:pStyle w:val="ProcBulletList1"/>
      </w:pPr>
      <w:r>
        <w:t>select count(*) from NOS2LP_DETAILS ;</w:t>
      </w:r>
    </w:p>
    <w:p w14:paraId="438E939E" w14:textId="77777777" w:rsidR="00B31442" w:rsidRDefault="00B31442" w:rsidP="00B31442">
      <w:pPr>
        <w:pStyle w:val="ProcBulletList1"/>
      </w:pPr>
      <w:r>
        <w:t>select count(*) from NOS_SOR2LPA ;</w:t>
      </w:r>
    </w:p>
    <w:p w14:paraId="4FC1E3AC" w14:textId="77777777" w:rsidR="00B31442" w:rsidRDefault="00B31442" w:rsidP="00B31442">
      <w:pPr>
        <w:pStyle w:val="ProcBulletList1"/>
      </w:pPr>
      <w:r>
        <w:t>select count(*) from ORD_MASS_CNCL_REQ_MRKT_SGMNT_D ;</w:t>
      </w:r>
    </w:p>
    <w:p w14:paraId="5C481E11" w14:textId="77777777" w:rsidR="00B31442" w:rsidRDefault="00B31442" w:rsidP="00B31442">
      <w:pPr>
        <w:pStyle w:val="ProcBulletList1"/>
      </w:pPr>
      <w:r>
        <w:t>select count(*) from ORD_MASS_CNCL_REQ_ORD_ID_D ;</w:t>
      </w:r>
    </w:p>
    <w:p w14:paraId="55B6512F" w14:textId="77777777" w:rsidR="00B31442" w:rsidRDefault="00B31442" w:rsidP="00B31442">
      <w:pPr>
        <w:pStyle w:val="ProcBulletList1"/>
      </w:pPr>
      <w:r>
        <w:t>select count(*) from ORD_MASS_CNCL_REQ_SCRTY_D ;</w:t>
      </w:r>
    </w:p>
    <w:p w14:paraId="4E555E33" w14:textId="77777777" w:rsidR="00B31442" w:rsidRDefault="00B31442" w:rsidP="00B31442">
      <w:pPr>
        <w:pStyle w:val="ProcBulletList1"/>
      </w:pPr>
      <w:r>
        <w:t>select count(*) from ORD_MASS_CNCL_REQ_SCRTY_TYPE_D ;</w:t>
      </w:r>
    </w:p>
    <w:p w14:paraId="3C0BBA79" w14:textId="77777777" w:rsidR="00B31442" w:rsidRDefault="00B31442" w:rsidP="00B31442">
      <w:pPr>
        <w:pStyle w:val="ProcBulletList1"/>
      </w:pPr>
      <w:r>
        <w:t>select count(*) from ORDER_CANCEL_REJECT ;</w:t>
      </w:r>
    </w:p>
    <w:p w14:paraId="28FD75AC" w14:textId="77777777" w:rsidR="00B31442" w:rsidRDefault="00B31442" w:rsidP="00B31442">
      <w:pPr>
        <w:pStyle w:val="ProcBulletList1"/>
      </w:pPr>
      <w:r>
        <w:t>select count(*) from ORDER_CANCEL_REQUEST ;</w:t>
      </w:r>
    </w:p>
    <w:p w14:paraId="1E98066D" w14:textId="77777777" w:rsidR="00B31442" w:rsidRDefault="00B31442" w:rsidP="00B31442">
      <w:pPr>
        <w:pStyle w:val="ProcBulletList1"/>
      </w:pPr>
      <w:r>
        <w:t>select count(*) from ORDER_MASS_CANCEL_REPORT ;</w:t>
      </w:r>
    </w:p>
    <w:p w14:paraId="493B4D40" w14:textId="77777777" w:rsidR="00B31442" w:rsidRDefault="00B31442" w:rsidP="00B31442">
      <w:pPr>
        <w:pStyle w:val="ProcBulletList1"/>
      </w:pPr>
      <w:r>
        <w:t>select count(*) from ORDER_MASS_CANCEL_REQUEST ;</w:t>
      </w:r>
    </w:p>
    <w:p w14:paraId="030F7F4C" w14:textId="77777777" w:rsidR="00B31442" w:rsidRDefault="00B31442" w:rsidP="00B31442">
      <w:pPr>
        <w:pStyle w:val="ProcBulletList1"/>
      </w:pPr>
      <w:r>
        <w:t>select count(*) from RECORDED_EXEC_ACK ;</w:t>
      </w:r>
    </w:p>
    <w:p w14:paraId="0493416F" w14:textId="77777777" w:rsidR="00B31442" w:rsidRDefault="00B31442" w:rsidP="00B31442">
      <w:pPr>
        <w:pStyle w:val="ProcBulletList1"/>
      </w:pPr>
      <w:r>
        <w:t>select count(*) from RECORDED_EXECUTION_REPORT ;</w:t>
      </w:r>
    </w:p>
    <w:p w14:paraId="2041E2FF" w14:textId="77777777" w:rsidR="00B31442" w:rsidRDefault="00B31442" w:rsidP="00B31442">
      <w:pPr>
        <w:pStyle w:val="ProcBulletList1"/>
      </w:pPr>
      <w:r>
        <w:t>select count(*) from RECORDED_NEW_ORDER_SINGLE_LP_D ;</w:t>
      </w:r>
    </w:p>
    <w:p w14:paraId="1AAE066E" w14:textId="77777777" w:rsidR="00B31442" w:rsidRDefault="00B31442" w:rsidP="00B31442">
      <w:pPr>
        <w:pStyle w:val="ProcBulletList1"/>
      </w:pPr>
      <w:r>
        <w:t>select count(*) from RECORDED_NEW_ORDER_SINGLE ;</w:t>
      </w:r>
    </w:p>
    <w:p w14:paraId="21395E3A" w14:textId="77777777" w:rsidR="00B31442" w:rsidRDefault="00B31442" w:rsidP="00B31442">
      <w:pPr>
        <w:pStyle w:val="ProcBulletList1"/>
      </w:pPr>
      <w:r>
        <w:t>select count(*) from RFQ_MATCH_ATTEMPT_SNAP_DETAIL ;</w:t>
      </w:r>
    </w:p>
    <w:p w14:paraId="30E09201" w14:textId="77777777" w:rsidR="00B31442" w:rsidRDefault="00B31442" w:rsidP="00B31442">
      <w:pPr>
        <w:pStyle w:val="ProcBulletList1"/>
      </w:pPr>
      <w:r>
        <w:t>select count(*) from RFQ_MATCH_ATTEMPT_MAIN ;</w:t>
      </w:r>
    </w:p>
    <w:p w14:paraId="324DF1AA" w14:textId="77777777" w:rsidR="00B31442" w:rsidRDefault="00B31442" w:rsidP="00B31442">
      <w:pPr>
        <w:pStyle w:val="ProcBulletList1"/>
      </w:pPr>
      <w:r>
        <w:t>select count(*) from RFQ_MD_STARTED ;</w:t>
      </w:r>
    </w:p>
    <w:p w14:paraId="733CD8EA" w14:textId="77777777" w:rsidR="00B31442" w:rsidRDefault="00B31442" w:rsidP="00B31442">
      <w:pPr>
        <w:pStyle w:val="ProcBulletList1"/>
      </w:pPr>
      <w:r>
        <w:t>select count(*) from RFQ_QUOTE_CANCEL ;</w:t>
      </w:r>
    </w:p>
    <w:p w14:paraId="005A7C84" w14:textId="77777777" w:rsidR="00B31442" w:rsidRDefault="00B31442" w:rsidP="00B31442">
      <w:pPr>
        <w:pStyle w:val="ProcBulletList1"/>
      </w:pPr>
      <w:r>
        <w:t>select count(*) from RFQ_QUOTE_REQUEST_LP_D ;</w:t>
      </w:r>
    </w:p>
    <w:p w14:paraId="2A677440" w14:textId="77777777" w:rsidR="00B31442" w:rsidRDefault="00B31442" w:rsidP="00B31442">
      <w:pPr>
        <w:pStyle w:val="ProcBulletList1"/>
      </w:pPr>
      <w:r>
        <w:t>select count(*) from RFQ_QUOTE_REQUEST ;</w:t>
      </w:r>
    </w:p>
    <w:p w14:paraId="5DE379BD" w14:textId="77777777" w:rsidR="00B31442" w:rsidRDefault="00B31442" w:rsidP="00B31442">
      <w:pPr>
        <w:pStyle w:val="ProcBulletList1"/>
      </w:pPr>
      <w:r>
        <w:t>select count(*) from RFQ_QUOTE_REQUEST_REJECT ;</w:t>
      </w:r>
    </w:p>
    <w:p w14:paraId="7AC2429D" w14:textId="77777777" w:rsidR="00B31442" w:rsidRDefault="00B31442" w:rsidP="00B31442">
      <w:pPr>
        <w:pStyle w:val="ProcBulletList1"/>
      </w:pPr>
      <w:r>
        <w:t>select count(*) from RFQ_TRADABLE_PARTIES ;</w:t>
      </w:r>
    </w:p>
    <w:p w14:paraId="09828403" w14:textId="77777777" w:rsidR="00B31442" w:rsidRDefault="00B31442" w:rsidP="00B31442">
      <w:pPr>
        <w:pStyle w:val="ProcBulletList1"/>
      </w:pPr>
      <w:r>
        <w:lastRenderedPageBreak/>
        <w:t>select count(*) from TRADE_CAPTURE_REPORT_RECORDS ;</w:t>
      </w:r>
    </w:p>
    <w:p w14:paraId="6F0F2E0B" w14:textId="77777777" w:rsidR="00B31442" w:rsidRDefault="00B31442" w:rsidP="00B31442">
      <w:pPr>
        <w:pStyle w:val="ProcBulletList1"/>
      </w:pPr>
      <w:r>
        <w:t>select count(*) from ACTIVE_ORDERS ;</w:t>
      </w:r>
    </w:p>
    <w:p w14:paraId="34665CB9" w14:textId="77777777" w:rsidR="00B31442" w:rsidRDefault="00B31442" w:rsidP="00B31442">
      <w:pPr>
        <w:pStyle w:val="ProcBulletList1"/>
      </w:pPr>
      <w:r>
        <w:t>select count(*) from ORDER_STATUS_EXT_SMALL ;</w:t>
      </w:r>
    </w:p>
    <w:p w14:paraId="56000171" w14:textId="77777777" w:rsidR="00B31442" w:rsidRDefault="00B31442" w:rsidP="00B31442">
      <w:pPr>
        <w:pStyle w:val="ProcBulletList1"/>
      </w:pPr>
      <w:r>
        <w:t>select count(*) from ORDER_STATUS_EXT;</w:t>
      </w:r>
    </w:p>
    <w:p w14:paraId="59443CE4" w14:textId="77777777" w:rsidR="001A68F8" w:rsidRPr="00707204" w:rsidRDefault="00B31442" w:rsidP="00B31442">
      <w:pPr>
        <w:pStyle w:val="ProcBulletList1"/>
        <w:numPr>
          <w:ilvl w:val="0"/>
          <w:numId w:val="0"/>
        </w:numPr>
        <w:ind w:left="720"/>
        <w:rPr>
          <w:color w:val="FF0000"/>
        </w:rPr>
      </w:pPr>
      <w:r w:rsidRPr="00707204">
        <w:rPr>
          <w:color w:val="FF0000"/>
        </w:rPr>
        <w:t>all the results should be 0</w:t>
      </w:r>
    </w:p>
    <w:p w14:paraId="29E0E5CC" w14:textId="77777777" w:rsidR="001A68F8" w:rsidRDefault="001A68F8" w:rsidP="00CB1B2F">
      <w:pPr>
        <w:pStyle w:val="Heading2NEX"/>
        <w:numPr>
          <w:ilvl w:val="1"/>
          <w:numId w:val="37"/>
        </w:numPr>
        <w:suppressLineNumbers w:val="0"/>
        <w:ind w:left="284" w:hanging="1135"/>
      </w:pPr>
      <w:bookmarkStart w:id="119" w:name="_Toc497927886"/>
      <w:bookmarkStart w:id="120" w:name="_Toc499234666"/>
      <w:r>
        <w:t>Post Cleanup</w:t>
      </w:r>
      <w:bookmarkEnd w:id="119"/>
      <w:bookmarkEnd w:id="120"/>
    </w:p>
    <w:p w14:paraId="33DC9D53" w14:textId="77777777" w:rsidR="000F6877" w:rsidRPr="004E72A5" w:rsidRDefault="003F74FC" w:rsidP="000F6877">
      <w:pPr>
        <w:pStyle w:val="BodyTextNEX"/>
        <w:rPr>
          <w:rFonts w:ascii="Arial" w:hAnsi="Arial" w:cs="Arial"/>
        </w:rPr>
      </w:pPr>
      <w:r w:rsidRPr="004E72A5">
        <w:rPr>
          <w:rFonts w:ascii="Arial" w:hAnsi="Arial" w:cs="Arial"/>
        </w:rPr>
        <w:t xml:space="preserve">The </w:t>
      </w:r>
      <w:r>
        <w:rPr>
          <w:rFonts w:ascii="Arial" w:hAnsi="Arial" w:cs="Arial"/>
        </w:rPr>
        <w:t xml:space="preserve">procedure </w:t>
      </w:r>
      <w:r w:rsidRPr="004E72A5">
        <w:rPr>
          <w:rFonts w:ascii="Arial" w:hAnsi="Arial" w:cs="Arial"/>
        </w:rPr>
        <w:t xml:space="preserve">phases are as follows: </w:t>
      </w:r>
    </w:p>
    <w:p w14:paraId="318C474E" w14:textId="77777777" w:rsidR="001A68F8" w:rsidRDefault="001A68F8" w:rsidP="00E27E6F">
      <w:pPr>
        <w:pStyle w:val="NumberedList"/>
        <w:numPr>
          <w:ilvl w:val="0"/>
          <w:numId w:val="73"/>
        </w:numPr>
        <w:ind w:left="851" w:hanging="426"/>
      </w:pPr>
      <w:r>
        <w:t>Login to</w:t>
      </w:r>
      <w:r w:rsidR="00F53481">
        <w:t xml:space="preserve"> Kafka machine with user </w:t>
      </w:r>
      <w:r w:rsidR="00F53481" w:rsidRPr="00F53481">
        <w:rPr>
          <w:b/>
          <w:bCs/>
        </w:rPr>
        <w:t>kafka</w:t>
      </w:r>
    </w:p>
    <w:p w14:paraId="6D98401E" w14:textId="77777777" w:rsidR="001A68F8" w:rsidRDefault="001A68F8" w:rsidP="00E27E6F">
      <w:pPr>
        <w:pStyle w:val="NumberedList"/>
        <w:numPr>
          <w:ilvl w:val="0"/>
          <w:numId w:val="69"/>
        </w:numPr>
        <w:ind w:left="851" w:hanging="426"/>
      </w:pPr>
      <w:r>
        <w:t>Verify that the data files were removed:</w:t>
      </w:r>
    </w:p>
    <w:p w14:paraId="04E0B55D" w14:textId="77777777" w:rsidR="001A68F8" w:rsidRDefault="001A68F8" w:rsidP="001A68F8">
      <w:pPr>
        <w:pStyle w:val="BulletLAST"/>
      </w:pPr>
      <w:r>
        <w:t>Zookeeper:</w:t>
      </w:r>
    </w:p>
    <w:p w14:paraId="3B9A6B01" w14:textId="77777777" w:rsidR="001A68F8" w:rsidRDefault="001A68F8" w:rsidP="000F6877">
      <w:pPr>
        <w:pStyle w:val="CommandText"/>
      </w:pPr>
      <w:r>
        <w:t xml:space="preserve">/export/home/zookeeper/zkdata*/version*/* </w:t>
      </w:r>
    </w:p>
    <w:p w14:paraId="2E07E460" w14:textId="77777777" w:rsidR="001A68F8" w:rsidRDefault="001A68F8" w:rsidP="001A68F8">
      <w:pPr>
        <w:pStyle w:val="NumberedList"/>
        <w:numPr>
          <w:ilvl w:val="0"/>
          <w:numId w:val="0"/>
        </w:numPr>
        <w:ind w:left="1276"/>
      </w:pPr>
      <w:r>
        <w:t>(e.g. /export/home/zookeeper/zkdata_3_4/version-2/)</w:t>
      </w:r>
    </w:p>
    <w:p w14:paraId="7FD0F6A3" w14:textId="77777777" w:rsidR="001A68F8" w:rsidRDefault="001A68F8" w:rsidP="000F6877">
      <w:pPr>
        <w:pStyle w:val="CommandText"/>
      </w:pPr>
      <w:r>
        <w:t>/export/home/zookeeper/zklogdata*/version*/*</w:t>
      </w:r>
    </w:p>
    <w:p w14:paraId="0E92BB29" w14:textId="77777777" w:rsidR="001A68F8" w:rsidRDefault="001A68F8" w:rsidP="001A68F8">
      <w:pPr>
        <w:pStyle w:val="NumberedList"/>
        <w:numPr>
          <w:ilvl w:val="0"/>
          <w:numId w:val="0"/>
        </w:numPr>
        <w:ind w:left="1276"/>
      </w:pPr>
      <w:r>
        <w:t>(e.g. /export/home/zookeeper/zklogdata_3_4/version-2/)</w:t>
      </w:r>
    </w:p>
    <w:p w14:paraId="2E22D5C2" w14:textId="77777777" w:rsidR="001A68F8" w:rsidRDefault="001A68F8" w:rsidP="001A68F8">
      <w:pPr>
        <w:pStyle w:val="BulletLAST"/>
      </w:pPr>
      <w:r>
        <w:t>KAFKA:</w:t>
      </w:r>
    </w:p>
    <w:p w14:paraId="096F405B" w14:textId="77777777" w:rsidR="001A68F8" w:rsidRDefault="001A68F8" w:rsidP="000F6877">
      <w:pPr>
        <w:pStyle w:val="CommandText"/>
      </w:pPr>
      <w:r>
        <w:t>/export/home/kafka/data_kafka09/*</w:t>
      </w:r>
    </w:p>
    <w:p w14:paraId="0C04A479" w14:textId="77777777" w:rsidR="001A68F8" w:rsidRDefault="001A68F8" w:rsidP="00E27E6F">
      <w:pPr>
        <w:pStyle w:val="NumberedList"/>
        <w:numPr>
          <w:ilvl w:val="0"/>
          <w:numId w:val="69"/>
        </w:numPr>
        <w:ind w:left="851" w:hanging="426"/>
      </w:pPr>
      <w:r>
        <w:t>Execute the following command to start all Kafka and Zookeeper services:</w:t>
      </w:r>
    </w:p>
    <w:p w14:paraId="29267F63" w14:textId="77777777" w:rsidR="001A68F8" w:rsidRDefault="001A68F8" w:rsidP="000F6877">
      <w:pPr>
        <w:pStyle w:val="CommandText"/>
      </w:pPr>
      <w:r>
        <w:t xml:space="preserve"> cd /export/home/kafka/app_kafka09/bin</w:t>
      </w:r>
    </w:p>
    <w:p w14:paraId="44F1D31B" w14:textId="77777777" w:rsidR="001A68F8" w:rsidRDefault="001A68F8" w:rsidP="000F6877">
      <w:pPr>
        <w:pStyle w:val="CommandText"/>
      </w:pPr>
      <w:r>
        <w:t>./cluster.sh start</w:t>
      </w:r>
    </w:p>
    <w:p w14:paraId="0C3C79FE" w14:textId="77777777" w:rsidR="001A68F8" w:rsidRDefault="001A68F8" w:rsidP="00E27E6F">
      <w:pPr>
        <w:pStyle w:val="NumberedList"/>
        <w:numPr>
          <w:ilvl w:val="0"/>
          <w:numId w:val="69"/>
        </w:numPr>
        <w:ind w:left="851" w:hanging="426"/>
      </w:pPr>
      <w:r>
        <w:t>Start DB producers (Iris and RDS):</w:t>
      </w:r>
    </w:p>
    <w:p w14:paraId="0720CE2F" w14:textId="77777777" w:rsidR="001A68F8" w:rsidRDefault="001A68F8" w:rsidP="001A68F8">
      <w:pPr>
        <w:pStyle w:val="BulletLAST"/>
      </w:pPr>
      <w:r>
        <w:t xml:space="preserve">Iris: </w:t>
      </w:r>
    </w:p>
    <w:p w14:paraId="10928A70" w14:textId="77777777" w:rsidR="001A68F8" w:rsidRDefault="001A68F8" w:rsidP="003E5C3C">
      <w:pPr>
        <w:pStyle w:val="CommandText"/>
      </w:pPr>
      <w:r>
        <w:t>sudo service iris st</w:t>
      </w:r>
      <w:r w:rsidR="003E5C3C">
        <w:t>art</w:t>
      </w:r>
    </w:p>
    <w:p w14:paraId="60D5A85A" w14:textId="77777777" w:rsidR="001A68F8" w:rsidRDefault="001A68F8" w:rsidP="001A68F8">
      <w:pPr>
        <w:pStyle w:val="BulletLAST"/>
      </w:pPr>
      <w:r>
        <w:t xml:space="preserve">RDS: </w:t>
      </w:r>
    </w:p>
    <w:p w14:paraId="7FA87156" w14:textId="77777777" w:rsidR="001A68F8" w:rsidRDefault="001A68F8" w:rsidP="003E5C3C">
      <w:pPr>
        <w:pStyle w:val="CommandText"/>
      </w:pPr>
      <w:r>
        <w:t>sudo service rds st</w:t>
      </w:r>
      <w:r w:rsidR="003E5C3C">
        <w:t>art</w:t>
      </w:r>
    </w:p>
    <w:p w14:paraId="7C10FEFA" w14:textId="77777777" w:rsidR="003F74FC" w:rsidRDefault="003F74FC">
      <w:pPr>
        <w:rPr>
          <w:lang w:eastAsia="en-US" w:bidi="he-IL"/>
        </w:rPr>
      </w:pPr>
      <w:r>
        <w:rPr>
          <w:lang w:eastAsia="en-US" w:bidi="he-IL"/>
        </w:rPr>
        <w:br w:type="page"/>
      </w:r>
    </w:p>
    <w:p w14:paraId="3312BE13" w14:textId="77777777" w:rsidR="003E5C3C" w:rsidRDefault="003E5C3C">
      <w:pPr>
        <w:rPr>
          <w:lang w:eastAsia="en-US" w:bidi="he-IL"/>
        </w:rPr>
      </w:pPr>
    </w:p>
    <w:p w14:paraId="71129F1D" w14:textId="77777777" w:rsidR="003E5C3C" w:rsidRPr="00551354" w:rsidRDefault="003E5C3C" w:rsidP="000D070F">
      <w:pPr>
        <w:pStyle w:val="Heading1NEX"/>
        <w:keepNext w:val="0"/>
        <w:keepLines w:val="0"/>
        <w:numPr>
          <w:ilvl w:val="0"/>
          <w:numId w:val="37"/>
        </w:numPr>
        <w:suppressLineNumbers w:val="0"/>
        <w:ind w:left="283" w:hanging="1134"/>
        <w:rPr>
          <w:color w:val="auto"/>
        </w:rPr>
      </w:pPr>
      <w:bookmarkStart w:id="121" w:name="_Toc499234667"/>
      <w:r w:rsidRPr="00551354">
        <w:rPr>
          <w:rFonts w:eastAsia="Times New Roman" w:cs="Arial"/>
          <w:bCs/>
          <w:color w:val="auto"/>
          <w:sz w:val="52"/>
          <w:szCs w:val="52"/>
        </w:rPr>
        <w:lastRenderedPageBreak/>
        <w:t>C</w:t>
      </w:r>
      <w:r w:rsidR="000D070F" w:rsidRPr="00551354">
        <w:rPr>
          <w:rFonts w:eastAsia="Times New Roman" w:cs="Arial"/>
          <w:bCs/>
          <w:color w:val="auto"/>
          <w:sz w:val="52"/>
          <w:szCs w:val="52"/>
        </w:rPr>
        <w:t>assandra</w:t>
      </w:r>
      <w:bookmarkEnd w:id="121"/>
    </w:p>
    <w:p w14:paraId="726F0EEC" w14:textId="77777777" w:rsidR="00804DA6" w:rsidRDefault="00850B74" w:rsidP="00804DA6">
      <w:pPr>
        <w:pStyle w:val="Heading2NEX"/>
        <w:numPr>
          <w:ilvl w:val="1"/>
          <w:numId w:val="37"/>
        </w:numPr>
        <w:suppressLineNumbers w:val="0"/>
        <w:ind w:left="284" w:hanging="1135"/>
      </w:pPr>
      <w:bookmarkStart w:id="122" w:name="_Toc499234668"/>
      <w:r>
        <w:t>build version</w:t>
      </w:r>
      <w:bookmarkEnd w:id="122"/>
    </w:p>
    <w:p w14:paraId="299C6973" w14:textId="77777777" w:rsidR="00DD026C" w:rsidRDefault="00DD026C" w:rsidP="00DD026C">
      <w:pPr>
        <w:pStyle w:val="BodyTextNEX"/>
      </w:pPr>
      <w:r w:rsidRPr="00DD026C">
        <w:t>1.0.12.0</w:t>
      </w:r>
      <w:r w:rsidR="00B103A3">
        <w:t xml:space="preserve"> and up</w:t>
      </w:r>
    </w:p>
    <w:p w14:paraId="7086220A" w14:textId="77777777" w:rsidR="00990011" w:rsidRPr="00DD026C" w:rsidRDefault="00990011" w:rsidP="00990011">
      <w:pPr>
        <w:pStyle w:val="BodyTextNEX"/>
      </w:pPr>
      <w:r>
        <w:t>For earlier versions, please find instructions in section 7.2</w:t>
      </w:r>
    </w:p>
    <w:p w14:paraId="64D4BB7D" w14:textId="77777777" w:rsidR="00804DA6" w:rsidRDefault="00804DA6" w:rsidP="00804DA6">
      <w:pPr>
        <w:pStyle w:val="Heading2NEX"/>
        <w:numPr>
          <w:ilvl w:val="1"/>
          <w:numId w:val="37"/>
        </w:numPr>
        <w:suppressLineNumbers w:val="0"/>
        <w:ind w:left="284" w:hanging="1135"/>
      </w:pPr>
      <w:bookmarkStart w:id="123" w:name="_Toc499234669"/>
      <w:r>
        <w:t>Pre Clean-up steps</w:t>
      </w:r>
      <w:bookmarkEnd w:id="123"/>
    </w:p>
    <w:p w14:paraId="50298CF1" w14:textId="77777777" w:rsidR="00444A4A" w:rsidRDefault="00804DA6" w:rsidP="00CE00E9">
      <w:pPr>
        <w:pStyle w:val="BodyTextNEX"/>
        <w:spacing w:before="0" w:after="0"/>
      </w:pPr>
      <w:r w:rsidRPr="00804DA6">
        <w:rPr>
          <w:lang w:val="en-US"/>
        </w:rPr>
        <w:t>1.</w:t>
      </w:r>
      <w:r w:rsidRPr="00804DA6">
        <w:rPr>
          <w:lang w:val="en-US"/>
        </w:rPr>
        <w:tab/>
      </w:r>
      <w:r w:rsidR="00CE00E9" w:rsidRPr="00CE00E9">
        <w:t>If the version is 1.0.12.0 and up, start the procedure from step 2.</w:t>
      </w:r>
      <w:r w:rsidR="00CE00E9">
        <w:rPr>
          <w:lang w:val="en-US"/>
        </w:rPr>
        <w:t xml:space="preserve">In case of earlier versions </w:t>
      </w:r>
      <w:r w:rsidR="00444A4A">
        <w:t>run the following steps:</w:t>
      </w:r>
    </w:p>
    <w:p w14:paraId="6510CDEB" w14:textId="77777777" w:rsidR="00444A4A" w:rsidRDefault="00444A4A" w:rsidP="003D6EAF">
      <w:pPr>
        <w:pStyle w:val="a"/>
        <w:numPr>
          <w:ilvl w:val="0"/>
          <w:numId w:val="80"/>
        </w:numPr>
        <w:rPr>
          <w:rFonts w:ascii="Calibri" w:hAnsi="Calibri" w:cstheme="minorBidi"/>
          <w:color w:val="464646" w:themeColor="text1"/>
          <w:lang w:val="en-US" w:eastAsia="ja-JP"/>
        </w:rPr>
      </w:pPr>
      <w:r w:rsidRPr="006222EA">
        <w:rPr>
          <w:rFonts w:ascii="Calibri" w:hAnsi="Calibri" w:cstheme="minorBidi"/>
          <w:color w:val="464646" w:themeColor="text1"/>
          <w:lang w:val="en-US" w:eastAsia="ja-JP"/>
        </w:rPr>
        <w:t xml:space="preserve">cluster.sh – script to be installed on every Cassandra machine. </w:t>
      </w:r>
      <w:r w:rsidR="003D6EAF">
        <w:rPr>
          <w:rFonts w:ascii="Calibri" w:hAnsi="Calibri" w:cstheme="minorBidi"/>
          <w:color w:val="464646" w:themeColor="text1"/>
          <w:lang w:val="en-US" w:eastAsia="ja-JP"/>
        </w:rPr>
        <w:t>copy "cassandra.tar.gz"to</w:t>
      </w:r>
      <w:r w:rsidRPr="006222EA">
        <w:rPr>
          <w:rFonts w:ascii="Calibri" w:hAnsi="Calibri" w:cstheme="minorBidi"/>
          <w:color w:val="464646" w:themeColor="text1"/>
          <w:lang w:val="en-US" w:eastAsia="ja-JP"/>
        </w:rPr>
        <w:t>: /export/home/cassandra/cluster/</w:t>
      </w:r>
      <w:r w:rsidR="006222EA" w:rsidRPr="006222EA">
        <w:rPr>
          <w:rFonts w:ascii="Calibri" w:hAnsi="Calibri" w:cstheme="minorBidi"/>
          <w:color w:val="464646" w:themeColor="text1"/>
          <w:lang w:val="en-US" w:eastAsia="ja-JP"/>
        </w:rPr>
        <w:t>Cassandra</w:t>
      </w:r>
      <w:r w:rsidR="003D6EAF">
        <w:rPr>
          <w:rFonts w:ascii="Calibri" w:hAnsi="Calibri" w:cstheme="minorBidi"/>
          <w:color w:val="464646" w:themeColor="text1"/>
          <w:lang w:val="en-US" w:eastAsia="ja-JP"/>
        </w:rPr>
        <w:t>/</w:t>
      </w:r>
    </w:p>
    <w:p w14:paraId="50B89E71" w14:textId="77777777" w:rsidR="003D6EAF" w:rsidRPr="006222EA" w:rsidRDefault="00C56B05" w:rsidP="003D6EAF">
      <w:pPr>
        <w:pStyle w:val="a"/>
        <w:numPr>
          <w:ilvl w:val="0"/>
          <w:numId w:val="80"/>
        </w:numPr>
        <w:rPr>
          <w:rFonts w:ascii="Calibri" w:hAnsi="Calibri" w:cstheme="minorBidi"/>
          <w:color w:val="464646" w:themeColor="text1"/>
          <w:lang w:val="en-US" w:eastAsia="ja-JP"/>
        </w:rPr>
      </w:pPr>
      <w:r>
        <w:rPr>
          <w:rFonts w:ascii="Calibri" w:hAnsi="Calibri" w:cstheme="minorBidi"/>
          <w:color w:val="464646" w:themeColor="text1"/>
          <w:lang w:val="en-US" w:eastAsia="ja-JP"/>
        </w:rPr>
        <w:t>Extract the archiv</w:t>
      </w:r>
      <w:r w:rsidR="003D6EAF">
        <w:rPr>
          <w:rFonts w:ascii="Calibri" w:hAnsi="Calibri" w:cstheme="minorBidi"/>
          <w:color w:val="464646" w:themeColor="text1"/>
          <w:lang w:val="en-US" w:eastAsia="ja-JP"/>
        </w:rPr>
        <w:t>e: run "tar –zxvf cassandra.tar.gz"</w:t>
      </w:r>
    </w:p>
    <w:p w14:paraId="55A3285F" w14:textId="77777777" w:rsidR="006222EA" w:rsidRPr="006222EA" w:rsidRDefault="006222EA" w:rsidP="003D6EAF">
      <w:pPr>
        <w:pStyle w:val="a"/>
        <w:numPr>
          <w:ilvl w:val="0"/>
          <w:numId w:val="80"/>
        </w:numPr>
        <w:rPr>
          <w:rFonts w:ascii="Calibri" w:hAnsi="Calibri" w:cstheme="minorBidi"/>
          <w:color w:val="464646" w:themeColor="text1"/>
          <w:lang w:val="en-US" w:eastAsia="ja-JP"/>
        </w:rPr>
      </w:pPr>
      <w:r w:rsidRPr="006222EA">
        <w:rPr>
          <w:rFonts w:ascii="Calibri" w:hAnsi="Calibri" w:cstheme="minorBidi"/>
          <w:color w:val="464646" w:themeColor="text1"/>
          <w:lang w:val="en-US" w:eastAsia="ja-JP"/>
        </w:rPr>
        <w:t xml:space="preserve">After cluster.sh is </w:t>
      </w:r>
      <w:r w:rsidR="003D6EAF">
        <w:rPr>
          <w:rFonts w:ascii="Calibri" w:hAnsi="Calibri" w:cstheme="minorBidi"/>
          <w:color w:val="464646" w:themeColor="text1"/>
          <w:lang w:val="en-US" w:eastAsia="ja-JP"/>
        </w:rPr>
        <w:t>extracted</w:t>
      </w:r>
      <w:r w:rsidRPr="006222EA">
        <w:rPr>
          <w:rFonts w:ascii="Calibri" w:hAnsi="Calibri" w:cstheme="minorBidi"/>
          <w:color w:val="464646" w:themeColor="text1"/>
          <w:lang w:val="en-US" w:eastAsia="ja-JP"/>
        </w:rPr>
        <w:t>, change it to executable: run "chmod +x cluster.sh"</w:t>
      </w:r>
    </w:p>
    <w:p w14:paraId="6F509DC0" w14:textId="77777777" w:rsidR="006222EA" w:rsidRPr="006222EA" w:rsidRDefault="006222EA" w:rsidP="006222EA">
      <w:pPr>
        <w:pStyle w:val="a"/>
        <w:numPr>
          <w:ilvl w:val="0"/>
          <w:numId w:val="80"/>
        </w:numPr>
        <w:rPr>
          <w:rFonts w:ascii="Calibri" w:hAnsi="Calibri" w:cstheme="minorBidi"/>
          <w:color w:val="464646" w:themeColor="text1"/>
          <w:lang w:val="en-US" w:eastAsia="ja-JP"/>
        </w:rPr>
      </w:pPr>
      <w:r w:rsidRPr="006222EA">
        <w:rPr>
          <w:rFonts w:ascii="Calibri" w:hAnsi="Calibri" w:cstheme="minorBidi"/>
          <w:color w:val="464646" w:themeColor="text1"/>
          <w:lang w:val="en-US" w:eastAsia="ja-JP"/>
        </w:rPr>
        <w:t>cluster.sh is using cqlsh (Cassandra command line tool) located here:</w:t>
      </w:r>
    </w:p>
    <w:p w14:paraId="02C0B568" w14:textId="77777777" w:rsidR="006222EA" w:rsidRPr="006222EA" w:rsidRDefault="006222EA" w:rsidP="006222EA">
      <w:pPr>
        <w:ind w:left="720"/>
        <w:rPr>
          <w:color w:val="464646" w:themeColor="text1"/>
          <w:sz w:val="22"/>
          <w:lang w:val="en-US"/>
        </w:rPr>
      </w:pPr>
      <w:r w:rsidRPr="006222EA">
        <w:rPr>
          <w:color w:val="464646" w:themeColor="text1"/>
          <w:sz w:val="22"/>
          <w:lang w:val="en-US"/>
        </w:rPr>
        <w:t>/export/home/cassandra/cluster/1/bin/cqlsh</w:t>
      </w:r>
    </w:p>
    <w:p w14:paraId="35FC0490" w14:textId="77777777" w:rsidR="009B3BFC" w:rsidRDefault="006222EA" w:rsidP="009B3BFC">
      <w:pPr>
        <w:ind w:left="720"/>
        <w:rPr>
          <w:color w:val="464646" w:themeColor="text1"/>
          <w:sz w:val="22"/>
          <w:lang w:val="en-US"/>
        </w:rPr>
      </w:pPr>
      <w:r w:rsidRPr="006222EA">
        <w:rPr>
          <w:color w:val="464646" w:themeColor="text1"/>
          <w:sz w:val="22"/>
          <w:lang w:val="en-US"/>
        </w:rPr>
        <w:t>Befo</w:t>
      </w:r>
      <w:r w:rsidR="009B3BFC">
        <w:rPr>
          <w:color w:val="464646" w:themeColor="text1"/>
          <w:sz w:val="22"/>
          <w:lang w:val="en-US"/>
        </w:rPr>
        <w:t>re running cluster.sh make sure</w:t>
      </w:r>
      <w:r w:rsidRPr="006222EA">
        <w:rPr>
          <w:color w:val="464646" w:themeColor="text1"/>
          <w:sz w:val="22"/>
          <w:lang w:val="en-US"/>
        </w:rPr>
        <w:t xml:space="preserve"> /export/home/cassandra/cluster/1/bin/cqlsh is executable. Change it to executable, if needed:</w:t>
      </w:r>
    </w:p>
    <w:p w14:paraId="2047E17B" w14:textId="77777777" w:rsidR="00444A4A" w:rsidRDefault="009B3BFC" w:rsidP="000B0C10">
      <w:pPr>
        <w:ind w:left="720"/>
        <w:rPr>
          <w:color w:val="464646" w:themeColor="text1"/>
          <w:sz w:val="22"/>
          <w:lang w:val="en-US"/>
        </w:rPr>
      </w:pPr>
      <w:r>
        <w:rPr>
          <w:color w:val="464646" w:themeColor="text1"/>
          <w:sz w:val="22"/>
          <w:lang w:val="en-US"/>
        </w:rPr>
        <w:t xml:space="preserve">run "chmod +x </w:t>
      </w:r>
      <w:r w:rsidR="006222EA" w:rsidRPr="006222EA">
        <w:rPr>
          <w:color w:val="464646" w:themeColor="text1"/>
          <w:sz w:val="22"/>
          <w:lang w:val="en-US"/>
        </w:rPr>
        <w:t>export/home/cassandra/cluster/1/bin/cqlsh</w:t>
      </w:r>
      <w:r>
        <w:rPr>
          <w:color w:val="464646" w:themeColor="text1"/>
          <w:sz w:val="22"/>
          <w:lang w:val="en-US"/>
        </w:rPr>
        <w:t>"</w:t>
      </w:r>
    </w:p>
    <w:p w14:paraId="00A1FC03" w14:textId="77777777" w:rsidR="00C638E2" w:rsidRDefault="00444A4A" w:rsidP="00EE4B83">
      <w:pPr>
        <w:pStyle w:val="BodyTextNEX"/>
        <w:spacing w:before="0" w:after="0"/>
        <w:rPr>
          <w:lang w:val="en-US"/>
        </w:rPr>
      </w:pPr>
      <w:r>
        <w:rPr>
          <w:lang w:val="en-US"/>
        </w:rPr>
        <w:t>2.</w:t>
      </w:r>
      <w:r>
        <w:rPr>
          <w:lang w:val="en-US"/>
        </w:rPr>
        <w:tab/>
      </w:r>
      <w:r w:rsidR="00804DA6" w:rsidRPr="00804DA6">
        <w:rPr>
          <w:lang w:val="en-US"/>
        </w:rPr>
        <w:t>Verify that Cassandra is running on both cluster machines:</w:t>
      </w:r>
    </w:p>
    <w:p w14:paraId="614DA7C6" w14:textId="77777777" w:rsidR="00804DA6" w:rsidRPr="00804DA6" w:rsidRDefault="00804DA6" w:rsidP="00EE4B83">
      <w:pPr>
        <w:pStyle w:val="affb"/>
        <w:numPr>
          <w:ilvl w:val="0"/>
          <w:numId w:val="77"/>
        </w:numPr>
        <w:spacing w:line="259" w:lineRule="auto"/>
        <w:contextualSpacing/>
        <w:rPr>
          <w:rFonts w:asciiTheme="minorHAnsi" w:hAnsiTheme="minorHAnsi" w:cs="Arial"/>
          <w:color w:val="464646" w:themeColor="text1"/>
          <w:sz w:val="22"/>
          <w:szCs w:val="22"/>
        </w:rPr>
      </w:pPr>
      <w:r w:rsidRPr="00804DA6">
        <w:rPr>
          <w:rFonts w:asciiTheme="minorHAnsi" w:hAnsiTheme="minorHAnsi" w:cs="Arial"/>
          <w:color w:val="464646" w:themeColor="text1"/>
          <w:sz w:val="22"/>
          <w:szCs w:val="22"/>
        </w:rPr>
        <w:t>Run on both machines: "/export/home/cassandra/cluster/cassandra/cluster.sh status"</w:t>
      </w:r>
    </w:p>
    <w:p w14:paraId="7B2A48F8" w14:textId="77777777" w:rsidR="009B08D6" w:rsidRDefault="009B08D6" w:rsidP="00EE4B83">
      <w:pPr>
        <w:pStyle w:val="affb"/>
        <w:numPr>
          <w:ilvl w:val="0"/>
          <w:numId w:val="77"/>
        </w:numPr>
        <w:spacing w:line="259" w:lineRule="auto"/>
        <w:contextualSpacing/>
        <w:rPr>
          <w:rFonts w:asciiTheme="minorHAnsi" w:hAnsiTheme="minorHAnsi" w:cs="Arial"/>
          <w:color w:val="464646" w:themeColor="text1"/>
          <w:sz w:val="22"/>
          <w:szCs w:val="22"/>
        </w:rPr>
      </w:pPr>
      <w:r>
        <w:rPr>
          <w:rFonts w:asciiTheme="minorHAnsi" w:hAnsiTheme="minorHAnsi" w:cs="Arial"/>
          <w:color w:val="464646" w:themeColor="text1"/>
          <w:sz w:val="22"/>
          <w:szCs w:val="22"/>
        </w:rPr>
        <w:t>Verify that the cluster is up:</w:t>
      </w:r>
    </w:p>
    <w:p w14:paraId="203E48EF" w14:textId="77777777" w:rsidR="009B08D6" w:rsidRDefault="009B08D6" w:rsidP="009B08D6">
      <w:pPr>
        <w:pStyle w:val="CommandText"/>
      </w:pPr>
      <w:r>
        <w:t>We are ***DONE***</w:t>
      </w:r>
    </w:p>
    <w:p w14:paraId="1080AF9A" w14:textId="77777777" w:rsidR="009B08D6" w:rsidRDefault="009B08D6" w:rsidP="009B08D6">
      <w:pPr>
        <w:pStyle w:val="CommandText"/>
      </w:pPr>
      <w:r>
        <w:t xml:space="preserve">        Note, you have a full log of this process in</w:t>
      </w:r>
    </w:p>
    <w:p w14:paraId="33DD51F5" w14:textId="77777777" w:rsidR="009B08D6" w:rsidRDefault="009B08D6" w:rsidP="009B08D6">
      <w:pPr>
        <w:pStyle w:val="CommandText"/>
      </w:pPr>
      <w:r>
        <w:t xml:space="preserve">        /home/cassandra/cluster/start-util/logs</w:t>
      </w:r>
    </w:p>
    <w:p w14:paraId="4C9DE185" w14:textId="77777777" w:rsidR="009B08D6" w:rsidRDefault="009B08D6" w:rsidP="009B08D6">
      <w:pPr>
        <w:pStyle w:val="CommandText"/>
      </w:pPr>
      <w:r>
        <w:t xml:space="preserve">        Utility wiki published here, use it to understand the process</w:t>
      </w:r>
    </w:p>
    <w:p w14:paraId="5FE18A06" w14:textId="77777777" w:rsidR="009B08D6" w:rsidRDefault="009B08D6" w:rsidP="009B08D6">
      <w:pPr>
        <w:pStyle w:val="CommandText"/>
      </w:pPr>
      <w:r>
        <w:t xml:space="preserve">        https://icapebs.atlassian.net/wiki/pages/viewpage.action?pageId=148537372</w:t>
      </w:r>
    </w:p>
    <w:p w14:paraId="6A78F8CB" w14:textId="77777777" w:rsidR="009B08D6" w:rsidRDefault="009B08D6" w:rsidP="009B08D6">
      <w:pPr>
        <w:pStyle w:val="CommandText"/>
      </w:pPr>
      <w:r>
        <w:t xml:space="preserve">        Troubleshooting information collected here</w:t>
      </w:r>
    </w:p>
    <w:p w14:paraId="3DED842C" w14:textId="77777777" w:rsidR="009B08D6" w:rsidRDefault="009B08D6" w:rsidP="009B08D6">
      <w:pPr>
        <w:pStyle w:val="CommandText"/>
      </w:pPr>
      <w:r>
        <w:t xml:space="preserve">        https://icapebs.atlassian.net/wiki/display/CSTG/Cassandra+troubleshooting+and+maintenance</w:t>
      </w:r>
    </w:p>
    <w:p w14:paraId="5BF4728F" w14:textId="77777777" w:rsidR="009B08D6" w:rsidRPr="009B08D6" w:rsidRDefault="009B08D6" w:rsidP="009B08D6">
      <w:pPr>
        <w:pStyle w:val="CommandText"/>
        <w:rPr>
          <w:b/>
          <w:bCs/>
        </w:rPr>
      </w:pPr>
      <w:r w:rsidRPr="009B08D6">
        <w:rPr>
          <w:b/>
          <w:bCs/>
        </w:rPr>
        <w:t>Cluster is UP.</w:t>
      </w:r>
    </w:p>
    <w:p w14:paraId="4BDBCB57" w14:textId="77777777" w:rsidR="009B08D6" w:rsidRDefault="009B08D6" w:rsidP="009B08D6">
      <w:pPr>
        <w:rPr>
          <w:rFonts w:asciiTheme="minorHAnsi" w:hAnsiTheme="minorHAnsi" w:cs="Arial"/>
          <w:color w:val="464646" w:themeColor="text1"/>
          <w:sz w:val="22"/>
        </w:rPr>
      </w:pPr>
      <w:r>
        <w:rPr>
          <w:lang w:eastAsia="en-US" w:bidi="he-IL"/>
        </w:rPr>
        <w:br w:type="page"/>
      </w:r>
    </w:p>
    <w:p w14:paraId="4A1497F4" w14:textId="77777777" w:rsidR="00804DA6" w:rsidRPr="00804DA6" w:rsidRDefault="00804DA6" w:rsidP="00420916">
      <w:pPr>
        <w:pStyle w:val="affb"/>
        <w:numPr>
          <w:ilvl w:val="0"/>
          <w:numId w:val="77"/>
        </w:numPr>
        <w:spacing w:line="259" w:lineRule="auto"/>
        <w:contextualSpacing/>
        <w:rPr>
          <w:rFonts w:asciiTheme="minorHAnsi" w:hAnsiTheme="minorHAnsi" w:cs="Arial"/>
          <w:color w:val="464646" w:themeColor="text1"/>
          <w:sz w:val="22"/>
          <w:szCs w:val="22"/>
        </w:rPr>
      </w:pPr>
      <w:r w:rsidRPr="00804DA6">
        <w:rPr>
          <w:rFonts w:asciiTheme="minorHAnsi" w:hAnsiTheme="minorHAnsi" w:cs="Arial"/>
          <w:color w:val="464646" w:themeColor="text1"/>
          <w:sz w:val="22"/>
          <w:szCs w:val="22"/>
        </w:rPr>
        <w:lastRenderedPageBreak/>
        <w:t xml:space="preserve">In case </w:t>
      </w:r>
      <w:r w:rsidR="00420916">
        <w:rPr>
          <w:rFonts w:asciiTheme="minorHAnsi" w:hAnsiTheme="minorHAnsi" w:cs="Arial"/>
          <w:color w:val="464646" w:themeColor="text1"/>
          <w:sz w:val="22"/>
          <w:szCs w:val="22"/>
        </w:rPr>
        <w:t>there are nodes which are not running</w:t>
      </w:r>
      <w:r w:rsidRPr="00804DA6">
        <w:rPr>
          <w:rFonts w:asciiTheme="minorHAnsi" w:hAnsiTheme="minorHAnsi" w:cs="Arial"/>
          <w:color w:val="464646" w:themeColor="text1"/>
          <w:sz w:val="22"/>
          <w:szCs w:val="22"/>
        </w:rPr>
        <w:t>, run: "/export/home/cassandra/clust</w:t>
      </w:r>
      <w:r w:rsidR="00311F7A">
        <w:rPr>
          <w:rFonts w:asciiTheme="minorHAnsi" w:hAnsiTheme="minorHAnsi" w:cs="Arial"/>
          <w:color w:val="464646" w:themeColor="text1"/>
          <w:sz w:val="22"/>
          <w:szCs w:val="22"/>
        </w:rPr>
        <w:t>er/</w:t>
      </w:r>
      <w:r w:rsidR="00311F7A">
        <w:rPr>
          <w:rFonts w:asciiTheme="minorEastAsia" w:eastAsiaTheme="minorEastAsia" w:hAnsiTheme="minorEastAsia" w:cs="Arial" w:hint="eastAsia"/>
          <w:color w:val="464646" w:themeColor="text1"/>
          <w:sz w:val="22"/>
          <w:szCs w:val="22"/>
          <w:lang w:eastAsia="zh-CN"/>
        </w:rPr>
        <w:t>c</w:t>
      </w:r>
      <w:r w:rsidRPr="00804DA6">
        <w:rPr>
          <w:rFonts w:asciiTheme="minorHAnsi" w:hAnsiTheme="minorHAnsi" w:cs="Arial"/>
          <w:color w:val="464646" w:themeColor="text1"/>
          <w:sz w:val="22"/>
          <w:szCs w:val="22"/>
        </w:rPr>
        <w:t>assandra/cluster.sh start"</w:t>
      </w:r>
    </w:p>
    <w:p w14:paraId="13165332" w14:textId="77777777" w:rsidR="00804DA6" w:rsidRDefault="00804DA6" w:rsidP="00420916">
      <w:pPr>
        <w:pStyle w:val="BodyTextNEX"/>
        <w:numPr>
          <w:ilvl w:val="0"/>
          <w:numId w:val="77"/>
        </w:numPr>
        <w:spacing w:before="0" w:after="0"/>
        <w:rPr>
          <w:lang w:val="en-US"/>
        </w:rPr>
      </w:pPr>
      <w:r w:rsidRPr="00804DA6">
        <w:rPr>
          <w:lang w:val="en-US"/>
        </w:rPr>
        <w:t xml:space="preserve">Note that </w:t>
      </w:r>
      <w:r w:rsidR="00420916">
        <w:rPr>
          <w:lang w:val="en-US"/>
        </w:rPr>
        <w:t xml:space="preserve">the cluster </w:t>
      </w:r>
      <w:r w:rsidRPr="00804DA6">
        <w:rPr>
          <w:lang w:val="en-US"/>
        </w:rPr>
        <w:t>must be up in order to run the clean up</w:t>
      </w:r>
    </w:p>
    <w:p w14:paraId="5A8259B0" w14:textId="77777777" w:rsidR="00804DA6" w:rsidRDefault="00804DA6" w:rsidP="00EE4B83">
      <w:pPr>
        <w:pStyle w:val="BodyTextNEX"/>
        <w:spacing w:before="0" w:after="0"/>
        <w:rPr>
          <w:lang w:val="en-US"/>
        </w:rPr>
      </w:pPr>
      <w:r w:rsidRPr="00804DA6">
        <w:rPr>
          <w:lang w:val="en-US"/>
        </w:rPr>
        <w:t>2.</w:t>
      </w:r>
      <w:r w:rsidRPr="00804DA6">
        <w:rPr>
          <w:lang w:val="en-US"/>
        </w:rPr>
        <w:tab/>
        <w:t>Verify that the rest of the system is stopped</w:t>
      </w:r>
      <w:r>
        <w:rPr>
          <w:lang w:val="en-US"/>
        </w:rPr>
        <w:t xml:space="preserve"> (to prevent new entries during the clean-up)</w:t>
      </w:r>
    </w:p>
    <w:p w14:paraId="55B79B70" w14:textId="77777777" w:rsidR="00804DA6" w:rsidRDefault="00804DA6" w:rsidP="00804DA6">
      <w:pPr>
        <w:pStyle w:val="Heading2NEX"/>
        <w:numPr>
          <w:ilvl w:val="1"/>
          <w:numId w:val="37"/>
        </w:numPr>
        <w:suppressLineNumbers w:val="0"/>
        <w:ind w:left="284" w:hanging="1135"/>
      </w:pPr>
      <w:bookmarkStart w:id="124" w:name="_Toc499234670"/>
      <w:r>
        <w:rPr>
          <w:lang w:val="en-US"/>
        </w:rPr>
        <w:t>Clearing data</w:t>
      </w:r>
      <w:bookmarkEnd w:id="124"/>
    </w:p>
    <w:p w14:paraId="7FD3041B" w14:textId="77777777" w:rsidR="009B3127" w:rsidRDefault="009B3127" w:rsidP="00197125">
      <w:pPr>
        <w:pStyle w:val="BodyTextNEX"/>
        <w:spacing w:before="0" w:after="0"/>
        <w:rPr>
          <w:lang w:val="en-US"/>
        </w:rPr>
      </w:pPr>
      <w:r w:rsidRPr="009B3127">
        <w:rPr>
          <w:lang w:val="en-US"/>
        </w:rPr>
        <w:t>1.</w:t>
      </w:r>
      <w:r w:rsidRPr="009B3127">
        <w:rPr>
          <w:lang w:val="en-US"/>
        </w:rPr>
        <w:tab/>
        <w:t>Run: "</w:t>
      </w:r>
      <w:commentRangeStart w:id="125"/>
      <w:r w:rsidRPr="009B3127">
        <w:rPr>
          <w:lang w:val="en-US"/>
        </w:rPr>
        <w:t>/export/home/cassandra/cluster/cassandra/cluster.sh cleanData"</w:t>
      </w:r>
      <w:commentRangeEnd w:id="125"/>
      <w:r w:rsidR="00BD46C6">
        <w:rPr>
          <w:rStyle w:val="af4"/>
          <w:rFonts w:ascii="Arial" w:eastAsia="Times New Roman" w:hAnsi="Arial" w:cs="Times New Roman"/>
          <w:color w:val="auto"/>
          <w:lang w:val="en-US" w:eastAsia="nl-NL"/>
        </w:rPr>
        <w:commentReference w:id="125"/>
      </w:r>
    </w:p>
    <w:p w14:paraId="5D5179A4" w14:textId="77777777" w:rsidR="00C018EF" w:rsidRDefault="00C018EF" w:rsidP="00CE760B">
      <w:pPr>
        <w:pStyle w:val="BodyTextNEX"/>
        <w:spacing w:before="0" w:after="0"/>
        <w:ind w:left="719"/>
        <w:rPr>
          <w:lang w:val="en-US"/>
        </w:rPr>
      </w:pPr>
      <w:r w:rsidRPr="00C018EF">
        <w:rPr>
          <w:lang w:val="en-US"/>
        </w:rPr>
        <w:t xml:space="preserve">the script will clean all data in the following Cassandra tables: </w:t>
      </w:r>
      <w:r w:rsidRPr="00C018EF">
        <w:rPr>
          <w:b/>
          <w:bCs/>
          <w:lang w:val="en-US"/>
        </w:rPr>
        <w:t>ems_md_esp_var01, mbr_main_messages, rfq_raw_messages_var01</w:t>
      </w:r>
    </w:p>
    <w:p w14:paraId="19B46FE8" w14:textId="77777777" w:rsidR="00685CC3" w:rsidRPr="00685CC3" w:rsidRDefault="00685CC3" w:rsidP="00685CC3">
      <w:pPr>
        <w:pStyle w:val="BodyTextNEX"/>
        <w:spacing w:before="0" w:after="0"/>
        <w:ind w:left="719"/>
        <w:rPr>
          <w:color w:val="FF0000"/>
        </w:rPr>
      </w:pPr>
      <w:r w:rsidRPr="00685CC3">
        <w:rPr>
          <w:color w:val="FF0000"/>
          <w:lang w:val="en-US"/>
        </w:rPr>
        <w:t>Note - you will get the following error: "</w:t>
      </w:r>
      <w:r w:rsidRPr="00685CC3">
        <w:rPr>
          <w:color w:val="FF0000"/>
        </w:rPr>
        <w:t>InvalidRequest: code=2200 [Invalid query] message="unconfigured table user"</w:t>
      </w:r>
      <w:r>
        <w:rPr>
          <w:color w:val="FF0000"/>
        </w:rPr>
        <w:t xml:space="preserve"> – it's OK, this table should no exist</w:t>
      </w:r>
    </w:p>
    <w:p w14:paraId="3A35DD44" w14:textId="77777777" w:rsidR="00197125" w:rsidRPr="00197125" w:rsidRDefault="00197125" w:rsidP="00197125">
      <w:pPr>
        <w:pStyle w:val="BodyTextNEX"/>
        <w:spacing w:before="0" w:after="0"/>
        <w:rPr>
          <w:lang w:val="en-US"/>
        </w:rPr>
      </w:pPr>
      <w:r w:rsidRPr="00197125">
        <w:rPr>
          <w:lang w:val="en-US"/>
        </w:rPr>
        <w:t>2.</w:t>
      </w:r>
      <w:r w:rsidRPr="00197125">
        <w:rPr>
          <w:lang w:val="en-US"/>
        </w:rPr>
        <w:tab/>
        <w:t>In case one of the machines is down when running the script, you will get an error:</w:t>
      </w:r>
    </w:p>
    <w:p w14:paraId="3F764635" w14:textId="77777777" w:rsidR="009B4357" w:rsidRDefault="00197125" w:rsidP="009B4357">
      <w:pPr>
        <w:pStyle w:val="BodyTextNEX"/>
        <w:spacing w:before="0" w:after="0"/>
        <w:ind w:firstLine="436"/>
        <w:rPr>
          <w:lang w:val="en-US"/>
        </w:rPr>
      </w:pPr>
      <w:r w:rsidRPr="00197125">
        <w:rPr>
          <w:lang w:val="en-US"/>
        </w:rPr>
        <w:t>"Error during truncate"</w:t>
      </w:r>
    </w:p>
    <w:p w14:paraId="37702430" w14:textId="77777777" w:rsidR="00197125" w:rsidRPr="00197125" w:rsidRDefault="00197125" w:rsidP="00197125">
      <w:pPr>
        <w:pStyle w:val="BodyTextNEX"/>
        <w:spacing w:after="0"/>
        <w:rPr>
          <w:lang w:val="en-US"/>
        </w:rPr>
      </w:pPr>
      <w:r w:rsidRPr="00197125">
        <w:rPr>
          <w:lang w:val="en-US"/>
        </w:rPr>
        <w:t>3.</w:t>
      </w:r>
      <w:r w:rsidRPr="00197125">
        <w:rPr>
          <w:lang w:val="en-US"/>
        </w:rPr>
        <w:tab/>
        <w:t>Verify that the tables were cleared:</w:t>
      </w:r>
    </w:p>
    <w:p w14:paraId="64292378" w14:textId="77777777" w:rsidR="00197125" w:rsidRPr="00197125" w:rsidRDefault="00197125" w:rsidP="00197125">
      <w:pPr>
        <w:pStyle w:val="affb"/>
        <w:numPr>
          <w:ilvl w:val="0"/>
          <w:numId w:val="77"/>
        </w:numPr>
        <w:spacing w:before="120" w:after="60" w:line="259" w:lineRule="auto"/>
        <w:contextualSpacing/>
        <w:rPr>
          <w:rFonts w:asciiTheme="minorHAnsi" w:hAnsiTheme="minorHAnsi" w:cs="Arial"/>
          <w:color w:val="464646" w:themeColor="text1"/>
          <w:sz w:val="22"/>
          <w:szCs w:val="22"/>
        </w:rPr>
      </w:pPr>
      <w:r w:rsidRPr="00197125">
        <w:rPr>
          <w:rFonts w:asciiTheme="minorHAnsi" w:hAnsiTheme="minorHAnsi" w:cs="Arial"/>
          <w:color w:val="464646" w:themeColor="text1"/>
          <w:sz w:val="22"/>
          <w:szCs w:val="22"/>
        </w:rPr>
        <w:t>cd /export/home/cassandra/cluster/cassandra/arc/bin</w:t>
      </w:r>
    </w:p>
    <w:p w14:paraId="1942B13A" w14:textId="77777777" w:rsidR="00197125" w:rsidRDefault="00197125" w:rsidP="00197125">
      <w:pPr>
        <w:pStyle w:val="affb"/>
        <w:numPr>
          <w:ilvl w:val="0"/>
          <w:numId w:val="77"/>
        </w:numPr>
        <w:spacing w:before="120" w:after="60" w:line="259" w:lineRule="auto"/>
        <w:contextualSpacing/>
        <w:rPr>
          <w:rFonts w:asciiTheme="minorHAnsi" w:hAnsiTheme="minorHAnsi" w:cs="Arial"/>
          <w:color w:val="464646" w:themeColor="text1"/>
          <w:sz w:val="22"/>
          <w:szCs w:val="22"/>
        </w:rPr>
      </w:pPr>
      <w:r w:rsidRPr="00197125">
        <w:rPr>
          <w:rFonts w:asciiTheme="minorHAnsi" w:hAnsiTheme="minorHAnsi" w:cs="Arial"/>
          <w:color w:val="464646" w:themeColor="text1"/>
          <w:sz w:val="22"/>
          <w:szCs w:val="22"/>
        </w:rPr>
        <w:t>Run "cqlsh &lt;Cassandra_IP_Address&gt;" to connect to the DB</w:t>
      </w:r>
      <w:r w:rsidR="009F1BA0">
        <w:rPr>
          <w:rFonts w:asciiTheme="minorHAnsi" w:hAnsiTheme="minorHAnsi" w:cs="Arial"/>
          <w:color w:val="464646" w:themeColor="text1"/>
          <w:sz w:val="22"/>
          <w:szCs w:val="22"/>
        </w:rPr>
        <w:t>:</w:t>
      </w:r>
    </w:p>
    <w:p w14:paraId="2E95B080" w14:textId="77777777" w:rsidR="009F1BA0" w:rsidRPr="009F1BA0" w:rsidRDefault="009F1BA0" w:rsidP="009F1BA0">
      <w:pPr>
        <w:suppressLineNumbers/>
        <w:pBdr>
          <w:top w:val="single" w:sz="4" w:space="1" w:color="A2A2A2" w:themeColor="text1" w:themeTint="80"/>
          <w:left w:val="single" w:sz="4" w:space="4" w:color="A2A2A2" w:themeColor="text1" w:themeTint="80"/>
          <w:bottom w:val="single" w:sz="4" w:space="1" w:color="A2A2A2" w:themeColor="text1" w:themeTint="80"/>
          <w:right w:val="single" w:sz="4" w:space="13" w:color="A2A2A2" w:themeColor="text1" w:themeTint="80"/>
        </w:pBdr>
        <w:spacing w:before="120" w:after="120" w:line="276" w:lineRule="auto"/>
        <w:ind w:left="369" w:right="28"/>
        <w:contextualSpacing/>
        <w:rPr>
          <w:rFonts w:ascii="Courier New" w:hAnsi="Courier New" w:cs="Courier New"/>
          <w:color w:val="464646" w:themeColor="text1"/>
          <w:sz w:val="22"/>
          <w:lang w:val="en-US" w:eastAsia="en-US"/>
        </w:rPr>
      </w:pPr>
      <w:r w:rsidRPr="009F1BA0">
        <w:rPr>
          <w:rFonts w:ascii="Courier New" w:hAnsi="Courier New" w:cs="Courier New"/>
          <w:color w:val="464646" w:themeColor="text1"/>
          <w:sz w:val="22"/>
          <w:lang w:val="en-US" w:eastAsia="en-US"/>
        </w:rPr>
        <w:t xml:space="preserve">Connected to EBS at </w:t>
      </w:r>
      <w:r w:rsidRPr="00197125">
        <w:rPr>
          <w:rFonts w:asciiTheme="minorHAnsi" w:hAnsiTheme="minorHAnsi" w:cs="Arial"/>
          <w:color w:val="464646" w:themeColor="text1"/>
          <w:sz w:val="22"/>
        </w:rPr>
        <w:t>&lt;Cassandra_IP_Address&gt;</w:t>
      </w:r>
      <w:r w:rsidRPr="009F1BA0">
        <w:rPr>
          <w:rFonts w:ascii="Courier New" w:hAnsi="Courier New" w:cs="Courier New"/>
          <w:color w:val="464646" w:themeColor="text1"/>
          <w:sz w:val="22"/>
          <w:lang w:val="en-US" w:eastAsia="en-US"/>
        </w:rPr>
        <w:t>.</w:t>
      </w:r>
    </w:p>
    <w:p w14:paraId="3FA0DB58" w14:textId="77777777" w:rsidR="009F1BA0" w:rsidRPr="009F1BA0" w:rsidRDefault="009F1BA0" w:rsidP="009F1BA0">
      <w:pPr>
        <w:suppressLineNumbers/>
        <w:pBdr>
          <w:top w:val="single" w:sz="4" w:space="1" w:color="A2A2A2" w:themeColor="text1" w:themeTint="80"/>
          <w:left w:val="single" w:sz="4" w:space="4" w:color="A2A2A2" w:themeColor="text1" w:themeTint="80"/>
          <w:bottom w:val="single" w:sz="4" w:space="1" w:color="A2A2A2" w:themeColor="text1" w:themeTint="80"/>
          <w:right w:val="single" w:sz="4" w:space="13" w:color="A2A2A2" w:themeColor="text1" w:themeTint="80"/>
        </w:pBdr>
        <w:spacing w:before="120" w:after="120" w:line="276" w:lineRule="auto"/>
        <w:ind w:left="369" w:right="28"/>
        <w:contextualSpacing/>
        <w:rPr>
          <w:rFonts w:ascii="Courier New" w:hAnsi="Courier New" w:cs="Courier New"/>
          <w:color w:val="464646" w:themeColor="text1"/>
          <w:sz w:val="22"/>
          <w:lang w:val="en-US" w:eastAsia="en-US"/>
        </w:rPr>
      </w:pPr>
      <w:r w:rsidRPr="009F1BA0">
        <w:rPr>
          <w:rFonts w:ascii="Courier New" w:hAnsi="Courier New" w:cs="Courier New"/>
          <w:color w:val="464646" w:themeColor="text1"/>
          <w:sz w:val="22"/>
          <w:lang w:val="en-US" w:eastAsia="en-US"/>
        </w:rPr>
        <w:t>[cqlsh 5.0.1 | Cassandra 3.7 | CQL spec 3.4.2 | Native protocol v4]</w:t>
      </w:r>
    </w:p>
    <w:p w14:paraId="190B8554" w14:textId="77777777" w:rsidR="009F1BA0" w:rsidRPr="009F1BA0" w:rsidRDefault="009F1BA0" w:rsidP="009F1BA0">
      <w:pPr>
        <w:suppressLineNumbers/>
        <w:pBdr>
          <w:top w:val="single" w:sz="4" w:space="1" w:color="A2A2A2" w:themeColor="text1" w:themeTint="80"/>
          <w:left w:val="single" w:sz="4" w:space="4" w:color="A2A2A2" w:themeColor="text1" w:themeTint="80"/>
          <w:bottom w:val="single" w:sz="4" w:space="1" w:color="A2A2A2" w:themeColor="text1" w:themeTint="80"/>
          <w:right w:val="single" w:sz="4" w:space="13" w:color="A2A2A2" w:themeColor="text1" w:themeTint="80"/>
        </w:pBdr>
        <w:spacing w:before="120" w:after="120" w:line="276" w:lineRule="auto"/>
        <w:ind w:left="369" w:right="28"/>
        <w:contextualSpacing/>
        <w:rPr>
          <w:rFonts w:ascii="Courier New" w:hAnsi="Courier New" w:cs="Courier New"/>
          <w:color w:val="464646" w:themeColor="text1"/>
          <w:sz w:val="22"/>
          <w:lang w:val="en-US" w:eastAsia="en-US"/>
        </w:rPr>
      </w:pPr>
      <w:r w:rsidRPr="009F1BA0">
        <w:rPr>
          <w:rFonts w:ascii="Courier New" w:hAnsi="Courier New" w:cs="Courier New"/>
          <w:color w:val="464646" w:themeColor="text1"/>
          <w:sz w:val="22"/>
          <w:lang w:val="en-US" w:eastAsia="en-US"/>
        </w:rPr>
        <w:t>Use HELP for help.</w:t>
      </w:r>
    </w:p>
    <w:p w14:paraId="6A06B07E" w14:textId="77777777" w:rsidR="009F1BA0" w:rsidRPr="009F1BA0" w:rsidRDefault="009F1BA0" w:rsidP="009F1BA0">
      <w:pPr>
        <w:suppressLineNumbers/>
        <w:pBdr>
          <w:top w:val="single" w:sz="4" w:space="1" w:color="A2A2A2" w:themeColor="text1" w:themeTint="80"/>
          <w:left w:val="single" w:sz="4" w:space="4" w:color="A2A2A2" w:themeColor="text1" w:themeTint="80"/>
          <w:bottom w:val="single" w:sz="4" w:space="1" w:color="A2A2A2" w:themeColor="text1" w:themeTint="80"/>
          <w:right w:val="single" w:sz="4" w:space="13" w:color="A2A2A2" w:themeColor="text1" w:themeTint="80"/>
        </w:pBdr>
        <w:spacing w:before="120" w:after="120" w:line="276" w:lineRule="auto"/>
        <w:ind w:left="369" w:right="28"/>
        <w:contextualSpacing/>
        <w:rPr>
          <w:rFonts w:ascii="Courier New" w:hAnsi="Courier New" w:cs="Courier New"/>
          <w:color w:val="464646" w:themeColor="text1"/>
          <w:sz w:val="22"/>
          <w:lang w:val="en-US" w:eastAsia="en-US"/>
        </w:rPr>
      </w:pPr>
      <w:r w:rsidRPr="009F1BA0">
        <w:rPr>
          <w:rFonts w:ascii="Courier New" w:hAnsi="Courier New" w:cs="Courier New"/>
          <w:color w:val="464646" w:themeColor="text1"/>
          <w:sz w:val="22"/>
          <w:lang w:val="en-US" w:eastAsia="en-US"/>
        </w:rPr>
        <w:t>cqlsh&gt;</w:t>
      </w:r>
    </w:p>
    <w:p w14:paraId="1DADCED5" w14:textId="77777777" w:rsidR="009F1BA0" w:rsidRPr="009F1BA0" w:rsidRDefault="009F1BA0" w:rsidP="009F1BA0">
      <w:pPr>
        <w:rPr>
          <w:rFonts w:cs="Arial"/>
          <w:lang w:eastAsia="en-US" w:bidi="he-IL"/>
        </w:rPr>
      </w:pPr>
      <w:r w:rsidRPr="009F1BA0">
        <w:rPr>
          <w:rFonts w:cs="Arial"/>
          <w:lang w:eastAsia="en-US" w:bidi="he-IL"/>
        </w:rPr>
        <w:br w:type="page"/>
      </w:r>
    </w:p>
    <w:p w14:paraId="2FE47AED" w14:textId="77777777" w:rsidR="009F1BA0" w:rsidRPr="00197125" w:rsidRDefault="009F1BA0" w:rsidP="009F1BA0">
      <w:pPr>
        <w:pStyle w:val="affb"/>
        <w:tabs>
          <w:tab w:val="clear" w:pos="360"/>
        </w:tabs>
        <w:spacing w:before="120" w:after="60" w:line="259" w:lineRule="auto"/>
        <w:ind w:left="1004" w:firstLine="0"/>
        <w:contextualSpacing/>
        <w:rPr>
          <w:rFonts w:asciiTheme="minorHAnsi" w:hAnsiTheme="minorHAnsi" w:cs="Arial"/>
          <w:color w:val="464646" w:themeColor="text1"/>
          <w:sz w:val="22"/>
          <w:szCs w:val="22"/>
        </w:rPr>
      </w:pPr>
    </w:p>
    <w:p w14:paraId="6B4C9CC1" w14:textId="77777777" w:rsidR="00197125" w:rsidRPr="00197125" w:rsidRDefault="00197125" w:rsidP="009B4357">
      <w:pPr>
        <w:pStyle w:val="affb"/>
        <w:numPr>
          <w:ilvl w:val="0"/>
          <w:numId w:val="77"/>
        </w:numPr>
        <w:spacing w:before="120" w:after="60" w:line="259" w:lineRule="auto"/>
        <w:contextualSpacing/>
      </w:pPr>
      <w:r w:rsidRPr="00197125">
        <w:rPr>
          <w:rFonts w:asciiTheme="minorHAnsi" w:hAnsiTheme="minorHAnsi" w:cs="Arial"/>
          <w:color w:val="464646" w:themeColor="text1"/>
          <w:sz w:val="22"/>
          <w:szCs w:val="22"/>
        </w:rPr>
        <w:t xml:space="preserve">Run "select count(*) from keyspace1_sh.[table_name]" </w:t>
      </w:r>
      <w:r w:rsidR="009B4357">
        <w:rPr>
          <w:rFonts w:asciiTheme="minorHAnsi" w:hAnsiTheme="minorHAnsi" w:cs="Arial"/>
          <w:color w:val="464646" w:themeColor="text1"/>
          <w:sz w:val="22"/>
          <w:szCs w:val="22"/>
        </w:rPr>
        <w:t>and verify that the count is equal to '0'</w:t>
      </w:r>
      <w:r w:rsidRPr="00197125">
        <w:rPr>
          <w:rFonts w:asciiTheme="minorHAnsi" w:hAnsiTheme="minorHAnsi" w:cs="Arial"/>
          <w:color w:val="464646" w:themeColor="text1"/>
          <w:sz w:val="22"/>
          <w:szCs w:val="22"/>
        </w:rPr>
        <w:t xml:space="preserve"> ineach table</w:t>
      </w:r>
      <w:r w:rsidR="001255BF">
        <w:t>:</w:t>
      </w:r>
    </w:p>
    <w:p w14:paraId="75267CF7" w14:textId="77777777" w:rsidR="00197125" w:rsidRDefault="00197125" w:rsidP="001255BF">
      <w:pPr>
        <w:pStyle w:val="BodyTextNEX"/>
        <w:numPr>
          <w:ilvl w:val="0"/>
          <w:numId w:val="79"/>
        </w:numPr>
        <w:spacing w:before="0" w:after="0"/>
        <w:rPr>
          <w:lang w:val="en-US"/>
        </w:rPr>
      </w:pPr>
      <w:r w:rsidRPr="00197125">
        <w:rPr>
          <w:lang w:val="en-US"/>
        </w:rPr>
        <w:t>select count(*) from keyspace1_s</w:t>
      </w:r>
      <w:r w:rsidR="001255BF">
        <w:rPr>
          <w:lang w:val="en-US"/>
        </w:rPr>
        <w:t>h.ems_md_esp_var01;</w:t>
      </w:r>
    </w:p>
    <w:p w14:paraId="6094FC73" w14:textId="77777777" w:rsidR="001255BF" w:rsidRDefault="001255BF" w:rsidP="001255BF">
      <w:pPr>
        <w:pStyle w:val="BodyTextNEX"/>
        <w:numPr>
          <w:ilvl w:val="0"/>
          <w:numId w:val="79"/>
        </w:numPr>
        <w:spacing w:before="0" w:after="0"/>
        <w:rPr>
          <w:lang w:val="en-US"/>
        </w:rPr>
      </w:pPr>
      <w:r w:rsidRPr="00197125">
        <w:rPr>
          <w:lang w:val="en-US"/>
        </w:rPr>
        <w:t>select count(*) from keyspace1_s</w:t>
      </w:r>
      <w:r>
        <w:rPr>
          <w:lang w:val="en-US"/>
        </w:rPr>
        <w:t>h.</w:t>
      </w:r>
      <w:r w:rsidRPr="001255BF">
        <w:rPr>
          <w:lang w:val="en-US"/>
        </w:rPr>
        <w:t>mbr_main_messages</w:t>
      </w:r>
      <w:r>
        <w:rPr>
          <w:lang w:val="en-US"/>
        </w:rPr>
        <w:t>;</w:t>
      </w:r>
    </w:p>
    <w:p w14:paraId="4EA5B732" w14:textId="77777777" w:rsidR="001255BF" w:rsidRDefault="001255BF" w:rsidP="001255BF">
      <w:pPr>
        <w:pStyle w:val="BodyTextNEX"/>
        <w:numPr>
          <w:ilvl w:val="0"/>
          <w:numId w:val="79"/>
        </w:numPr>
        <w:spacing w:before="0" w:after="0"/>
        <w:rPr>
          <w:lang w:val="en-US"/>
        </w:rPr>
      </w:pPr>
      <w:r w:rsidRPr="00197125">
        <w:rPr>
          <w:lang w:val="en-US"/>
        </w:rPr>
        <w:t>select count(*) from keyspace1_s</w:t>
      </w:r>
      <w:r>
        <w:rPr>
          <w:lang w:val="en-US"/>
        </w:rPr>
        <w:t>h.</w:t>
      </w:r>
      <w:r w:rsidRPr="001255BF">
        <w:rPr>
          <w:lang w:val="en-US"/>
        </w:rPr>
        <w:t>rfq_raw_messages_var01</w:t>
      </w:r>
      <w:r>
        <w:rPr>
          <w:lang w:val="en-US"/>
        </w:rPr>
        <w:t>;</w:t>
      </w:r>
    </w:p>
    <w:p w14:paraId="4671D6D3" w14:textId="77777777" w:rsidR="009B4357" w:rsidRDefault="009B4357" w:rsidP="006D24CF">
      <w:pPr>
        <w:pStyle w:val="BodyTextNEX"/>
        <w:numPr>
          <w:ilvl w:val="0"/>
          <w:numId w:val="77"/>
        </w:numPr>
        <w:spacing w:before="0" w:after="0"/>
        <w:rPr>
          <w:lang w:val="en-US"/>
        </w:rPr>
      </w:pPr>
      <w:r>
        <w:rPr>
          <w:lang w:val="en-US"/>
        </w:rPr>
        <w:t>ems_md_esp_var01 &amp;</w:t>
      </w:r>
      <w:r w:rsidRPr="001255BF">
        <w:rPr>
          <w:lang w:val="en-US"/>
        </w:rPr>
        <w:t>mbr_main_messages</w:t>
      </w:r>
      <w:r>
        <w:rPr>
          <w:lang w:val="en-US"/>
        </w:rPr>
        <w:t xml:space="preserve"> are Market Data tables, so they</w:t>
      </w:r>
      <w:r w:rsidR="006D24CF">
        <w:rPr>
          <w:lang w:val="en-US"/>
        </w:rPr>
        <w:t xml:space="preserve"> will fill up quickly</w:t>
      </w:r>
      <w:r>
        <w:rPr>
          <w:lang w:val="en-US"/>
        </w:rPr>
        <w:t xml:space="preserve"> in case Market Data</w:t>
      </w:r>
      <w:r w:rsidR="006D24CF">
        <w:rPr>
          <w:lang w:val="en-US"/>
        </w:rPr>
        <w:t xml:space="preserve"> is</w:t>
      </w:r>
      <w:r>
        <w:rPr>
          <w:lang w:val="en-US"/>
        </w:rPr>
        <w:t xml:space="preserve"> stream</w:t>
      </w:r>
      <w:r w:rsidR="006D24CF">
        <w:rPr>
          <w:lang w:val="en-US"/>
        </w:rPr>
        <w:t>ed</w:t>
      </w:r>
      <w:r>
        <w:rPr>
          <w:lang w:val="en-US"/>
        </w:rPr>
        <w:t xml:space="preserve"> in the system</w:t>
      </w:r>
      <w:r w:rsidR="006D24CF">
        <w:rPr>
          <w:lang w:val="en-US"/>
        </w:rPr>
        <w:t>.</w:t>
      </w:r>
    </w:p>
    <w:p w14:paraId="184B3871" w14:textId="77777777" w:rsidR="00A879B9" w:rsidRPr="00551354" w:rsidRDefault="00A879B9" w:rsidP="00A879B9">
      <w:pPr>
        <w:pStyle w:val="Heading1NEX"/>
        <w:keepNext w:val="0"/>
        <w:keepLines w:val="0"/>
        <w:numPr>
          <w:ilvl w:val="0"/>
          <w:numId w:val="37"/>
        </w:numPr>
        <w:suppressLineNumbers w:val="0"/>
        <w:ind w:left="283" w:hanging="1134"/>
        <w:rPr>
          <w:color w:val="auto"/>
        </w:rPr>
      </w:pPr>
      <w:bookmarkStart w:id="126" w:name="_Toc499234671"/>
      <w:r>
        <w:rPr>
          <w:rFonts w:eastAsia="Times New Roman" w:cs="Arial"/>
          <w:bCs/>
          <w:color w:val="auto"/>
          <w:sz w:val="52"/>
          <w:szCs w:val="52"/>
        </w:rPr>
        <w:lastRenderedPageBreak/>
        <w:t>Mongodb</w:t>
      </w:r>
      <w:bookmarkEnd w:id="126"/>
    </w:p>
    <w:p w14:paraId="18C10E16" w14:textId="77777777" w:rsidR="00A879B9" w:rsidRDefault="00A879B9" w:rsidP="00A879B9">
      <w:pPr>
        <w:pStyle w:val="Heading2NEX"/>
        <w:numPr>
          <w:ilvl w:val="1"/>
          <w:numId w:val="37"/>
        </w:numPr>
        <w:suppressLineNumbers w:val="0"/>
        <w:ind w:left="284" w:hanging="1135"/>
      </w:pPr>
      <w:bookmarkStart w:id="127" w:name="_Toc499234672"/>
      <w:r>
        <w:t>clear Standalone server mongodb</w:t>
      </w:r>
      <w:bookmarkEnd w:id="127"/>
    </w:p>
    <w:p w14:paraId="41461CF6" w14:textId="77777777" w:rsidR="00A879B9" w:rsidRDefault="00A879B9" w:rsidP="00A879B9">
      <w:pPr>
        <w:pStyle w:val="BodyTextNEX"/>
      </w:pPr>
      <w:r>
        <w:t>1)</w:t>
      </w:r>
      <w:r>
        <w:tab/>
        <w:t>Login to admin server as nui user</w:t>
      </w:r>
    </w:p>
    <w:p w14:paraId="39D1E155" w14:textId="77777777" w:rsidR="00A879B9" w:rsidRDefault="00A879B9" w:rsidP="00A879B9">
      <w:pPr>
        <w:pStyle w:val="BodyTextNEX"/>
      </w:pPr>
      <w:r>
        <w:t>2)</w:t>
      </w:r>
      <w:r>
        <w:tab/>
        <w:t>Stop admin server</w:t>
      </w:r>
    </w:p>
    <w:p w14:paraId="43BE5D29" w14:textId="77777777" w:rsidR="00A879B9" w:rsidRDefault="00A879B9" w:rsidP="00A879B9">
      <w:pPr>
        <w:pStyle w:val="BodyTextNEX"/>
      </w:pPr>
      <w:r>
        <w:t>cd ~/ebs_admin_remote/env/</w:t>
      </w:r>
    </w:p>
    <w:p w14:paraId="7908BB38" w14:textId="77777777" w:rsidR="00A879B9" w:rsidRDefault="00A879B9" w:rsidP="00A879B9">
      <w:pPr>
        <w:pStyle w:val="BodyTextNEX"/>
      </w:pPr>
      <w:r>
        <w:t>ebs_admin_dev.sh stop</w:t>
      </w:r>
    </w:p>
    <w:p w14:paraId="5F033E91" w14:textId="77777777" w:rsidR="00A879B9" w:rsidRDefault="00A879B9" w:rsidP="00A879B9">
      <w:pPr>
        <w:pStyle w:val="BodyTextNEX"/>
      </w:pPr>
      <w:r>
        <w:t>3)</w:t>
      </w:r>
      <w:r>
        <w:tab/>
        <w:t>Remove mongo db data</w:t>
      </w:r>
    </w:p>
    <w:p w14:paraId="1A8417D2" w14:textId="77777777" w:rsidR="00A879B9" w:rsidRDefault="00A879B9" w:rsidP="00A879B9">
      <w:pPr>
        <w:pStyle w:val="BodyTextNEX"/>
      </w:pPr>
      <w:r>
        <w:t>rm -rf ~/mongodb_data/*</w:t>
      </w:r>
    </w:p>
    <w:p w14:paraId="58929048" w14:textId="77777777" w:rsidR="00A879B9" w:rsidRDefault="00A879B9" w:rsidP="00A879B9">
      <w:pPr>
        <w:pStyle w:val="BodyTextNEX"/>
      </w:pPr>
      <w:r>
        <w:t>4)</w:t>
      </w:r>
      <w:r>
        <w:tab/>
        <w:t>Start  admin server</w:t>
      </w:r>
    </w:p>
    <w:p w14:paraId="09B5EE74" w14:textId="77777777" w:rsidR="00A879B9" w:rsidRDefault="00A879B9" w:rsidP="00A879B9">
      <w:pPr>
        <w:pStyle w:val="BodyTextNEX"/>
      </w:pPr>
      <w:r>
        <w:t>cd ~/ebs_admin_remote/env/</w:t>
      </w:r>
    </w:p>
    <w:p w14:paraId="238998E1" w14:textId="77777777" w:rsidR="00A879B9" w:rsidRPr="00DD026C" w:rsidRDefault="00A879B9" w:rsidP="00A879B9">
      <w:pPr>
        <w:pStyle w:val="BodyTextNEX"/>
      </w:pPr>
      <w:r>
        <w:t>ebs_admin_dev.sh start</w:t>
      </w:r>
    </w:p>
    <w:p w14:paraId="70BAC72D" w14:textId="77777777" w:rsidR="00A879B9" w:rsidRDefault="00A879B9" w:rsidP="00A879B9">
      <w:pPr>
        <w:pStyle w:val="Heading2NEX"/>
        <w:numPr>
          <w:ilvl w:val="1"/>
          <w:numId w:val="37"/>
        </w:numPr>
        <w:suppressLineNumbers w:val="0"/>
        <w:ind w:left="284" w:hanging="1135"/>
      </w:pPr>
      <w:bookmarkStart w:id="128" w:name="_Toc499234673"/>
      <w:commentRangeStart w:id="129"/>
      <w:r>
        <w:t>clear Multi-server mongodb</w:t>
      </w:r>
      <w:bookmarkEnd w:id="128"/>
      <w:commentRangeEnd w:id="129"/>
      <w:r w:rsidR="00BD46C6">
        <w:rPr>
          <w:rStyle w:val="af4"/>
          <w:rFonts w:ascii="Arial" w:eastAsia="Times New Roman" w:hAnsi="Arial" w:cs="Times New Roman"/>
          <w:b w:val="0"/>
          <w:caps w:val="0"/>
          <w:color w:val="auto"/>
          <w:lang w:val="en-US" w:eastAsia="nl-NL"/>
        </w:rPr>
        <w:commentReference w:id="129"/>
      </w:r>
    </w:p>
    <w:p w14:paraId="48780893" w14:textId="77777777" w:rsidR="00A879B9" w:rsidRPr="00A879B9" w:rsidRDefault="00A879B9" w:rsidP="00A879B9">
      <w:pPr>
        <w:pStyle w:val="afff1"/>
        <w:rPr>
          <w:rFonts w:ascii="Calibri" w:hAnsi="Calibri" w:cstheme="minorBidi"/>
          <w:color w:val="464646" w:themeColor="text1"/>
          <w:sz w:val="22"/>
          <w:szCs w:val="22"/>
          <w:lang w:val="en-GB" w:eastAsia="ja-JP" w:bidi="ar-SA"/>
        </w:rPr>
      </w:pPr>
      <w:r w:rsidRPr="00A879B9">
        <w:rPr>
          <w:rFonts w:ascii="Calibri" w:hAnsi="Calibri" w:cstheme="minorBidi"/>
          <w:color w:val="464646" w:themeColor="text1"/>
          <w:sz w:val="22"/>
          <w:szCs w:val="22"/>
          <w:lang w:val="en-GB" w:eastAsia="ja-JP" w:bidi="ar-SA"/>
        </w:rPr>
        <w:t>To Cleanup the Mongo DB refer to the CFET_MONGODB_Install_Instruction_v1.4.docx guide and perform steps in the following sections:</w:t>
      </w:r>
    </w:p>
    <w:p w14:paraId="3FEDD9BA" w14:textId="77777777" w:rsidR="00A879B9" w:rsidRPr="00A879B9" w:rsidRDefault="00A879B9" w:rsidP="00A879B9">
      <w:pPr>
        <w:numPr>
          <w:ilvl w:val="1"/>
          <w:numId w:val="82"/>
        </w:numPr>
        <w:spacing w:before="100" w:beforeAutospacing="1" w:after="100" w:afterAutospacing="1" w:line="240" w:lineRule="auto"/>
        <w:rPr>
          <w:color w:val="464646" w:themeColor="text1"/>
          <w:sz w:val="22"/>
        </w:rPr>
      </w:pPr>
      <w:r w:rsidRPr="00A879B9">
        <w:rPr>
          <w:color w:val="464646" w:themeColor="text1"/>
          <w:sz w:val="22"/>
        </w:rPr>
        <w:t>Stop MongoDb as ‘mongod’ user </w:t>
      </w:r>
    </w:p>
    <w:p w14:paraId="22C684BF" w14:textId="77777777" w:rsidR="00A879B9" w:rsidRPr="00A879B9" w:rsidRDefault="00A879B9" w:rsidP="00A879B9">
      <w:pPr>
        <w:numPr>
          <w:ilvl w:val="1"/>
          <w:numId w:val="82"/>
        </w:numPr>
        <w:spacing w:before="100" w:beforeAutospacing="1" w:after="100" w:afterAutospacing="1" w:line="240" w:lineRule="auto"/>
        <w:rPr>
          <w:color w:val="464646" w:themeColor="text1"/>
          <w:sz w:val="22"/>
        </w:rPr>
      </w:pPr>
      <w:r w:rsidRPr="00A879B9">
        <w:rPr>
          <w:color w:val="464646" w:themeColor="text1"/>
          <w:sz w:val="22"/>
        </w:rPr>
        <w:t>Cleanup MongoDB </w:t>
      </w:r>
    </w:p>
    <w:p w14:paraId="34DF5480" w14:textId="77777777" w:rsidR="00A879B9" w:rsidRPr="00A879B9" w:rsidRDefault="00A879B9" w:rsidP="00A879B9">
      <w:pPr>
        <w:numPr>
          <w:ilvl w:val="1"/>
          <w:numId w:val="82"/>
        </w:numPr>
        <w:spacing w:before="100" w:beforeAutospacing="1" w:after="100" w:afterAutospacing="1" w:line="240" w:lineRule="auto"/>
        <w:rPr>
          <w:color w:val="464646" w:themeColor="text1"/>
          <w:sz w:val="22"/>
        </w:rPr>
      </w:pPr>
      <w:r w:rsidRPr="00A879B9">
        <w:rPr>
          <w:color w:val="464646" w:themeColor="text1"/>
          <w:sz w:val="22"/>
        </w:rPr>
        <w:t>Setup ssh keys for multi-Server installation </w:t>
      </w:r>
    </w:p>
    <w:p w14:paraId="76B9866B" w14:textId="77777777" w:rsidR="00A879B9" w:rsidRPr="00A879B9" w:rsidRDefault="00A879B9" w:rsidP="00A879B9">
      <w:pPr>
        <w:numPr>
          <w:ilvl w:val="1"/>
          <w:numId w:val="82"/>
        </w:numPr>
        <w:spacing w:before="100" w:beforeAutospacing="1" w:after="100" w:afterAutospacing="1" w:line="240" w:lineRule="auto"/>
        <w:rPr>
          <w:color w:val="464646" w:themeColor="text1"/>
          <w:sz w:val="22"/>
        </w:rPr>
      </w:pPr>
      <w:r w:rsidRPr="00A879B9">
        <w:rPr>
          <w:color w:val="464646" w:themeColor="text1"/>
          <w:sz w:val="22"/>
        </w:rPr>
        <w:t>Install MongoDB on Multi Server Environment </w:t>
      </w:r>
    </w:p>
    <w:p w14:paraId="4666A17E" w14:textId="77777777" w:rsidR="006D24CF" w:rsidRPr="00A879B9" w:rsidRDefault="00A879B9" w:rsidP="00A879B9">
      <w:pPr>
        <w:numPr>
          <w:ilvl w:val="1"/>
          <w:numId w:val="82"/>
        </w:numPr>
        <w:spacing w:before="100" w:beforeAutospacing="1" w:after="100" w:afterAutospacing="1" w:line="240" w:lineRule="auto"/>
        <w:rPr>
          <w:color w:val="464646" w:themeColor="text1"/>
          <w:sz w:val="22"/>
        </w:rPr>
      </w:pPr>
      <w:r w:rsidRPr="00A879B9">
        <w:rPr>
          <w:color w:val="464646" w:themeColor="text1"/>
          <w:sz w:val="22"/>
        </w:rPr>
        <w:t xml:space="preserve">Start MongoDb as ‘mongod’ user </w:t>
      </w:r>
    </w:p>
    <w:p w14:paraId="6A4E4AE5" w14:textId="77777777" w:rsidR="00197125" w:rsidRPr="009B3127" w:rsidRDefault="00197125" w:rsidP="00CE760B">
      <w:pPr>
        <w:pStyle w:val="BodyTextNEX"/>
        <w:ind w:left="0"/>
        <w:rPr>
          <w:lang w:val="en-US"/>
        </w:rPr>
      </w:pPr>
    </w:p>
    <w:p w14:paraId="589C1126" w14:textId="77777777" w:rsidR="00BD46C6" w:rsidRPr="00BD46C6" w:rsidRDefault="00BD46C6" w:rsidP="00BD46C6">
      <w:pPr>
        <w:pStyle w:val="BodyTextNEX"/>
        <w:rPr>
          <w:lang w:val="en-US"/>
        </w:rPr>
      </w:pPr>
      <w:commentRangeStart w:id="130"/>
      <w:r w:rsidRPr="00BD46C6">
        <w:rPr>
          <w:lang w:val="en-US"/>
        </w:rPr>
        <w:t>=========================</w:t>
      </w:r>
    </w:p>
    <w:p w14:paraId="764AD676" w14:textId="77777777" w:rsidR="00BD46C6" w:rsidRPr="00BD46C6" w:rsidRDefault="00BD46C6" w:rsidP="00BD46C6">
      <w:pPr>
        <w:pStyle w:val="BodyTextNEX"/>
        <w:rPr>
          <w:lang w:val="en-US"/>
        </w:rPr>
      </w:pPr>
      <w:r w:rsidRPr="00BD46C6">
        <w:rPr>
          <w:lang w:val="en-US"/>
        </w:rPr>
        <w:t>Mongodb celanup</w:t>
      </w:r>
    </w:p>
    <w:p w14:paraId="30127025" w14:textId="77777777" w:rsidR="00BD46C6" w:rsidRPr="00BD46C6" w:rsidRDefault="00BD46C6" w:rsidP="00BD46C6">
      <w:pPr>
        <w:pStyle w:val="BodyTextNEX"/>
        <w:rPr>
          <w:lang w:val="en-US"/>
        </w:rPr>
      </w:pPr>
      <w:r w:rsidRPr="00BD46C6">
        <w:rPr>
          <w:lang w:val="en-US"/>
        </w:rPr>
        <w:t>=========================</w:t>
      </w:r>
    </w:p>
    <w:commentRangeEnd w:id="130"/>
    <w:p w14:paraId="4E64F7E8" w14:textId="77777777" w:rsidR="00BD46C6" w:rsidRPr="00BD46C6" w:rsidRDefault="00BD46C6" w:rsidP="00BD46C6">
      <w:pPr>
        <w:pStyle w:val="BodyTextNEX"/>
        <w:rPr>
          <w:lang w:val="en-US"/>
        </w:rPr>
      </w:pPr>
      <w:r>
        <w:rPr>
          <w:rStyle w:val="af4"/>
          <w:rFonts w:ascii="Arial" w:eastAsia="Times New Roman" w:hAnsi="Arial" w:cs="Times New Roman"/>
          <w:color w:val="auto"/>
          <w:lang w:val="en-US" w:eastAsia="nl-NL"/>
        </w:rPr>
        <w:commentReference w:id="130"/>
      </w:r>
      <w:r w:rsidRPr="00BD46C6">
        <w:rPr>
          <w:lang w:val="en-US"/>
        </w:rPr>
        <w:t>--Stop EBS Admin Login server (EAL)</w:t>
      </w:r>
    </w:p>
    <w:p w14:paraId="12876F87" w14:textId="77777777" w:rsidR="00BD46C6" w:rsidRPr="00BD46C6" w:rsidRDefault="00BD46C6" w:rsidP="00BD46C6">
      <w:pPr>
        <w:pStyle w:val="BodyTextNEX"/>
        <w:rPr>
          <w:lang w:val="en-US"/>
        </w:rPr>
      </w:pPr>
      <w:r w:rsidRPr="00BD46C6">
        <w:rPr>
          <w:lang w:val="en-US"/>
        </w:rPr>
        <w:t>/etc/init.d/ebsadmin-login status</w:t>
      </w:r>
    </w:p>
    <w:p w14:paraId="70CE4543" w14:textId="77777777" w:rsidR="00BD46C6" w:rsidRPr="00BD46C6" w:rsidRDefault="00BD46C6" w:rsidP="00BD46C6">
      <w:pPr>
        <w:pStyle w:val="BodyTextNEX"/>
        <w:rPr>
          <w:lang w:val="en-US"/>
        </w:rPr>
      </w:pPr>
      <w:r w:rsidRPr="00BD46C6">
        <w:rPr>
          <w:lang w:val="en-US"/>
        </w:rPr>
        <w:t>/etc/init.d/ebsadmin-login stop</w:t>
      </w:r>
    </w:p>
    <w:p w14:paraId="34441686" w14:textId="77777777" w:rsidR="00BD46C6" w:rsidRPr="00BD46C6" w:rsidRDefault="00BD46C6" w:rsidP="00BD46C6">
      <w:pPr>
        <w:pStyle w:val="BodyTextNEX"/>
        <w:rPr>
          <w:lang w:val="en-US"/>
        </w:rPr>
      </w:pPr>
      <w:r w:rsidRPr="00BD46C6">
        <w:rPr>
          <w:lang w:val="en-US"/>
        </w:rPr>
        <w:t>/etc/init.d/ebsadmin-login status</w:t>
      </w:r>
    </w:p>
    <w:p w14:paraId="3320DDD5" w14:textId="77777777" w:rsidR="00BD46C6" w:rsidRPr="00BD46C6" w:rsidRDefault="00BD46C6" w:rsidP="00BD46C6">
      <w:pPr>
        <w:pStyle w:val="BodyTextNEX"/>
        <w:rPr>
          <w:lang w:val="en-US"/>
        </w:rPr>
      </w:pPr>
      <w:r w:rsidRPr="00BD46C6">
        <w:rPr>
          <w:lang w:val="en-US"/>
        </w:rPr>
        <w:t>--Stop proxy (SNTPADP01,SNTPADP02)</w:t>
      </w:r>
    </w:p>
    <w:p w14:paraId="0EEB1557" w14:textId="77777777" w:rsidR="00BD46C6" w:rsidRPr="00BD46C6" w:rsidRDefault="00BD46C6" w:rsidP="00BD46C6">
      <w:pPr>
        <w:pStyle w:val="BodyTextNEX"/>
        <w:rPr>
          <w:lang w:val="en-US"/>
        </w:rPr>
      </w:pPr>
      <w:r w:rsidRPr="00BD46C6">
        <w:rPr>
          <w:lang w:val="en-US"/>
        </w:rPr>
        <w:t>/etc/init.d/ebsadmin-frontend status</w:t>
      </w:r>
    </w:p>
    <w:p w14:paraId="6B9E5FBA" w14:textId="77777777" w:rsidR="00BD46C6" w:rsidRPr="00BD46C6" w:rsidRDefault="00BD46C6" w:rsidP="00BD46C6">
      <w:pPr>
        <w:pStyle w:val="BodyTextNEX"/>
        <w:rPr>
          <w:lang w:val="en-US"/>
        </w:rPr>
      </w:pPr>
      <w:r w:rsidRPr="00BD46C6">
        <w:rPr>
          <w:lang w:val="en-US"/>
        </w:rPr>
        <w:t>/etc/init.d/ebsadmin-frontend stop</w:t>
      </w:r>
    </w:p>
    <w:p w14:paraId="35CB5A75" w14:textId="77777777" w:rsidR="00BD46C6" w:rsidRPr="00BD46C6" w:rsidRDefault="00BD46C6" w:rsidP="00BD46C6">
      <w:pPr>
        <w:pStyle w:val="BodyTextNEX"/>
        <w:rPr>
          <w:lang w:val="en-US"/>
        </w:rPr>
      </w:pPr>
      <w:r w:rsidRPr="00BD46C6">
        <w:rPr>
          <w:lang w:val="en-US"/>
        </w:rPr>
        <w:lastRenderedPageBreak/>
        <w:t>/etc/init.d/ebsadmin-frontend status</w:t>
      </w:r>
    </w:p>
    <w:p w14:paraId="555A05F5" w14:textId="77777777" w:rsidR="00BD46C6" w:rsidRPr="00BD46C6" w:rsidRDefault="00BD46C6" w:rsidP="00BD46C6">
      <w:pPr>
        <w:pStyle w:val="BodyTextNEX"/>
        <w:rPr>
          <w:lang w:val="en-US"/>
        </w:rPr>
      </w:pPr>
    </w:p>
    <w:p w14:paraId="79A35E78" w14:textId="77777777" w:rsidR="00BD46C6" w:rsidRPr="00BD46C6" w:rsidRDefault="00BD46C6" w:rsidP="00BD46C6">
      <w:pPr>
        <w:pStyle w:val="BodyTextNEX"/>
        <w:rPr>
          <w:lang w:val="en-US"/>
        </w:rPr>
      </w:pPr>
      <w:r w:rsidRPr="00BD46C6">
        <w:rPr>
          <w:lang w:val="en-US"/>
        </w:rPr>
        <w:t>--Stop EBS Admin App  on all ADA servers (ADA servers, 2 servers)</w:t>
      </w:r>
    </w:p>
    <w:p w14:paraId="0B6C12F7" w14:textId="77777777" w:rsidR="00BD46C6" w:rsidRPr="00BD46C6" w:rsidRDefault="00BD46C6" w:rsidP="00BD46C6">
      <w:pPr>
        <w:pStyle w:val="BodyTextNEX"/>
        <w:rPr>
          <w:lang w:val="en-US"/>
        </w:rPr>
      </w:pPr>
      <w:r w:rsidRPr="00BD46C6">
        <w:rPr>
          <w:lang w:val="en-US"/>
        </w:rPr>
        <w:t>/etc/init.d/ebsadmin-application status</w:t>
      </w:r>
    </w:p>
    <w:p w14:paraId="4C203A76" w14:textId="77777777" w:rsidR="00BD46C6" w:rsidRPr="00BD46C6" w:rsidRDefault="00BD46C6" w:rsidP="00BD46C6">
      <w:pPr>
        <w:pStyle w:val="BodyTextNEX"/>
        <w:rPr>
          <w:lang w:val="en-US"/>
        </w:rPr>
      </w:pPr>
      <w:r w:rsidRPr="00BD46C6">
        <w:rPr>
          <w:lang w:val="en-US"/>
        </w:rPr>
        <w:t>/etc/init.d/ebsadmin-application stop</w:t>
      </w:r>
    </w:p>
    <w:p w14:paraId="0B6FAB92" w14:textId="77777777" w:rsidR="00BD46C6" w:rsidRPr="00BD46C6" w:rsidRDefault="00BD46C6" w:rsidP="00BD46C6">
      <w:pPr>
        <w:pStyle w:val="BodyTextNEX"/>
        <w:rPr>
          <w:lang w:val="en-US"/>
        </w:rPr>
      </w:pPr>
      <w:r w:rsidRPr="00BD46C6">
        <w:rPr>
          <w:lang w:val="en-US"/>
        </w:rPr>
        <w:t>/etc/init.d/ebsadmin-application status</w:t>
      </w:r>
    </w:p>
    <w:p w14:paraId="5615A654" w14:textId="77777777" w:rsidR="00BD46C6" w:rsidRPr="00BD46C6" w:rsidRDefault="00BD46C6" w:rsidP="00BD46C6">
      <w:pPr>
        <w:pStyle w:val="BodyTextNEX"/>
        <w:rPr>
          <w:lang w:val="en-US"/>
        </w:rPr>
      </w:pPr>
    </w:p>
    <w:p w14:paraId="179AB764" w14:textId="77777777" w:rsidR="00BD46C6" w:rsidRPr="00BD46C6" w:rsidRDefault="00BD46C6" w:rsidP="00BD46C6">
      <w:pPr>
        <w:pStyle w:val="BodyTextNEX"/>
        <w:rPr>
          <w:lang w:val="en-US"/>
        </w:rPr>
      </w:pPr>
      <w:r w:rsidRPr="00BD46C6">
        <w:rPr>
          <w:lang w:val="en-US"/>
        </w:rPr>
        <w:t>--Stop EBS Admin integrator 2 mongo server (not in arbiter)</w:t>
      </w:r>
    </w:p>
    <w:p w14:paraId="257A26C2" w14:textId="77777777" w:rsidR="00BD46C6" w:rsidRPr="00BD46C6" w:rsidRDefault="00BD46C6" w:rsidP="00BD46C6">
      <w:pPr>
        <w:pStyle w:val="BodyTextNEX"/>
        <w:rPr>
          <w:lang w:val="en-US"/>
        </w:rPr>
      </w:pPr>
      <w:r w:rsidRPr="00BD46C6">
        <w:rPr>
          <w:lang w:val="en-US"/>
        </w:rPr>
        <w:t>/etc/init.d/ebsadmin-integration status</w:t>
      </w:r>
    </w:p>
    <w:p w14:paraId="5A2DB97D" w14:textId="77777777" w:rsidR="00BD46C6" w:rsidRPr="00BD46C6" w:rsidRDefault="00BD46C6" w:rsidP="00BD46C6">
      <w:pPr>
        <w:pStyle w:val="BodyTextNEX"/>
        <w:rPr>
          <w:lang w:val="en-US"/>
        </w:rPr>
      </w:pPr>
      <w:r w:rsidRPr="00BD46C6">
        <w:rPr>
          <w:lang w:val="en-US"/>
        </w:rPr>
        <w:t>/etc/init.d/ebsadmin-integration stop</w:t>
      </w:r>
    </w:p>
    <w:p w14:paraId="2731E886" w14:textId="77777777" w:rsidR="00BD46C6" w:rsidRPr="00BD46C6" w:rsidRDefault="00BD46C6" w:rsidP="00BD46C6">
      <w:pPr>
        <w:pStyle w:val="BodyTextNEX"/>
        <w:rPr>
          <w:lang w:val="en-US"/>
        </w:rPr>
      </w:pPr>
      <w:r w:rsidRPr="00BD46C6">
        <w:rPr>
          <w:lang w:val="en-US"/>
        </w:rPr>
        <w:t>/etc/init.d/ebsadmin-integration status</w:t>
      </w:r>
    </w:p>
    <w:p w14:paraId="40B216AD" w14:textId="77777777" w:rsidR="00BD46C6" w:rsidRPr="00BD46C6" w:rsidRDefault="00BD46C6" w:rsidP="00BD46C6">
      <w:pPr>
        <w:pStyle w:val="BodyTextNEX"/>
        <w:rPr>
          <w:lang w:val="en-US"/>
        </w:rPr>
      </w:pPr>
    </w:p>
    <w:p w14:paraId="0B1CB4F5" w14:textId="77777777" w:rsidR="00BD46C6" w:rsidRPr="00BD46C6" w:rsidRDefault="00BD46C6" w:rsidP="00BD46C6">
      <w:pPr>
        <w:pStyle w:val="BodyTextNEX"/>
        <w:rPr>
          <w:lang w:val="en-US"/>
        </w:rPr>
      </w:pPr>
      <w:r w:rsidRPr="00BD46C6">
        <w:rPr>
          <w:lang w:val="en-US"/>
        </w:rPr>
        <w:t>--Take a mongo backup just in case.</w:t>
      </w:r>
    </w:p>
    <w:p w14:paraId="6756C0C4" w14:textId="77777777" w:rsidR="00BD46C6" w:rsidRPr="00BD46C6" w:rsidRDefault="00BD46C6" w:rsidP="00BD46C6">
      <w:pPr>
        <w:pStyle w:val="BodyTextNEX"/>
        <w:rPr>
          <w:lang w:val="en-US"/>
        </w:rPr>
      </w:pPr>
      <w:r w:rsidRPr="00BD46C6">
        <w:rPr>
          <w:lang w:val="en-US"/>
        </w:rPr>
        <w:t>/export/home/mongod/scripts/backup_mongodb</w:t>
      </w:r>
    </w:p>
    <w:p w14:paraId="062E0E07" w14:textId="77777777" w:rsidR="00BD46C6" w:rsidRPr="00BD46C6" w:rsidRDefault="00BD46C6" w:rsidP="00BD46C6">
      <w:pPr>
        <w:pStyle w:val="BodyTextNEX"/>
        <w:rPr>
          <w:lang w:val="en-US"/>
        </w:rPr>
      </w:pPr>
    </w:p>
    <w:p w14:paraId="2FDCC875" w14:textId="77777777" w:rsidR="00BD46C6" w:rsidRPr="00BD46C6" w:rsidRDefault="00BD46C6" w:rsidP="00BD46C6">
      <w:pPr>
        <w:pStyle w:val="BodyTextNEX"/>
        <w:rPr>
          <w:lang w:val="en-US"/>
        </w:rPr>
      </w:pPr>
      <w:r w:rsidRPr="00BD46C6">
        <w:rPr>
          <w:lang w:val="en-US"/>
        </w:rPr>
        <w:t>--Uninstall mongodb (Run in all 3 mongodb)</w:t>
      </w:r>
    </w:p>
    <w:p w14:paraId="440306E5" w14:textId="77777777" w:rsidR="00BD46C6" w:rsidRPr="00BD46C6" w:rsidRDefault="00BD46C6" w:rsidP="00BD46C6">
      <w:pPr>
        <w:pStyle w:val="BodyTextNEX"/>
        <w:rPr>
          <w:lang w:val="en-US"/>
        </w:rPr>
      </w:pPr>
      <w:r w:rsidRPr="00BD46C6">
        <w:rPr>
          <w:lang w:val="en-US"/>
        </w:rPr>
        <w:t>/export/home/techusr/ovcm/database/mongodb345/MAINTENANCE/uninstall_mongodb</w:t>
      </w:r>
    </w:p>
    <w:p w14:paraId="432C6997" w14:textId="77777777" w:rsidR="00BD46C6" w:rsidRPr="00BD46C6" w:rsidRDefault="00BD46C6" w:rsidP="00BD46C6">
      <w:pPr>
        <w:pStyle w:val="BodyTextNEX"/>
        <w:rPr>
          <w:lang w:val="en-US"/>
        </w:rPr>
      </w:pPr>
      <w:r w:rsidRPr="00BD46C6">
        <w:rPr>
          <w:lang w:val="en-US"/>
        </w:rPr>
        <w:t>type"df -h" to make sure mongo is uninstalled (/MONGODB_01)</w:t>
      </w:r>
    </w:p>
    <w:p w14:paraId="19DB9D00" w14:textId="77777777" w:rsidR="00BD46C6" w:rsidRPr="00BD46C6" w:rsidRDefault="00BD46C6" w:rsidP="00BD46C6">
      <w:pPr>
        <w:pStyle w:val="BodyTextNEX"/>
        <w:rPr>
          <w:lang w:val="en-US"/>
        </w:rPr>
      </w:pPr>
    </w:p>
    <w:p w14:paraId="1922C5FF" w14:textId="77777777" w:rsidR="00BD46C6" w:rsidRPr="00BD46C6" w:rsidRDefault="00BD46C6" w:rsidP="00BD46C6">
      <w:pPr>
        <w:pStyle w:val="BodyTextNEX"/>
        <w:rPr>
          <w:lang w:val="en-US"/>
        </w:rPr>
      </w:pPr>
      <w:r w:rsidRPr="00BD46C6">
        <w:rPr>
          <w:lang w:val="en-US"/>
        </w:rPr>
        <w:t>--Run Setup ssh key (run on mongo1 only)</w:t>
      </w:r>
    </w:p>
    <w:p w14:paraId="66127591" w14:textId="77777777" w:rsidR="00BD46C6" w:rsidRPr="00BD46C6" w:rsidRDefault="00BD46C6" w:rsidP="00BD46C6">
      <w:pPr>
        <w:pStyle w:val="BodyTextNEX"/>
        <w:rPr>
          <w:lang w:val="en-US"/>
        </w:rPr>
      </w:pPr>
      <w:r w:rsidRPr="00BD46C6">
        <w:rPr>
          <w:lang w:val="en-US"/>
        </w:rPr>
        <w:t>cd /export/home/techusr/ovcm/database/mongodb345/</w:t>
      </w:r>
    </w:p>
    <w:p w14:paraId="6D3522C6" w14:textId="77777777" w:rsidR="00BD46C6" w:rsidRPr="00BD46C6" w:rsidRDefault="00BD46C6" w:rsidP="00BD46C6">
      <w:pPr>
        <w:pStyle w:val="BodyTextNEX"/>
        <w:rPr>
          <w:lang w:val="en-US"/>
        </w:rPr>
      </w:pPr>
      <w:r w:rsidRPr="00BD46C6">
        <w:rPr>
          <w:lang w:val="en-US"/>
        </w:rPr>
        <w:t>./setup_ssh_keys 199.31.12.1 199.31.12.2 199.31.12.3</w:t>
      </w:r>
    </w:p>
    <w:p w14:paraId="2A8403BC" w14:textId="77777777" w:rsidR="00BD46C6" w:rsidRPr="00BD46C6" w:rsidRDefault="00BD46C6" w:rsidP="00BD46C6">
      <w:pPr>
        <w:pStyle w:val="BodyTextNEX"/>
        <w:rPr>
          <w:lang w:val="en-US"/>
        </w:rPr>
      </w:pPr>
    </w:p>
    <w:p w14:paraId="25901C3D" w14:textId="77777777" w:rsidR="00BD46C6" w:rsidRPr="00BD46C6" w:rsidRDefault="00BD46C6" w:rsidP="00BD46C6">
      <w:pPr>
        <w:pStyle w:val="BodyTextNEX"/>
        <w:rPr>
          <w:lang w:val="en-US"/>
        </w:rPr>
      </w:pPr>
      <w:r w:rsidRPr="00BD46C6">
        <w:rPr>
          <w:lang w:val="en-US"/>
        </w:rPr>
        <w:t>--Install mongodb (run on mongo1 only)</w:t>
      </w:r>
    </w:p>
    <w:p w14:paraId="24981AF1" w14:textId="77777777" w:rsidR="00BD46C6" w:rsidRPr="00BD46C6" w:rsidRDefault="00BD46C6" w:rsidP="00BD46C6">
      <w:pPr>
        <w:pStyle w:val="BodyTextNEX"/>
        <w:rPr>
          <w:lang w:val="en-US"/>
        </w:rPr>
      </w:pPr>
      <w:r w:rsidRPr="00BD46C6">
        <w:rPr>
          <w:lang w:val="en-US"/>
        </w:rPr>
        <w:t>/export/home/techusr/ovcm/database/mongodb345/install_mongodb_multi_node</w:t>
      </w:r>
    </w:p>
    <w:p w14:paraId="7A4E4DAA" w14:textId="77777777" w:rsidR="00BD46C6" w:rsidRPr="00BD46C6" w:rsidRDefault="00BD46C6" w:rsidP="00BD46C6">
      <w:pPr>
        <w:pStyle w:val="BodyTextNEX"/>
        <w:rPr>
          <w:lang w:val="en-US"/>
        </w:rPr>
      </w:pPr>
    </w:p>
    <w:p w14:paraId="290662DA" w14:textId="77777777" w:rsidR="00BD46C6" w:rsidRPr="00BD46C6" w:rsidRDefault="00BD46C6" w:rsidP="00BD46C6">
      <w:pPr>
        <w:pStyle w:val="BodyTextNEX"/>
        <w:rPr>
          <w:lang w:val="en-US"/>
        </w:rPr>
      </w:pPr>
      <w:r w:rsidRPr="00BD46C6">
        <w:rPr>
          <w:lang w:val="en-US"/>
        </w:rPr>
        <w:t>--Start EBS Admin integrator 2 mongo server (not in arbiter)</w:t>
      </w:r>
    </w:p>
    <w:p w14:paraId="750B14D7" w14:textId="77777777" w:rsidR="00BD46C6" w:rsidRPr="00BD46C6" w:rsidRDefault="00BD46C6" w:rsidP="00BD46C6">
      <w:pPr>
        <w:pStyle w:val="BodyTextNEX"/>
        <w:rPr>
          <w:lang w:val="en-US"/>
        </w:rPr>
      </w:pPr>
      <w:r w:rsidRPr="00BD46C6">
        <w:rPr>
          <w:lang w:val="en-US"/>
        </w:rPr>
        <w:t>/etc/init.d/ebsadmin-integration status</w:t>
      </w:r>
    </w:p>
    <w:p w14:paraId="452B7F88" w14:textId="77777777" w:rsidR="00BD46C6" w:rsidRPr="00BD46C6" w:rsidRDefault="00BD46C6" w:rsidP="00BD46C6">
      <w:pPr>
        <w:pStyle w:val="BodyTextNEX"/>
        <w:rPr>
          <w:lang w:val="en-US"/>
        </w:rPr>
      </w:pPr>
      <w:r w:rsidRPr="00BD46C6">
        <w:rPr>
          <w:lang w:val="en-US"/>
        </w:rPr>
        <w:t>/etc/init.d/ebsadmin-integration start</w:t>
      </w:r>
    </w:p>
    <w:p w14:paraId="30C84EF6" w14:textId="77777777" w:rsidR="00BD46C6" w:rsidRPr="00BD46C6" w:rsidRDefault="00BD46C6" w:rsidP="00BD46C6">
      <w:pPr>
        <w:pStyle w:val="BodyTextNEX"/>
        <w:rPr>
          <w:lang w:val="en-US"/>
        </w:rPr>
      </w:pPr>
      <w:r w:rsidRPr="00BD46C6">
        <w:rPr>
          <w:lang w:val="en-US"/>
        </w:rPr>
        <w:t>/etc/init.d/ebsadmin-integration status</w:t>
      </w:r>
    </w:p>
    <w:p w14:paraId="0F8A02F2" w14:textId="77777777" w:rsidR="00BD46C6" w:rsidRPr="00BD46C6" w:rsidRDefault="00BD46C6" w:rsidP="00BD46C6">
      <w:pPr>
        <w:pStyle w:val="BodyTextNEX"/>
        <w:rPr>
          <w:lang w:val="en-US"/>
        </w:rPr>
      </w:pPr>
    </w:p>
    <w:p w14:paraId="3C9FADA5" w14:textId="77777777" w:rsidR="00BD46C6" w:rsidRPr="00BD46C6" w:rsidRDefault="00BD46C6" w:rsidP="00BD46C6">
      <w:pPr>
        <w:pStyle w:val="BodyTextNEX"/>
        <w:rPr>
          <w:lang w:val="en-US"/>
        </w:rPr>
      </w:pPr>
    </w:p>
    <w:p w14:paraId="54D56177" w14:textId="77777777" w:rsidR="00BD46C6" w:rsidRPr="00BD46C6" w:rsidRDefault="00BD46C6" w:rsidP="00BD46C6">
      <w:pPr>
        <w:pStyle w:val="BodyTextNEX"/>
        <w:rPr>
          <w:lang w:val="en-US"/>
        </w:rPr>
      </w:pPr>
      <w:r w:rsidRPr="00BD46C6">
        <w:rPr>
          <w:lang w:val="en-US"/>
        </w:rPr>
        <w:t>--Start EBS Admin App  on all ADA servers (ADA servers, 2 servers)</w:t>
      </w:r>
    </w:p>
    <w:p w14:paraId="1908F9DC" w14:textId="77777777" w:rsidR="00BD46C6" w:rsidRPr="00BD46C6" w:rsidRDefault="00BD46C6" w:rsidP="00BD46C6">
      <w:pPr>
        <w:pStyle w:val="BodyTextNEX"/>
        <w:rPr>
          <w:lang w:val="en-US"/>
        </w:rPr>
      </w:pPr>
      <w:r w:rsidRPr="00BD46C6">
        <w:rPr>
          <w:lang w:val="en-US"/>
        </w:rPr>
        <w:t>/etc/init.d/ebsadmin-application status</w:t>
      </w:r>
    </w:p>
    <w:p w14:paraId="0866286B" w14:textId="77777777" w:rsidR="00BD46C6" w:rsidRPr="00BD46C6" w:rsidRDefault="00BD46C6" w:rsidP="00BD46C6">
      <w:pPr>
        <w:pStyle w:val="BodyTextNEX"/>
        <w:rPr>
          <w:lang w:val="en-US"/>
        </w:rPr>
      </w:pPr>
      <w:r w:rsidRPr="00BD46C6">
        <w:rPr>
          <w:lang w:val="en-US"/>
        </w:rPr>
        <w:t>/etc/init.d/ebsadmin-application start</w:t>
      </w:r>
    </w:p>
    <w:p w14:paraId="52294CE3" w14:textId="77777777" w:rsidR="00BD46C6" w:rsidRPr="00BD46C6" w:rsidRDefault="00BD46C6" w:rsidP="00BD46C6">
      <w:pPr>
        <w:pStyle w:val="BodyTextNEX"/>
        <w:rPr>
          <w:lang w:val="en-US"/>
        </w:rPr>
      </w:pPr>
      <w:r w:rsidRPr="00BD46C6">
        <w:rPr>
          <w:lang w:val="en-US"/>
        </w:rPr>
        <w:t>/etc/init.d/ebsadmin-application status</w:t>
      </w:r>
    </w:p>
    <w:p w14:paraId="15778D43" w14:textId="77777777" w:rsidR="00BD46C6" w:rsidRPr="00BD46C6" w:rsidRDefault="00BD46C6" w:rsidP="00BD46C6">
      <w:pPr>
        <w:pStyle w:val="BodyTextNEX"/>
        <w:rPr>
          <w:lang w:val="en-US"/>
        </w:rPr>
      </w:pPr>
    </w:p>
    <w:p w14:paraId="2673134A" w14:textId="77777777" w:rsidR="00BD46C6" w:rsidRPr="00BD46C6" w:rsidRDefault="00BD46C6" w:rsidP="00BD46C6">
      <w:pPr>
        <w:pStyle w:val="BodyTextNEX"/>
        <w:rPr>
          <w:lang w:val="en-US"/>
        </w:rPr>
      </w:pPr>
      <w:r w:rsidRPr="00BD46C6">
        <w:rPr>
          <w:lang w:val="en-US"/>
        </w:rPr>
        <w:t>--Start proxy (SNTPADP01,SNTPADP02)</w:t>
      </w:r>
    </w:p>
    <w:p w14:paraId="27B7D075" w14:textId="77777777" w:rsidR="00BD46C6" w:rsidRPr="00BD46C6" w:rsidRDefault="00BD46C6" w:rsidP="00BD46C6">
      <w:pPr>
        <w:pStyle w:val="BodyTextNEX"/>
        <w:rPr>
          <w:lang w:val="en-US"/>
        </w:rPr>
      </w:pPr>
      <w:r w:rsidRPr="00BD46C6">
        <w:rPr>
          <w:lang w:val="en-US"/>
        </w:rPr>
        <w:t>/etc/init.d/ebsadmin-frontend status</w:t>
      </w:r>
    </w:p>
    <w:p w14:paraId="51C4D26C" w14:textId="77777777" w:rsidR="00BD46C6" w:rsidRPr="00BD46C6" w:rsidRDefault="00BD46C6" w:rsidP="00BD46C6">
      <w:pPr>
        <w:pStyle w:val="BodyTextNEX"/>
        <w:rPr>
          <w:lang w:val="en-US"/>
        </w:rPr>
      </w:pPr>
      <w:r w:rsidRPr="00BD46C6">
        <w:rPr>
          <w:lang w:val="en-US"/>
        </w:rPr>
        <w:t>/etc/init.d/ebsadmin-frontend start</w:t>
      </w:r>
    </w:p>
    <w:p w14:paraId="06C962BD" w14:textId="77777777" w:rsidR="00BD46C6" w:rsidRPr="00BD46C6" w:rsidRDefault="00BD46C6" w:rsidP="00BD46C6">
      <w:pPr>
        <w:pStyle w:val="BodyTextNEX"/>
        <w:rPr>
          <w:lang w:val="en-US"/>
        </w:rPr>
      </w:pPr>
      <w:r w:rsidRPr="00BD46C6">
        <w:rPr>
          <w:lang w:val="en-US"/>
        </w:rPr>
        <w:t>/etc/init.d/ebsadmin-frontend status</w:t>
      </w:r>
    </w:p>
    <w:p w14:paraId="76DD968B" w14:textId="77777777" w:rsidR="00BD46C6" w:rsidRPr="00BD46C6" w:rsidRDefault="00BD46C6" w:rsidP="00BD46C6">
      <w:pPr>
        <w:pStyle w:val="BodyTextNEX"/>
        <w:rPr>
          <w:lang w:val="en-US"/>
        </w:rPr>
      </w:pPr>
    </w:p>
    <w:p w14:paraId="2DE540F1" w14:textId="77777777" w:rsidR="00BD46C6" w:rsidRPr="00BD46C6" w:rsidRDefault="00BD46C6" w:rsidP="00BD46C6">
      <w:pPr>
        <w:pStyle w:val="BodyTextNEX"/>
        <w:rPr>
          <w:lang w:val="en-US"/>
        </w:rPr>
      </w:pPr>
      <w:r w:rsidRPr="00BD46C6">
        <w:rPr>
          <w:lang w:val="en-US"/>
        </w:rPr>
        <w:t>--Start EBS Admin Login server (EAL)</w:t>
      </w:r>
    </w:p>
    <w:p w14:paraId="4EF92D80" w14:textId="77777777" w:rsidR="00BD46C6" w:rsidRPr="00BD46C6" w:rsidRDefault="00BD46C6" w:rsidP="00BD46C6">
      <w:pPr>
        <w:pStyle w:val="BodyTextNEX"/>
        <w:rPr>
          <w:lang w:val="en-US"/>
        </w:rPr>
      </w:pPr>
      <w:r w:rsidRPr="00BD46C6">
        <w:rPr>
          <w:lang w:val="en-US"/>
        </w:rPr>
        <w:t>/etc/init.d/ebsadmin-login status</w:t>
      </w:r>
    </w:p>
    <w:p w14:paraId="48535A12" w14:textId="77777777" w:rsidR="00BD46C6" w:rsidRPr="00BD46C6" w:rsidRDefault="00BD46C6" w:rsidP="00BD46C6">
      <w:pPr>
        <w:pStyle w:val="BodyTextNEX"/>
        <w:rPr>
          <w:lang w:val="en-US"/>
        </w:rPr>
      </w:pPr>
      <w:r w:rsidRPr="00BD46C6">
        <w:rPr>
          <w:lang w:val="en-US"/>
        </w:rPr>
        <w:t>/etc/init.d/ebsadmin-login start</w:t>
      </w:r>
    </w:p>
    <w:p w14:paraId="40B344D2" w14:textId="77777777" w:rsidR="00850B74" w:rsidRPr="00804DA6" w:rsidRDefault="00BD46C6" w:rsidP="00BD46C6">
      <w:pPr>
        <w:pStyle w:val="BodyTextNEX"/>
        <w:rPr>
          <w:lang w:val="en-US"/>
        </w:rPr>
      </w:pPr>
      <w:r w:rsidRPr="00BD46C6">
        <w:rPr>
          <w:lang w:val="en-US"/>
        </w:rPr>
        <w:t>/etc/init.d/ebsadmin-login status</w:t>
      </w:r>
    </w:p>
    <w:p w14:paraId="386415CA" w14:textId="77777777" w:rsidR="00850B74" w:rsidRDefault="00850B74" w:rsidP="00850B74">
      <w:pPr>
        <w:pStyle w:val="BodyTextNEX"/>
        <w:rPr>
          <w:rFonts w:ascii="Segoe UI" w:hAnsi="Segoe UI" w:cs="Segoe UI"/>
          <w:color w:val="333333"/>
          <w:sz w:val="21"/>
          <w:szCs w:val="21"/>
          <w:shd w:val="clear" w:color="auto" w:fill="FFFFFF"/>
        </w:rPr>
      </w:pPr>
    </w:p>
    <w:p w14:paraId="72A4B6A1" w14:textId="77777777" w:rsidR="00850B74" w:rsidRDefault="00850B74" w:rsidP="00850B74">
      <w:pPr>
        <w:pStyle w:val="BodyTextNEX"/>
        <w:rPr>
          <w:rFonts w:ascii="Segoe UI" w:hAnsi="Segoe UI" w:cs="Segoe UI"/>
          <w:color w:val="333333"/>
          <w:sz w:val="21"/>
          <w:szCs w:val="21"/>
          <w:shd w:val="clear" w:color="auto" w:fill="FFFFFF"/>
        </w:rPr>
      </w:pPr>
    </w:p>
    <w:p w14:paraId="33FF2CEF" w14:textId="77777777" w:rsidR="00850B74" w:rsidRDefault="00850B74" w:rsidP="00850B74">
      <w:pPr>
        <w:pStyle w:val="BodyTextNEX"/>
        <w:rPr>
          <w:rFonts w:ascii="Segoe UI" w:hAnsi="Segoe UI" w:cs="Segoe UI"/>
          <w:color w:val="333333"/>
          <w:sz w:val="21"/>
          <w:szCs w:val="21"/>
          <w:shd w:val="clear" w:color="auto" w:fill="FFFFFF"/>
        </w:rPr>
      </w:pPr>
    </w:p>
    <w:p w14:paraId="5F6B9CC5" w14:textId="77777777" w:rsidR="00850B74" w:rsidRDefault="00850B74" w:rsidP="00850B74">
      <w:pPr>
        <w:pStyle w:val="BodyTextNEX"/>
        <w:rPr>
          <w:rFonts w:ascii="Segoe UI" w:hAnsi="Segoe UI" w:cs="Segoe UI"/>
          <w:color w:val="333333"/>
          <w:sz w:val="21"/>
          <w:szCs w:val="21"/>
          <w:shd w:val="clear" w:color="auto" w:fill="FFFFFF"/>
        </w:rPr>
      </w:pPr>
    </w:p>
    <w:p w14:paraId="3E6A2A80" w14:textId="77777777" w:rsidR="00850B74" w:rsidRDefault="00850B74" w:rsidP="00850B74">
      <w:pPr>
        <w:pStyle w:val="BodyTextNEX"/>
        <w:rPr>
          <w:rFonts w:ascii="Segoe UI" w:hAnsi="Segoe UI" w:cs="Segoe UI"/>
          <w:color w:val="333333"/>
          <w:sz w:val="21"/>
          <w:szCs w:val="21"/>
          <w:shd w:val="clear" w:color="auto" w:fill="FFFFFF"/>
        </w:rPr>
      </w:pPr>
    </w:p>
    <w:p w14:paraId="09ED50C9" w14:textId="77777777" w:rsidR="00850B74" w:rsidRPr="008F312F" w:rsidRDefault="00850B74" w:rsidP="00850B74">
      <w:pPr>
        <w:pStyle w:val="BodyTextNEX"/>
      </w:pPr>
    </w:p>
    <w:p w14:paraId="7040F227" w14:textId="77777777" w:rsidR="003E5C3C" w:rsidRDefault="003E5C3C">
      <w:pPr>
        <w:rPr>
          <w:lang w:eastAsia="en-US" w:bidi="he-IL"/>
        </w:rPr>
      </w:pPr>
    </w:p>
    <w:p w14:paraId="0696B8C9" w14:textId="77777777" w:rsidR="007C2183" w:rsidRPr="007C2183" w:rsidRDefault="001C5A53" w:rsidP="00C35587">
      <w:pPr>
        <w:pStyle w:val="Contact"/>
      </w:pPr>
      <w:r w:rsidRPr="00C35587">
        <w:t>C</w:t>
      </w:r>
      <w:r w:rsidR="007C2183" w:rsidRPr="00C35587">
        <w:t>ontact</w:t>
      </w:r>
      <w:bookmarkEnd w:id="24"/>
    </w:p>
    <w:p w14:paraId="5F3B98D0" w14:textId="77777777" w:rsidR="007C2183" w:rsidRPr="007C2183" w:rsidRDefault="007C2183" w:rsidP="007C2183">
      <w:pPr>
        <w:pStyle w:val="ContactDetailsNEX"/>
      </w:pPr>
      <w:r w:rsidRPr="007C2183">
        <w:rPr>
          <w:rStyle w:val="BoldGreenNEX"/>
        </w:rPr>
        <w:t>E</w:t>
      </w:r>
      <w:r w:rsidR="00C34F93">
        <w:tab/>
        <w:t>Firstname.S</w:t>
      </w:r>
      <w:r w:rsidRPr="007C2183">
        <w:t>urname@</w:t>
      </w:r>
      <w:r w:rsidR="00734CD5">
        <w:t>nex</w:t>
      </w:r>
      <w:r w:rsidRPr="007C2183">
        <w:t>.com</w:t>
      </w:r>
    </w:p>
    <w:p w14:paraId="0C623A55" w14:textId="77777777" w:rsidR="007C2183" w:rsidRPr="007C2183" w:rsidRDefault="007C2183" w:rsidP="007C2183">
      <w:pPr>
        <w:pStyle w:val="ContactDetailsNEX"/>
      </w:pPr>
      <w:r w:rsidRPr="007C2183">
        <w:rPr>
          <w:rStyle w:val="BoldGreenNEX"/>
        </w:rPr>
        <w:t>T</w:t>
      </w:r>
      <w:r w:rsidRPr="007C2183">
        <w:rPr>
          <w:rStyle w:val="BoldGreenNEX"/>
        </w:rPr>
        <w:tab/>
      </w:r>
      <w:r w:rsidRPr="007C2183">
        <w:t>+44 (0)</w:t>
      </w:r>
      <w:r w:rsidR="00C34F93">
        <w:t>00 00000000</w:t>
      </w:r>
    </w:p>
    <w:p w14:paraId="2F648F65" w14:textId="77777777" w:rsidR="00AF3225" w:rsidRDefault="007C2183" w:rsidP="007C2183">
      <w:pPr>
        <w:pStyle w:val="ContactDetailsNEX"/>
      </w:pPr>
      <w:r w:rsidRPr="007C2183">
        <w:rPr>
          <w:rStyle w:val="BoldGreenNEX"/>
        </w:rPr>
        <w:t>M</w:t>
      </w:r>
      <w:r w:rsidRPr="007C2183">
        <w:rPr>
          <w:rStyle w:val="BoldGreenNEX"/>
        </w:rPr>
        <w:tab/>
      </w:r>
      <w:r w:rsidR="00C34F93">
        <w:t>+44 (0)0000 000000</w:t>
      </w:r>
    </w:p>
    <w:p w14:paraId="3FDDD83A" w14:textId="77777777" w:rsidR="00AF3225" w:rsidRPr="00C019E4" w:rsidRDefault="00AF3225" w:rsidP="00C019E4">
      <w:pPr>
        <w:pStyle w:val="NormalNEX"/>
      </w:pPr>
    </w:p>
    <w:p w14:paraId="3CBD0E4D" w14:textId="77777777" w:rsidR="00AF3225" w:rsidRDefault="00AF3225" w:rsidP="002F2F15">
      <w:pPr>
        <w:rPr>
          <w:color w:val="464646" w:themeColor="text1"/>
          <w:sz w:val="20"/>
        </w:rPr>
      </w:pPr>
    </w:p>
    <w:p w14:paraId="3BDA62A9" w14:textId="77777777" w:rsidR="00C019E4" w:rsidRDefault="00C019E4" w:rsidP="002F2F15">
      <w:pPr>
        <w:rPr>
          <w:color w:val="464646" w:themeColor="text1"/>
          <w:sz w:val="20"/>
        </w:rPr>
        <w:sectPr w:rsidR="00C019E4" w:rsidSect="00F20512">
          <w:headerReference w:type="default" r:id="rId21"/>
          <w:footerReference w:type="default" r:id="rId22"/>
          <w:headerReference w:type="first" r:id="rId23"/>
          <w:footerReference w:type="first" r:id="rId24"/>
          <w:pgSz w:w="11906" w:h="16838" w:code="9"/>
          <w:pgMar w:top="2160" w:right="1247" w:bottom="1440" w:left="1922" w:header="709" w:footer="709" w:gutter="0"/>
          <w:cols w:space="708"/>
          <w:titlePg/>
          <w:docGrid w:linePitch="360"/>
        </w:sect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61"/>
        <w:gridCol w:w="4562"/>
      </w:tblGrid>
      <w:tr w:rsidR="0057092B" w14:paraId="5BEF4E02" w14:textId="77777777" w:rsidTr="00530F44">
        <w:trPr>
          <w:trHeight w:val="920"/>
        </w:trPr>
        <w:tc>
          <w:tcPr>
            <w:tcW w:w="9123" w:type="dxa"/>
            <w:gridSpan w:val="2"/>
          </w:tcPr>
          <w:p w14:paraId="4407BA32" w14:textId="77777777" w:rsidR="00530F44" w:rsidRPr="00530F44" w:rsidRDefault="00530F44" w:rsidP="008022F3">
            <w:pPr>
              <w:pStyle w:val="BPTextNEX"/>
            </w:pPr>
            <w:r w:rsidRPr="00530F44">
              <w:lastRenderedPageBreak/>
              <w:t>For more information visit:</w:t>
            </w:r>
          </w:p>
          <w:p w14:paraId="777EF0F8" w14:textId="77777777" w:rsidR="0057092B" w:rsidRPr="00E47179" w:rsidRDefault="00C34F93" w:rsidP="00E47179">
            <w:pPr>
              <w:pStyle w:val="BPTextNEX"/>
            </w:pPr>
            <w:r>
              <w:rPr>
                <w:rStyle w:val="BlueNEX"/>
              </w:rPr>
              <w:t>www.businessname</w:t>
            </w:r>
            <w:r w:rsidR="00E47179" w:rsidRPr="00E47179">
              <w:rPr>
                <w:rStyle w:val="BlueNEX"/>
              </w:rPr>
              <w:t>.com</w:t>
            </w:r>
            <w:r w:rsidR="00E47179" w:rsidRPr="00E47179">
              <w:t xml:space="preserve"> or email: </w:t>
            </w:r>
            <w:r>
              <w:rPr>
                <w:rStyle w:val="BlueNEX"/>
              </w:rPr>
              <w:t>info@businessname</w:t>
            </w:r>
            <w:r w:rsidR="00E47179" w:rsidRPr="00E47179">
              <w:rPr>
                <w:rStyle w:val="BlueNEX"/>
              </w:rPr>
              <w:t>.com</w:t>
            </w:r>
          </w:p>
        </w:tc>
      </w:tr>
      <w:tr w:rsidR="00530F44" w14:paraId="133B6170" w14:textId="77777777" w:rsidTr="00530F44">
        <w:trPr>
          <w:trHeight w:val="7753"/>
        </w:trPr>
        <w:tc>
          <w:tcPr>
            <w:tcW w:w="9123" w:type="dxa"/>
            <w:gridSpan w:val="2"/>
          </w:tcPr>
          <w:p w14:paraId="06907C92" w14:textId="77777777" w:rsidR="00E47179" w:rsidRDefault="00E47179" w:rsidP="00E47179">
            <w:pPr>
              <w:pStyle w:val="BPNameNEX"/>
            </w:pPr>
            <w:r>
              <w:t>Americas</w:t>
            </w:r>
          </w:p>
          <w:p w14:paraId="70079858" w14:textId="77777777" w:rsidR="00E47179" w:rsidRDefault="00C34F93" w:rsidP="00E47179">
            <w:pPr>
              <w:pStyle w:val="BPJobTitleNEX"/>
            </w:pPr>
            <w:r>
              <w:t>Business Name</w:t>
            </w:r>
          </w:p>
          <w:p w14:paraId="6E6C67B8" w14:textId="77777777" w:rsidR="00E47179" w:rsidRDefault="00C34F93" w:rsidP="00E47179">
            <w:pPr>
              <w:pStyle w:val="BPContactDetailsNEX"/>
            </w:pPr>
            <w:r>
              <w:t>Address Line 1</w:t>
            </w:r>
          </w:p>
          <w:p w14:paraId="4FD3F282" w14:textId="77777777" w:rsidR="00E47179" w:rsidRDefault="00C34F93" w:rsidP="00E47179">
            <w:pPr>
              <w:pStyle w:val="BPContactDetailsNEX"/>
            </w:pPr>
            <w:r>
              <w:t>Address Line 2</w:t>
            </w:r>
          </w:p>
          <w:p w14:paraId="110B3807" w14:textId="77777777" w:rsidR="00E47179" w:rsidRDefault="00E47179" w:rsidP="00E47179">
            <w:pPr>
              <w:pStyle w:val="BPContactDetailsNEX"/>
            </w:pPr>
            <w:r w:rsidRPr="00E47179">
              <w:rPr>
                <w:rStyle w:val="BoldGreenNEX"/>
              </w:rPr>
              <w:t>T</w:t>
            </w:r>
            <w:r w:rsidR="00C34F93">
              <w:t xml:space="preserve">  +1 000 000 0000</w:t>
            </w:r>
          </w:p>
          <w:p w14:paraId="76710D00" w14:textId="77777777" w:rsidR="00E47179" w:rsidRDefault="00E47179" w:rsidP="00E47179">
            <w:pPr>
              <w:pStyle w:val="BPNameNEX"/>
            </w:pPr>
            <w:r>
              <w:t>Europe, Middle East &amp; Africa</w:t>
            </w:r>
          </w:p>
          <w:p w14:paraId="6A0CBC7F" w14:textId="77777777" w:rsidR="00E47179" w:rsidRDefault="00C34F93" w:rsidP="00E47179">
            <w:pPr>
              <w:pStyle w:val="BPJobTitleNEX"/>
            </w:pPr>
            <w:r>
              <w:t>Business Name</w:t>
            </w:r>
          </w:p>
          <w:p w14:paraId="05A84BF3" w14:textId="77777777" w:rsidR="00C34F93" w:rsidRDefault="00C34F93" w:rsidP="00C34F93">
            <w:pPr>
              <w:pStyle w:val="BPContactDetailsNEX"/>
            </w:pPr>
            <w:r>
              <w:t>Address Line 1</w:t>
            </w:r>
          </w:p>
          <w:p w14:paraId="24766DC4" w14:textId="77777777" w:rsidR="00E47179" w:rsidRDefault="00C34F93" w:rsidP="00E47179">
            <w:pPr>
              <w:pStyle w:val="BPContactDetailsNEX"/>
            </w:pPr>
            <w:r>
              <w:t>Address Line 2</w:t>
            </w:r>
          </w:p>
          <w:p w14:paraId="6E5DAC6D" w14:textId="77777777" w:rsidR="00530F44" w:rsidRDefault="00E47179" w:rsidP="00E47179">
            <w:pPr>
              <w:pStyle w:val="BPContactDetailsNEX"/>
            </w:pPr>
            <w:r w:rsidRPr="00E47179">
              <w:rPr>
                <w:rStyle w:val="BoldGreenNEX"/>
              </w:rPr>
              <w:t>T</w:t>
            </w:r>
            <w:r w:rsidR="00C34F93">
              <w:t xml:space="preserve">  +44 (0)00 0000 0000</w:t>
            </w:r>
          </w:p>
          <w:p w14:paraId="1AACC298" w14:textId="77777777" w:rsidR="00E47179" w:rsidRDefault="00E47179" w:rsidP="00E47179">
            <w:pPr>
              <w:pStyle w:val="BPNameNEX"/>
            </w:pPr>
            <w:r>
              <w:t>Asia Pacific</w:t>
            </w:r>
          </w:p>
          <w:p w14:paraId="70B1F165" w14:textId="77777777" w:rsidR="00E47179" w:rsidRDefault="00C34F93" w:rsidP="00E47179">
            <w:pPr>
              <w:pStyle w:val="BPJobTitleNEX"/>
            </w:pPr>
            <w:r>
              <w:t>Business Name</w:t>
            </w:r>
          </w:p>
          <w:p w14:paraId="7586A806" w14:textId="77777777" w:rsidR="00C34F93" w:rsidRDefault="00C34F93" w:rsidP="00C34F93">
            <w:pPr>
              <w:pStyle w:val="BPContactDetailsNEX"/>
            </w:pPr>
            <w:r>
              <w:t>Address Line 1</w:t>
            </w:r>
          </w:p>
          <w:p w14:paraId="49E8E398" w14:textId="77777777" w:rsidR="00E47179" w:rsidRDefault="00C34F93" w:rsidP="00C34F93">
            <w:pPr>
              <w:pStyle w:val="BPContactDetailsNEX"/>
            </w:pPr>
            <w:r>
              <w:t>Address Line 2</w:t>
            </w:r>
          </w:p>
          <w:p w14:paraId="067009FA" w14:textId="77777777" w:rsidR="00E47179" w:rsidRPr="00530F44" w:rsidRDefault="00C34F93" w:rsidP="00E47179">
            <w:pPr>
              <w:pStyle w:val="BPContactDetailsNEX"/>
            </w:pPr>
            <w:r>
              <w:t>Tel: +000 0000 0000</w:t>
            </w:r>
          </w:p>
        </w:tc>
      </w:tr>
      <w:tr w:rsidR="0057092B" w14:paraId="70DF74AB" w14:textId="77777777" w:rsidTr="00AF3225">
        <w:trPr>
          <w:trHeight w:val="1306"/>
        </w:trPr>
        <w:tc>
          <w:tcPr>
            <w:tcW w:w="9123" w:type="dxa"/>
            <w:gridSpan w:val="2"/>
          </w:tcPr>
          <w:p w14:paraId="6815C034" w14:textId="77777777" w:rsidR="00341116" w:rsidRDefault="00C34F93" w:rsidP="00341116">
            <w:pPr>
              <w:pStyle w:val="BPNameSmallNEX"/>
            </w:pPr>
            <w:r>
              <w:t>Firstname Surname</w:t>
            </w:r>
          </w:p>
          <w:p w14:paraId="257B85C6" w14:textId="77777777" w:rsidR="00341116" w:rsidRDefault="00C34F93" w:rsidP="00341116">
            <w:pPr>
              <w:pStyle w:val="BPJobTitleSmallNEX"/>
            </w:pPr>
            <w:r>
              <w:t>Jobtitle</w:t>
            </w:r>
          </w:p>
          <w:p w14:paraId="0EC7D293" w14:textId="77777777" w:rsidR="00341116" w:rsidRDefault="00C34F93" w:rsidP="00341116">
            <w:pPr>
              <w:pStyle w:val="BPAddressNEX"/>
            </w:pPr>
            <w:r>
              <w:rPr>
                <w:rStyle w:val="BoldNEX"/>
              </w:rPr>
              <w:t>Business Name</w:t>
            </w:r>
            <w:r>
              <w:t xml:space="preserve">  Address Line 1</w:t>
            </w:r>
            <w:r w:rsidR="00341116">
              <w:t xml:space="preserve">, </w:t>
            </w:r>
            <w:r>
              <w:t>Address Line 2</w:t>
            </w:r>
          </w:p>
          <w:p w14:paraId="22E61C7C" w14:textId="77777777" w:rsidR="00341116" w:rsidRDefault="00341116" w:rsidP="00341116">
            <w:pPr>
              <w:pStyle w:val="BPAddressNEX"/>
            </w:pPr>
            <w:r w:rsidRPr="00341116">
              <w:rPr>
                <w:rStyle w:val="BoldGreenNEX"/>
              </w:rPr>
              <w:t>T</w:t>
            </w:r>
            <w:r w:rsidR="00C34F93">
              <w:t xml:space="preserve">  +44 (0) 00 0000 0000</w:t>
            </w:r>
            <w:r w:rsidRPr="00341116">
              <w:rPr>
                <w:rStyle w:val="BoldGreenNEX"/>
              </w:rPr>
              <w:t>D</w:t>
            </w:r>
            <w:r w:rsidR="00C34F93">
              <w:t xml:space="preserve">  +44 (0) 00 0000 0000</w:t>
            </w:r>
            <w:r w:rsidRPr="00341116">
              <w:rPr>
                <w:rStyle w:val="BoldGreenNEX"/>
              </w:rPr>
              <w:t xml:space="preserve">E </w:t>
            </w:r>
            <w:r w:rsidR="00C34F93">
              <w:t xml:space="preserve"> firstname.surname@businessname</w:t>
            </w:r>
            <w:r>
              <w:t>.com</w:t>
            </w:r>
          </w:p>
        </w:tc>
      </w:tr>
      <w:tr w:rsidR="00341116" w14:paraId="769DD29F" w14:textId="77777777" w:rsidTr="00AF3225">
        <w:trPr>
          <w:trHeight w:val="1795"/>
        </w:trPr>
        <w:tc>
          <w:tcPr>
            <w:tcW w:w="4561" w:type="dxa"/>
            <w:tcMar>
              <w:right w:w="227" w:type="dxa"/>
            </w:tcMar>
          </w:tcPr>
          <w:p w14:paraId="478BCA18" w14:textId="77777777" w:rsidR="00341116" w:rsidRDefault="00C34F93" w:rsidP="00341116">
            <w:pPr>
              <w:pStyle w:val="BPTextSmallNEX"/>
            </w:pPr>
            <w:r>
              <w:rPr>
                <w:rStyle w:val="BoldBlueNEX"/>
              </w:rPr>
              <w:t>Business Name</w:t>
            </w:r>
            <w:r w:rsidR="00341116" w:rsidRPr="00341116">
              <w:t>dolor sit amet, consectetur adipiscing elit. Sed et nunc posuere, sagittis tortor vel, placerat lorem. Cras enim velit, mollis vitae arcu dignissim, faucibus porta dui. Mauris bibendum tincidunt vehicula. Praesent aliquam semper orci. Interdum et malesuada fames ac ante ipsum primis in faucibus. Suspendisse feugiat velit in ligula consequat lis vitae arcu dignissim mollis.</w:t>
            </w:r>
          </w:p>
        </w:tc>
        <w:tc>
          <w:tcPr>
            <w:tcW w:w="4562" w:type="dxa"/>
            <w:tcMar>
              <w:left w:w="227" w:type="dxa"/>
            </w:tcMar>
          </w:tcPr>
          <w:p w14:paraId="58D4CBDD" w14:textId="77777777" w:rsidR="00341116" w:rsidRDefault="000D796C" w:rsidP="00AF3225">
            <w:pPr>
              <w:pStyle w:val="BPTextSmallNEX"/>
            </w:pPr>
            <w:r>
              <w:rPr>
                <w:rStyle w:val="BoldBlueNEX"/>
              </w:rPr>
              <w:t>NEX</w:t>
            </w:r>
            <w:r w:rsidR="00AF3225" w:rsidRPr="00AF3225">
              <w:t xml:space="preserve"> dolor sit amet, consectetur adipiscing elit. Sed et nunc posuere, sagittis tortor vel, placerat lorem. Cras enim velit, mollis vitae arcu dignissim, faucibus porta dui. Mauris bibendum tincidunt vehicula. Praesent aliquam semper orci. Interdum et malesuada fames ac ante ipsum primis in faucibus. Suspendisse feugiat velit in ligula consequat dignissim vel, placerat lorem.</w:t>
            </w:r>
          </w:p>
        </w:tc>
      </w:tr>
      <w:tr w:rsidR="00530F44" w14:paraId="3FADC2F3" w14:textId="77777777" w:rsidTr="00AF3225">
        <w:trPr>
          <w:trHeight w:val="1415"/>
        </w:trPr>
        <w:tc>
          <w:tcPr>
            <w:tcW w:w="9123" w:type="dxa"/>
            <w:gridSpan w:val="2"/>
            <w:vAlign w:val="bottom"/>
          </w:tcPr>
          <w:p w14:paraId="1FA608D6" w14:textId="77777777" w:rsidR="00530F44" w:rsidRDefault="008746DD" w:rsidP="00AF3225">
            <w:pPr>
              <w:pStyle w:val="BPDisclaimerNEX"/>
            </w:pPr>
            <w:r w:rsidRPr="008746DD">
              <w:t>All information contained herein (“Information”) is for informational purposes only, is confidential and is the intellectual property of NEX Group plc and/or one of its group companies (“NEX”). The Information is directed to Eligible Counterparties and Professional Customers only and is not intended for Retail Clients (as each term is defined by the rules of the Financial Conduct Authority ("FCA")) or equivalent in a relevant jurisdiction. This Information is not, and should not be construed as, an offer or solicitation to sell or buy any product, investment, security or any other financial instrument or to participate in any particular trading strategy. The Information is not to be relied upon and is not warranted, either expressly or by implication, as to completeness, timeliness, accuracy, merchantability or fitness for any particular purpose. All representations and warranties are expressly disclaimed. Access to the Information by anyone other than the intended recipient is unauthorised and any disclosure, copying or redistribution is prohibited without NEX’s prior written approval. If you receive this information in error, please immediately delete all copies of it and notify the sender. In no circumstances will NEX be liable for any indirect or direct loss, or consequential loss or damages including without limitation, loss of business or profits arising from the use of, any inability to use, or any inaccuracy in the Information. NEX and the NEX logo are trademarks of the NEX group. Certain NEX group companies are regulated by regulatory authorities. For further regulatory information, please see www.nex.com. ©NEX Group plc 2017</w:t>
            </w:r>
          </w:p>
        </w:tc>
      </w:tr>
    </w:tbl>
    <w:p w14:paraId="081CA984" w14:textId="77777777" w:rsidR="00165118" w:rsidRPr="002F2F15" w:rsidRDefault="00165118" w:rsidP="00AF3225">
      <w:pPr>
        <w:pStyle w:val="Space"/>
      </w:pPr>
    </w:p>
    <w:sectPr w:rsidR="00165118" w:rsidRPr="002F2F15" w:rsidSect="00D32BD8">
      <w:headerReference w:type="first" r:id="rId25"/>
      <w:footerReference w:type="first" r:id="rId26"/>
      <w:pgSz w:w="11906" w:h="16838" w:code="9"/>
      <w:pgMar w:top="2160" w:right="851" w:bottom="1440" w:left="1922"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3" w:author="cfets" w:date="2017-11-24T19:23:00Z" w:initials="c">
    <w:p w14:paraId="72B74539" w14:textId="77777777" w:rsidR="00D95290" w:rsidRPr="00D95290" w:rsidRDefault="00D95290">
      <w:pPr>
        <w:pStyle w:val="af2"/>
        <w:rPr>
          <w:rFonts w:eastAsiaTheme="minorEastAsia"/>
          <w:lang w:eastAsia="zh-CN"/>
        </w:rPr>
      </w:pPr>
      <w:r>
        <w:rPr>
          <w:rStyle w:val="af4"/>
        </w:rPr>
        <w:annotationRef/>
      </w:r>
      <w:r>
        <w:rPr>
          <w:rFonts w:eastAsiaTheme="minorEastAsia" w:hint="eastAsia"/>
          <w:lang w:eastAsia="zh-CN"/>
        </w:rPr>
        <w:t>语句格式有误</w:t>
      </w:r>
      <w:r>
        <w:rPr>
          <w:rFonts w:eastAsiaTheme="minorEastAsia" w:hint="eastAsia"/>
          <w:lang w:eastAsia="zh-CN"/>
        </w:rPr>
        <w:t>,</w:t>
      </w:r>
      <w:r>
        <w:rPr>
          <w:rFonts w:eastAsiaTheme="minorEastAsia" w:hint="eastAsia"/>
          <w:lang w:eastAsia="zh-CN"/>
        </w:rPr>
        <w:t>但可</w:t>
      </w:r>
      <w:r>
        <w:rPr>
          <w:rFonts w:eastAsiaTheme="minorEastAsia" w:hint="eastAsia"/>
          <w:lang w:eastAsia="zh-CN"/>
        </w:rPr>
        <w:t xml:space="preserve">select </w:t>
      </w:r>
      <w:r>
        <w:rPr>
          <w:rFonts w:eastAsiaTheme="minorEastAsia" w:hint="eastAsia"/>
          <w:lang w:eastAsia="zh-CN"/>
        </w:rPr>
        <w:t>逐条验证</w:t>
      </w:r>
    </w:p>
  </w:comment>
  <w:comment w:id="43" w:author="cfets" w:date="2017-11-24T19:26:00Z" w:initials="c">
    <w:p w14:paraId="7BE79636" w14:textId="77777777" w:rsidR="002A6BE8" w:rsidRDefault="002A6BE8">
      <w:pPr>
        <w:pStyle w:val="af2"/>
      </w:pPr>
      <w:r>
        <w:rPr>
          <w:rStyle w:val="af4"/>
        </w:rPr>
        <w:annotationRef/>
      </w:r>
      <w:r>
        <w:rPr>
          <w:rFonts w:asciiTheme="minorEastAsia" w:eastAsiaTheme="minorEastAsia" w:hAnsiTheme="minorEastAsia" w:hint="eastAsia"/>
          <w:lang w:eastAsia="zh-CN"/>
        </w:rPr>
        <w:t>此脚本与上面第二步执行效果重复</w:t>
      </w:r>
    </w:p>
  </w:comment>
  <w:comment w:id="86" w:author="cfets" w:date="2017-11-24T19:30:00Z" w:initials="c">
    <w:p w14:paraId="7E7A9537" w14:textId="77777777" w:rsidR="00807F49" w:rsidRDefault="00807F49">
      <w:pPr>
        <w:pStyle w:val="af2"/>
        <w:rPr>
          <w:rFonts w:asciiTheme="minorEastAsia" w:eastAsiaTheme="minorEastAsia" w:hAnsiTheme="minorEastAsia"/>
          <w:lang w:eastAsia="zh-CN"/>
        </w:rPr>
      </w:pPr>
      <w:r>
        <w:rPr>
          <w:rStyle w:val="af4"/>
        </w:rPr>
        <w:annotationRef/>
      </w:r>
      <w:r>
        <w:rPr>
          <w:rFonts w:asciiTheme="minorEastAsia" w:eastAsiaTheme="minorEastAsia" w:hAnsiTheme="minorEastAsia" w:hint="eastAsia"/>
          <w:lang w:eastAsia="zh-CN"/>
        </w:rPr>
        <w:t>此脚本需修改,否则kafka目录文件删除不净.</w:t>
      </w:r>
    </w:p>
    <w:p w14:paraId="3FBB6C12" w14:textId="77777777" w:rsidR="00807F49" w:rsidRDefault="00807F49">
      <w:pPr>
        <w:pStyle w:val="af2"/>
      </w:pPr>
      <w:r>
        <w:rPr>
          <w:rFonts w:asciiTheme="minorEastAsia" w:eastAsiaTheme="minorEastAsia" w:hAnsiTheme="minorEastAsia" w:hint="eastAsia"/>
          <w:lang w:eastAsia="zh-CN"/>
        </w:rPr>
        <w:t>将</w:t>
      </w:r>
      <w:r>
        <w:t>set ::cmdKafkaClean "rm -</w:t>
      </w:r>
      <w:r w:rsidRPr="00807F49">
        <w:t>f /export/home/kafka/data_kafka09/*\r"</w:t>
      </w:r>
      <w:r>
        <w:rPr>
          <w:rFonts w:asciiTheme="minorEastAsia" w:eastAsiaTheme="minorEastAsia" w:hAnsiTheme="minorEastAsia" w:hint="eastAsia"/>
          <w:lang w:eastAsia="zh-CN"/>
        </w:rPr>
        <w:t>,       改为</w:t>
      </w:r>
      <w:r w:rsidRPr="00807F49">
        <w:rPr>
          <w:rFonts w:asciiTheme="minorEastAsia" w:eastAsiaTheme="minorEastAsia" w:hAnsiTheme="minorEastAsia"/>
          <w:lang w:eastAsia="zh-CN"/>
        </w:rPr>
        <w:t>set ::cmdKafkaClean "rm -rf /export/home/kafka/data_kafka09/*\r"</w:t>
      </w:r>
    </w:p>
  </w:comment>
  <w:comment w:id="93" w:author="cfets" w:date="2017-11-24T21:39:00Z" w:initials="c">
    <w:p w14:paraId="142DC994" w14:textId="77777777" w:rsidR="00571E8D" w:rsidRPr="00571E8D" w:rsidRDefault="00571E8D">
      <w:pPr>
        <w:pStyle w:val="af2"/>
        <w:rPr>
          <w:rFonts w:eastAsiaTheme="minorEastAsia"/>
          <w:lang w:eastAsia="zh-CN"/>
        </w:rPr>
      </w:pPr>
      <w:r>
        <w:rPr>
          <w:rStyle w:val="af4"/>
        </w:rPr>
        <w:annotationRef/>
      </w:r>
      <w:r>
        <w:rPr>
          <w:rFonts w:eastAsiaTheme="minorEastAsia" w:hint="eastAsia"/>
          <w:lang w:eastAsia="zh-CN"/>
        </w:rPr>
        <w:t>直接</w:t>
      </w:r>
      <w:r>
        <w:rPr>
          <w:rFonts w:eastAsiaTheme="minorEastAsia" w:hint="eastAsia"/>
          <w:lang w:eastAsia="zh-CN"/>
        </w:rPr>
        <w:t>NLNK/NLNK</w:t>
      </w:r>
      <w:r>
        <w:rPr>
          <w:rFonts w:eastAsiaTheme="minorEastAsia" w:hint="eastAsia"/>
          <w:lang w:eastAsia="zh-CN"/>
        </w:rPr>
        <w:t>即可</w:t>
      </w:r>
    </w:p>
  </w:comment>
  <w:comment w:id="116" w:author="cfets" w:date="2017-11-24T19:20:00Z" w:initials="c">
    <w:p w14:paraId="3B9B00D7" w14:textId="77777777" w:rsidR="00126459" w:rsidRPr="00126459" w:rsidRDefault="00126459">
      <w:pPr>
        <w:pStyle w:val="af2"/>
        <w:rPr>
          <w:rFonts w:eastAsiaTheme="minorEastAsia"/>
          <w:lang w:eastAsia="zh-CN"/>
        </w:rPr>
      </w:pPr>
      <w:r>
        <w:rPr>
          <w:rStyle w:val="af4"/>
        </w:rPr>
        <w:annotationRef/>
      </w:r>
      <w:r>
        <w:rPr>
          <w:rFonts w:eastAsiaTheme="minorEastAsia" w:hint="eastAsia"/>
          <w:lang w:eastAsia="zh-CN"/>
        </w:rPr>
        <w:t>路径不存在</w:t>
      </w:r>
    </w:p>
  </w:comment>
  <w:comment w:id="117" w:author="cfets" w:date="2017-11-24T21:40:00Z" w:initials="c">
    <w:p w14:paraId="447C1C49" w14:textId="77777777" w:rsidR="001E3DF6" w:rsidRDefault="001E3DF6">
      <w:pPr>
        <w:pStyle w:val="af2"/>
      </w:pPr>
      <w:r>
        <w:rPr>
          <w:rStyle w:val="af4"/>
        </w:rPr>
        <w:annotationRef/>
      </w:r>
      <w:r>
        <w:rPr>
          <w:rFonts w:asciiTheme="minorEastAsia" w:eastAsiaTheme="minorEastAsia" w:hAnsiTheme="minorEastAsia" w:hint="eastAsia"/>
          <w:lang w:eastAsia="zh-CN"/>
        </w:rPr>
        <w:t>直接</w:t>
      </w:r>
      <w:r w:rsidRPr="001E3DF6">
        <w:t xml:space="preserve"> </w:t>
      </w:r>
      <w:r>
        <w:t>EBSD4CS/EBSD4CS</w:t>
      </w:r>
      <w:r>
        <w:rPr>
          <w:rFonts w:asciiTheme="minorEastAsia" w:eastAsiaTheme="minorEastAsia" w:hAnsiTheme="minorEastAsia" w:hint="eastAsia"/>
          <w:lang w:eastAsia="zh-CN"/>
        </w:rPr>
        <w:t>,即可</w:t>
      </w:r>
    </w:p>
  </w:comment>
  <w:comment w:id="118" w:author="cfets" w:date="2017-11-24T19:21:00Z" w:initials="c">
    <w:p w14:paraId="6855F0BD" w14:textId="77777777" w:rsidR="00126459" w:rsidRDefault="00126459">
      <w:pPr>
        <w:pStyle w:val="af2"/>
      </w:pPr>
      <w:r>
        <w:rPr>
          <w:rStyle w:val="af4"/>
        </w:rPr>
        <w:annotationRef/>
      </w:r>
      <w:r>
        <w:rPr>
          <w:rFonts w:asciiTheme="minorEastAsia" w:eastAsiaTheme="minorEastAsia" w:hAnsiTheme="minorEastAsia" w:hint="eastAsia"/>
          <w:lang w:eastAsia="zh-CN"/>
        </w:rPr>
        <w:t>脚本不存在</w:t>
      </w:r>
    </w:p>
  </w:comment>
  <w:comment w:id="125" w:author="cfets" w:date="2017-11-24T21:33:00Z" w:initials="c">
    <w:p w14:paraId="440162CB" w14:textId="77777777" w:rsidR="00BD46C6" w:rsidRDefault="00BD46C6">
      <w:pPr>
        <w:pStyle w:val="af2"/>
        <w:rPr>
          <w:rFonts w:asciiTheme="minorEastAsia" w:eastAsiaTheme="minorEastAsia" w:hAnsiTheme="minorEastAsia"/>
          <w:lang w:eastAsia="zh-CN"/>
        </w:rPr>
      </w:pPr>
      <w:r>
        <w:rPr>
          <w:rStyle w:val="af4"/>
        </w:rPr>
        <w:annotationRef/>
      </w:r>
      <w:r>
        <w:rPr>
          <w:rFonts w:asciiTheme="minorEastAsia" w:eastAsiaTheme="minorEastAsia" w:hAnsiTheme="minorEastAsia" w:hint="eastAsia"/>
          <w:lang w:eastAsia="zh-CN"/>
        </w:rPr>
        <w:t>若脚本报错可手工执行以下命令手工删除:</w:t>
      </w:r>
    </w:p>
    <w:p w14:paraId="0437E150" w14:textId="77777777" w:rsidR="00BD46C6" w:rsidRDefault="00BD46C6" w:rsidP="00BD46C6">
      <w:pPr>
        <w:pStyle w:val="af2"/>
      </w:pPr>
      <w:r>
        <w:t>su - cassandra</w:t>
      </w:r>
    </w:p>
    <w:p w14:paraId="6ECB6C30" w14:textId="77777777" w:rsidR="00BD46C6" w:rsidRDefault="00BD46C6" w:rsidP="00BD46C6">
      <w:pPr>
        <w:pStyle w:val="af2"/>
      </w:pPr>
      <w:r>
        <w:t>cd /export/home/cassandra/cluster/1/bin/</w:t>
      </w:r>
    </w:p>
    <w:p w14:paraId="0D025B23" w14:textId="77777777" w:rsidR="00BD46C6" w:rsidRDefault="00BD46C6" w:rsidP="00BD46C6">
      <w:pPr>
        <w:pStyle w:val="af2"/>
      </w:pPr>
      <w:r>
        <w:t>cqlsh 199.31.12.51</w:t>
      </w:r>
    </w:p>
    <w:p w14:paraId="2E6EFE32" w14:textId="77777777" w:rsidR="00BD46C6" w:rsidRDefault="00BD46C6" w:rsidP="00BD46C6">
      <w:pPr>
        <w:pStyle w:val="af2"/>
      </w:pPr>
      <w:r>
        <w:t>use keyspace1_sh;</w:t>
      </w:r>
    </w:p>
    <w:p w14:paraId="731A8BA5" w14:textId="77777777" w:rsidR="00BD46C6" w:rsidRDefault="00BD46C6" w:rsidP="00BD46C6">
      <w:pPr>
        <w:pStyle w:val="af2"/>
      </w:pPr>
      <w:r>
        <w:t>select count(*) from ems_md_esp_var01;</w:t>
      </w:r>
    </w:p>
    <w:p w14:paraId="5C6C1DB8" w14:textId="77777777" w:rsidR="00BD46C6" w:rsidRDefault="00BD46C6" w:rsidP="00BD46C6">
      <w:pPr>
        <w:pStyle w:val="af2"/>
      </w:pPr>
      <w:r>
        <w:t>truncate table ems_md_esp_var01;</w:t>
      </w:r>
    </w:p>
    <w:p w14:paraId="3ABD0186" w14:textId="77777777" w:rsidR="00BD46C6" w:rsidRDefault="00BD46C6" w:rsidP="00BD46C6">
      <w:pPr>
        <w:pStyle w:val="af2"/>
      </w:pPr>
      <w:r>
        <w:t>select count(*) from ems_md_esp_var01;</w:t>
      </w:r>
    </w:p>
    <w:p w14:paraId="7FF037CF" w14:textId="77777777" w:rsidR="00BD46C6" w:rsidRDefault="00BD46C6" w:rsidP="00BD46C6">
      <w:pPr>
        <w:pStyle w:val="af2"/>
      </w:pPr>
      <w:r>
        <w:t>select count(*) from rfq_raw_messages_var01;</w:t>
      </w:r>
    </w:p>
    <w:p w14:paraId="3D9A0100" w14:textId="77777777" w:rsidR="00BD46C6" w:rsidRDefault="00BD46C6" w:rsidP="00BD46C6">
      <w:pPr>
        <w:pStyle w:val="af2"/>
      </w:pPr>
      <w:r>
        <w:t>select count(*) from mbr_main_messages;</w:t>
      </w:r>
    </w:p>
  </w:comment>
  <w:comment w:id="129" w:author="cfets" w:date="2017-11-24T21:37:00Z" w:initials="c">
    <w:p w14:paraId="58254021" w14:textId="77777777" w:rsidR="00BD46C6" w:rsidRPr="00BD46C6" w:rsidRDefault="00BD46C6">
      <w:pPr>
        <w:pStyle w:val="af2"/>
        <w:rPr>
          <w:rFonts w:eastAsiaTheme="minorEastAsia"/>
          <w:lang w:eastAsia="zh-CN"/>
        </w:rPr>
      </w:pPr>
      <w:r>
        <w:rPr>
          <w:rStyle w:val="af4"/>
        </w:rPr>
        <w:annotationRef/>
      </w:r>
      <w:r>
        <w:rPr>
          <w:rFonts w:eastAsiaTheme="minorEastAsia" w:hint="eastAsia"/>
          <w:lang w:eastAsia="zh-CN"/>
        </w:rPr>
        <w:t>内容</w:t>
      </w:r>
      <w:r>
        <w:rPr>
          <w:rFonts w:eastAsiaTheme="minorEastAsia" w:hint="eastAsia"/>
          <w:lang w:eastAsia="zh-CN"/>
        </w:rPr>
        <w:t>EBS</w:t>
      </w:r>
      <w:r>
        <w:rPr>
          <w:rFonts w:eastAsiaTheme="minorEastAsia" w:hint="eastAsia"/>
          <w:lang w:eastAsia="zh-CN"/>
        </w:rPr>
        <w:t>增补中</w:t>
      </w:r>
    </w:p>
  </w:comment>
  <w:comment w:id="130" w:author="cfets" w:date="2017-11-24T21:37:00Z" w:initials="c">
    <w:p w14:paraId="281A17BE" w14:textId="77777777" w:rsidR="00BD46C6" w:rsidRDefault="00BD46C6">
      <w:pPr>
        <w:pStyle w:val="af2"/>
      </w:pPr>
      <w:r>
        <w:rPr>
          <w:rStyle w:val="af4"/>
        </w:rPr>
        <w:annotationRef/>
      </w:r>
      <w:r>
        <w:rPr>
          <w:rFonts w:asciiTheme="minorEastAsia" w:eastAsiaTheme="minorEastAsia" w:hAnsiTheme="minorEastAsia" w:hint="eastAsia"/>
          <w:lang w:eastAsia="zh-CN"/>
        </w:rPr>
        <w:t xml:space="preserve">以下内容为脚本操作顺序 非EBS提供的正式内容.,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B74539" w15:done="0"/>
  <w15:commentEx w15:paraId="7BE79636" w15:done="0"/>
  <w15:commentEx w15:paraId="3FBB6C12" w15:done="0"/>
  <w15:commentEx w15:paraId="142DC994" w15:done="0"/>
  <w15:commentEx w15:paraId="3B9B00D7" w15:done="0"/>
  <w15:commentEx w15:paraId="447C1C49" w15:done="0"/>
  <w15:commentEx w15:paraId="6855F0BD" w15:done="0"/>
  <w15:commentEx w15:paraId="3D9A0100" w15:done="0"/>
  <w15:commentEx w15:paraId="58254021" w15:done="0"/>
  <w15:commentEx w15:paraId="281A17B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02BDE" w14:textId="77777777" w:rsidR="003510B8" w:rsidRDefault="003510B8" w:rsidP="00606A30">
      <w:pPr>
        <w:spacing w:after="0" w:line="240" w:lineRule="auto"/>
      </w:pPr>
      <w:r>
        <w:separator/>
      </w:r>
    </w:p>
  </w:endnote>
  <w:endnote w:type="continuationSeparator" w:id="0">
    <w:p w14:paraId="2B20457E" w14:textId="77777777" w:rsidR="003510B8" w:rsidRDefault="003510B8" w:rsidP="00606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NEX Heavy">
    <w:charset w:val="00"/>
    <w:family w:val="roman"/>
    <w:pitch w:val="variable"/>
    <w:sig w:usb0="A00002AF" w:usb1="5000A06B"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45 Light">
    <w:panose1 w:val="00000000000000000000"/>
    <w:charset w:val="00"/>
    <w:family w:val="swiss"/>
    <w:notTrueType/>
    <w:pitch w:val="variable"/>
    <w:sig w:usb0="00000003" w:usb1="00000000" w:usb2="00000000" w:usb3="00000000" w:csb0="00000001" w:csb1="00000000"/>
  </w:font>
  <w:font w:name="Helvetica 65 Medium">
    <w:altName w:val="Arial"/>
    <w:panose1 w:val="00000000000000000000"/>
    <w:charset w:val="00"/>
    <w:family w:val="swiss"/>
    <w:notTrueType/>
    <w:pitch w:val="variable"/>
    <w:sig w:usb0="00000003" w:usb1="00000000" w:usb2="00000000" w:usb3="00000000" w:csb0="00000001" w:csb1="00000000"/>
  </w:font>
  <w:font w:name="r_ansi">
    <w:altName w:val="Lucida Console"/>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5E521" w14:textId="77777777" w:rsidR="001D1987" w:rsidRDefault="001D1987">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pPr w:leftFromText="181" w:rightFromText="181" w:vertAnchor="page" w:tblpY="1616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828"/>
      <w:gridCol w:w="4909"/>
    </w:tblGrid>
    <w:tr w:rsidR="001D1987" w14:paraId="01B943B5" w14:textId="77777777" w:rsidTr="002356BC">
      <w:trPr>
        <w:trHeight w:hRule="exact" w:val="170"/>
      </w:trPr>
      <w:tc>
        <w:tcPr>
          <w:tcW w:w="3969" w:type="dxa"/>
          <w:tcMar>
            <w:left w:w="0" w:type="dxa"/>
          </w:tcMar>
        </w:tcPr>
        <w:p w14:paraId="34907EFF" w14:textId="77777777" w:rsidR="001D1987" w:rsidRDefault="001D1987" w:rsidP="00847BE3">
          <w:pPr>
            <w:pStyle w:val="FooterNEX"/>
            <w:framePr w:hSpace="0" w:wrap="auto" w:vAnchor="margin" w:yAlign="inline"/>
            <w:suppressOverlap w:val="0"/>
          </w:pPr>
          <w:r w:rsidRPr="00D30D35">
            <w:rPr>
              <w:noProof/>
            </w:rPr>
            <w:fldChar w:fldCharType="begin"/>
          </w:r>
          <w:r w:rsidRPr="00D30D35">
            <w:rPr>
              <w:noProof/>
            </w:rPr>
            <w:instrText xml:space="preserve"> STYLEREF  "Contents Heading_NEX" </w:instrText>
          </w:r>
          <w:r w:rsidRPr="00D30D35">
            <w:rPr>
              <w:noProof/>
            </w:rPr>
            <w:fldChar w:fldCharType="separate"/>
          </w:r>
          <w:r w:rsidR="00D6676F">
            <w:rPr>
              <w:noProof/>
            </w:rPr>
            <w:t>©NEX Group plc 2017</w:t>
          </w:r>
          <w:r w:rsidRPr="00D30D35">
            <w:rPr>
              <w:noProof/>
            </w:rPr>
            <w:fldChar w:fldCharType="end"/>
          </w:r>
          <w:r w:rsidRPr="00407D40">
            <w:rPr>
              <w:rStyle w:val="BlueNEX"/>
            </w:rPr>
            <w:t>|</w:t>
          </w:r>
          <w:r>
            <w:t xml:space="preserve">page </w:t>
          </w:r>
          <w:r w:rsidR="003510B8">
            <w:fldChar w:fldCharType="begin"/>
          </w:r>
          <w:r w:rsidR="003510B8">
            <w:instrText xml:space="preserve"> PAGE  \* Arabic  \* MERGEFORMAT </w:instrText>
          </w:r>
          <w:r w:rsidR="003510B8">
            <w:fldChar w:fldCharType="separate"/>
          </w:r>
          <w:r w:rsidR="00D6676F">
            <w:rPr>
              <w:noProof/>
            </w:rPr>
            <w:t>4</w:t>
          </w:r>
          <w:r w:rsidR="003510B8">
            <w:rPr>
              <w:noProof/>
            </w:rPr>
            <w:fldChar w:fldCharType="end"/>
          </w:r>
          <w:r w:rsidRPr="00407D40">
            <w:rPr>
              <w:rStyle w:val="BlueNEX"/>
            </w:rPr>
            <w:t>|</w:t>
          </w:r>
          <w:r w:rsidR="003510B8">
            <w:fldChar w:fldCharType="begin"/>
          </w:r>
          <w:r w:rsidR="003510B8">
            <w:instrText xml:space="preserve"> DATE  \@ "dd MMMM yyyy"  \* MERGEFORMAT </w:instrText>
          </w:r>
          <w:r w:rsidR="003510B8">
            <w:fldChar w:fldCharType="separate"/>
          </w:r>
          <w:r w:rsidR="00D6676F">
            <w:rPr>
              <w:noProof/>
            </w:rPr>
            <w:t>24 November 2017</w:t>
          </w:r>
          <w:r w:rsidR="003510B8">
            <w:rPr>
              <w:noProof/>
            </w:rPr>
            <w:fldChar w:fldCharType="end"/>
          </w:r>
          <w:r w:rsidRPr="00407D40">
            <w:rPr>
              <w:rStyle w:val="BlueNEX"/>
            </w:rPr>
            <w:t>|</w:t>
          </w:r>
          <w:r>
            <w:t xml:space="preserve">  Confidential</w:t>
          </w:r>
        </w:p>
      </w:tc>
      <w:tc>
        <w:tcPr>
          <w:tcW w:w="5154" w:type="dxa"/>
          <w:tcMar>
            <w:right w:w="0" w:type="dxa"/>
          </w:tcMar>
          <w:vAlign w:val="bottom"/>
        </w:tcPr>
        <w:p w14:paraId="2664BD27" w14:textId="77777777" w:rsidR="001D1987" w:rsidRDefault="001D1987" w:rsidP="00847BE3">
          <w:pPr>
            <w:pStyle w:val="FooterBPNEX"/>
            <w:framePr w:hSpace="0" w:wrap="auto" w:vAnchor="margin" w:yAlign="inline"/>
            <w:suppressOverlap w:val="0"/>
          </w:pPr>
        </w:p>
      </w:tc>
    </w:tr>
  </w:tbl>
  <w:p w14:paraId="3B67359F" w14:textId="77777777" w:rsidR="001D1987" w:rsidRDefault="001D1987" w:rsidP="00847BE3">
    <w:pPr>
      <w:pStyle w:val="a7"/>
    </w:pPr>
    <w:r w:rsidRPr="00282AF0">
      <w:rPr>
        <w:noProof/>
        <w:lang w:val="en-US" w:eastAsia="zh-CN"/>
      </w:rPr>
      <w:drawing>
        <wp:anchor distT="0" distB="0" distL="114300" distR="114300" simplePos="0" relativeHeight="251653120" behindDoc="0" locked="1" layoutInCell="1" allowOverlap="1" wp14:anchorId="58DF596C" wp14:editId="0B765DC7">
          <wp:simplePos x="0" y="0"/>
          <wp:positionH relativeFrom="page">
            <wp:posOffset>5861685</wp:posOffset>
          </wp:positionH>
          <wp:positionV relativeFrom="page">
            <wp:posOffset>10287000</wp:posOffset>
          </wp:positionV>
          <wp:extent cx="1152000" cy="70560"/>
          <wp:effectExtent l="0" t="0" r="0" b="5715"/>
          <wp:wrapNone/>
          <wp:docPr id="1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stretch>
                    <a:fillRect/>
                  </a:stretch>
                </pic:blipFill>
                <pic:spPr>
                  <a:xfrm>
                    <a:off x="0" y="0"/>
                    <a:ext cx="1152000" cy="70560"/>
                  </a:xfrm>
                  <a:prstGeom prst="rect">
                    <a:avLst/>
                  </a:prstGeom>
                </pic:spPr>
              </pic:pic>
            </a:graphicData>
          </a:graphic>
        </wp:anchor>
      </w:drawing>
    </w:r>
    <w:r w:rsidRPr="00282AF0">
      <w:rPr>
        <w:noProof/>
        <w:lang w:val="en-US" w:eastAsia="zh-CN"/>
      </w:rPr>
      <w:drawing>
        <wp:anchor distT="0" distB="0" distL="114300" distR="114300" simplePos="0" relativeHeight="251650048" behindDoc="0" locked="1" layoutInCell="1" allowOverlap="1" wp14:anchorId="56F85117" wp14:editId="0F4BC93C">
          <wp:simplePos x="0" y="0"/>
          <wp:positionH relativeFrom="page">
            <wp:posOffset>5861685</wp:posOffset>
          </wp:positionH>
          <wp:positionV relativeFrom="page">
            <wp:posOffset>10286365</wp:posOffset>
          </wp:positionV>
          <wp:extent cx="1152000" cy="70560"/>
          <wp:effectExtent l="0" t="0" r="0" b="5715"/>
          <wp:wrapNone/>
          <wp:docPr id="1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stretch>
                    <a:fillRect/>
                  </a:stretch>
                </pic:blipFill>
                <pic:spPr>
                  <a:xfrm>
                    <a:off x="0" y="0"/>
                    <a:ext cx="1152000" cy="7056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pPr w:leftFromText="181" w:rightFromText="181" w:vertAnchor="page" w:tblpY="1616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801"/>
      <w:gridCol w:w="4936"/>
    </w:tblGrid>
    <w:tr w:rsidR="001D1987" w14:paraId="2F26BF0A" w14:textId="77777777" w:rsidTr="00EF2EFB">
      <w:trPr>
        <w:trHeight w:hRule="exact" w:val="170"/>
      </w:trPr>
      <w:tc>
        <w:tcPr>
          <w:tcW w:w="3969" w:type="dxa"/>
          <w:tcMar>
            <w:left w:w="0" w:type="dxa"/>
          </w:tcMar>
        </w:tcPr>
        <w:p w14:paraId="3C5C6DDA" w14:textId="77777777" w:rsidR="001D1987" w:rsidRDefault="001D1987" w:rsidP="003D737E">
          <w:pPr>
            <w:pStyle w:val="FooterNEX"/>
            <w:framePr w:hSpace="0" w:wrap="auto" w:vAnchor="margin" w:yAlign="inline"/>
            <w:suppressOverlap w:val="0"/>
          </w:pPr>
        </w:p>
      </w:tc>
      <w:tc>
        <w:tcPr>
          <w:tcW w:w="5154" w:type="dxa"/>
          <w:tcMar>
            <w:right w:w="0" w:type="dxa"/>
          </w:tcMar>
          <w:vAlign w:val="bottom"/>
        </w:tcPr>
        <w:p w14:paraId="40EF15DE" w14:textId="77777777" w:rsidR="001D1987" w:rsidRDefault="001D1987" w:rsidP="003D737E">
          <w:pPr>
            <w:pStyle w:val="FooterBPNEX"/>
            <w:framePr w:hSpace="0" w:wrap="auto" w:vAnchor="margin" w:yAlign="inline"/>
            <w:suppressOverlap w:val="0"/>
          </w:pPr>
        </w:p>
      </w:tc>
    </w:tr>
  </w:tbl>
  <w:p w14:paraId="7C7BB0DB" w14:textId="77777777" w:rsidR="001D1987" w:rsidRDefault="001D1987" w:rsidP="003D737E">
    <w:pPr>
      <w:pStyle w:val="a7"/>
    </w:pPr>
    <w:r w:rsidRPr="00282AF0">
      <w:rPr>
        <w:noProof/>
        <w:lang w:val="en-US" w:eastAsia="zh-CN"/>
      </w:rPr>
      <w:drawing>
        <wp:anchor distT="0" distB="0" distL="114300" distR="114300" simplePos="0" relativeHeight="251654144" behindDoc="0" locked="1" layoutInCell="1" allowOverlap="1" wp14:anchorId="39EF0E46" wp14:editId="23035F2F">
          <wp:simplePos x="0" y="0"/>
          <wp:positionH relativeFrom="page">
            <wp:posOffset>5861685</wp:posOffset>
          </wp:positionH>
          <wp:positionV relativeFrom="page">
            <wp:posOffset>10287000</wp:posOffset>
          </wp:positionV>
          <wp:extent cx="1152000" cy="70560"/>
          <wp:effectExtent l="0" t="0" r="0" b="5715"/>
          <wp:wrapNone/>
          <wp:docPr id="2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stretch>
                    <a:fillRect/>
                  </a:stretch>
                </pic:blipFill>
                <pic:spPr>
                  <a:xfrm>
                    <a:off x="0" y="0"/>
                    <a:ext cx="1152000" cy="70560"/>
                  </a:xfrm>
                  <a:prstGeom prst="rect">
                    <a:avLst/>
                  </a:prstGeom>
                </pic:spPr>
              </pic:pic>
            </a:graphicData>
          </a:graphic>
        </wp:anchor>
      </w:drawing>
    </w:r>
    <w:r w:rsidRPr="00282AF0">
      <w:rPr>
        <w:noProof/>
        <w:lang w:val="en-US" w:eastAsia="zh-CN"/>
      </w:rPr>
      <w:drawing>
        <wp:anchor distT="0" distB="0" distL="114300" distR="114300" simplePos="0" relativeHeight="251649024" behindDoc="0" locked="1" layoutInCell="1" allowOverlap="1" wp14:anchorId="53675A0D" wp14:editId="3EF6859B">
          <wp:simplePos x="0" y="0"/>
          <wp:positionH relativeFrom="page">
            <wp:posOffset>5861685</wp:posOffset>
          </wp:positionH>
          <wp:positionV relativeFrom="page">
            <wp:posOffset>10286365</wp:posOffset>
          </wp:positionV>
          <wp:extent cx="1152000" cy="70560"/>
          <wp:effectExtent l="0" t="0" r="0" b="5715"/>
          <wp:wrapNone/>
          <wp:docPr id="2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stretch>
                    <a:fillRect/>
                  </a:stretch>
                </pic:blipFill>
                <pic:spPr>
                  <a:xfrm>
                    <a:off x="0" y="0"/>
                    <a:ext cx="1152000" cy="70560"/>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pPr w:leftFromText="181" w:rightFromText="181" w:vertAnchor="page" w:tblpY="16161"/>
      <w:tblOverlap w:val="never"/>
      <w:tblW w:w="9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70"/>
      <w:gridCol w:w="4571"/>
    </w:tblGrid>
    <w:tr w:rsidR="001D1987" w14:paraId="0A155238" w14:textId="77777777" w:rsidTr="002356BC">
      <w:trPr>
        <w:trHeight w:hRule="exact" w:val="425"/>
      </w:trPr>
      <w:tc>
        <w:tcPr>
          <w:tcW w:w="4570" w:type="dxa"/>
          <w:tcMar>
            <w:right w:w="0" w:type="dxa"/>
          </w:tcMar>
        </w:tcPr>
        <w:p w14:paraId="34FB1F5D" w14:textId="77777777" w:rsidR="001D1987" w:rsidRDefault="001D1987" w:rsidP="00140144">
          <w:pPr>
            <w:pStyle w:val="FooterBPNEX"/>
            <w:framePr w:hSpace="0" w:wrap="auto" w:vAnchor="margin" w:yAlign="inline"/>
            <w:suppressOverlap w:val="0"/>
            <w:jc w:val="left"/>
          </w:pPr>
          <w:r w:rsidRPr="003A5F3D">
            <w:t>© 201</w:t>
          </w:r>
          <w:r>
            <w:t>6 Business Name, aNEX</w:t>
          </w:r>
          <w:r w:rsidRPr="003A5F3D">
            <w:t xml:space="preserve"> Group Company.</w:t>
          </w:r>
        </w:p>
      </w:tc>
      <w:tc>
        <w:tcPr>
          <w:tcW w:w="4571" w:type="dxa"/>
        </w:tcPr>
        <w:p w14:paraId="20EEF40D" w14:textId="77777777" w:rsidR="001D1987" w:rsidRDefault="001D1987" w:rsidP="00140144">
          <w:pPr>
            <w:pStyle w:val="FooterBPNEX"/>
            <w:framePr w:hSpace="0" w:wrap="auto" w:vAnchor="margin" w:yAlign="inline"/>
            <w:suppressOverlap w:val="0"/>
          </w:pPr>
          <w:r w:rsidRPr="00282AF0">
            <w:rPr>
              <w:noProof/>
              <w:lang w:val="en-US" w:eastAsia="zh-CN"/>
            </w:rPr>
            <w:drawing>
              <wp:inline distT="0" distB="0" distL="0" distR="0" wp14:anchorId="57F33143" wp14:editId="27B5C69C">
                <wp:extent cx="1152000" cy="70733"/>
                <wp:effectExtent l="0" t="0" r="0" b="5715"/>
                <wp:docPr id="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stretch>
                          <a:fillRect/>
                        </a:stretch>
                      </pic:blipFill>
                      <pic:spPr>
                        <a:xfrm>
                          <a:off x="0" y="0"/>
                          <a:ext cx="1152000" cy="70733"/>
                        </a:xfrm>
                        <a:prstGeom prst="rect">
                          <a:avLst/>
                        </a:prstGeom>
                      </pic:spPr>
                    </pic:pic>
                  </a:graphicData>
                </a:graphic>
              </wp:inline>
            </w:drawing>
          </w:r>
        </w:p>
      </w:tc>
    </w:tr>
  </w:tbl>
  <w:p w14:paraId="6EFFEA5C" w14:textId="77777777" w:rsidR="001D1987" w:rsidRPr="00140144" w:rsidRDefault="001D1987" w:rsidP="00140144">
    <w:pPr>
      <w:pStyle w:val="a7"/>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pPr w:leftFromText="181" w:rightFromText="181" w:vertAnchor="page" w:tblpY="1616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824"/>
      <w:gridCol w:w="4913"/>
    </w:tblGrid>
    <w:tr w:rsidR="001D1987" w14:paraId="238DFB3F" w14:textId="77777777" w:rsidTr="002356BC">
      <w:trPr>
        <w:trHeight w:hRule="exact" w:val="170"/>
      </w:trPr>
      <w:tc>
        <w:tcPr>
          <w:tcW w:w="3969" w:type="dxa"/>
          <w:tcMar>
            <w:left w:w="0" w:type="dxa"/>
          </w:tcMar>
        </w:tcPr>
        <w:p w14:paraId="66EE97A3" w14:textId="77777777" w:rsidR="001D1987" w:rsidRDefault="001D1987" w:rsidP="00847BE3">
          <w:pPr>
            <w:pStyle w:val="FooterNEX"/>
            <w:framePr w:hSpace="0" w:wrap="auto" w:vAnchor="margin" w:yAlign="inline"/>
            <w:suppressOverlap w:val="0"/>
          </w:pPr>
          <w:r>
            <w:rPr>
              <w:noProof/>
            </w:rPr>
            <w:fldChar w:fldCharType="begin"/>
          </w:r>
          <w:r>
            <w:rPr>
              <w:noProof/>
            </w:rPr>
            <w:instrText xml:space="preserve"> STYLEREF  "Heading 1" </w:instrText>
          </w:r>
          <w:r>
            <w:rPr>
              <w:noProof/>
            </w:rPr>
            <w:fldChar w:fldCharType="separate"/>
          </w:r>
          <w:r w:rsidR="00D6676F">
            <w:rPr>
              <w:rFonts w:hint="eastAsia"/>
              <w:b/>
              <w:bCs/>
              <w:noProof/>
              <w:lang w:eastAsia="zh-CN"/>
            </w:rPr>
            <w:t>错误</w:t>
          </w:r>
          <w:r w:rsidR="00D6676F">
            <w:rPr>
              <w:rFonts w:hint="eastAsia"/>
              <w:b/>
              <w:bCs/>
              <w:noProof/>
              <w:lang w:eastAsia="zh-CN"/>
            </w:rPr>
            <w:t>!</w:t>
          </w:r>
          <w:r w:rsidR="00D6676F">
            <w:rPr>
              <w:rFonts w:hint="eastAsia"/>
              <w:b/>
              <w:bCs/>
              <w:noProof/>
              <w:lang w:eastAsia="zh-CN"/>
            </w:rPr>
            <w:t>使用“开始”选项卡将</w:t>
          </w:r>
          <w:r w:rsidR="00D6676F">
            <w:rPr>
              <w:rFonts w:hint="eastAsia"/>
              <w:b/>
              <w:bCs/>
              <w:noProof/>
              <w:lang w:eastAsia="zh-CN"/>
            </w:rPr>
            <w:t xml:space="preserve"> Heading 1 </w:t>
          </w:r>
          <w:r w:rsidR="00D6676F">
            <w:rPr>
              <w:rFonts w:hint="eastAsia"/>
              <w:b/>
              <w:bCs/>
              <w:noProof/>
              <w:lang w:eastAsia="zh-CN"/>
            </w:rPr>
            <w:t>应用于要在此处显示的文字。</w:t>
          </w:r>
          <w:r>
            <w:rPr>
              <w:noProof/>
            </w:rPr>
            <w:fldChar w:fldCharType="end"/>
          </w:r>
          <w:r w:rsidRPr="003D737E">
            <w:rPr>
              <w:noProof/>
            </w:rPr>
            <w:t xml:space="preserve">  |</w:t>
          </w:r>
          <w:r>
            <w:t xml:space="preserve">page </w:t>
          </w:r>
          <w:r w:rsidR="003510B8">
            <w:fldChar w:fldCharType="begin"/>
          </w:r>
          <w:r w:rsidR="003510B8">
            <w:instrText xml:space="preserve"> PAGE  \* Arabic  \* MERGEFORMAT </w:instrText>
          </w:r>
          <w:r w:rsidR="003510B8">
            <w:fldChar w:fldCharType="separate"/>
          </w:r>
          <w:r w:rsidR="00D6676F">
            <w:rPr>
              <w:noProof/>
            </w:rPr>
            <w:t>21</w:t>
          </w:r>
          <w:r w:rsidR="003510B8">
            <w:rPr>
              <w:noProof/>
            </w:rPr>
            <w:fldChar w:fldCharType="end"/>
          </w:r>
          <w:r w:rsidRPr="00407D40">
            <w:rPr>
              <w:rStyle w:val="BlueNEX"/>
            </w:rPr>
            <w:t>|</w:t>
          </w:r>
          <w:r w:rsidR="003510B8">
            <w:fldChar w:fldCharType="begin"/>
          </w:r>
          <w:r w:rsidR="003510B8">
            <w:instrText xml:space="preserve"> DATE  \@ "dd MMMM yyyy"  \* MERGEFORMAT </w:instrText>
          </w:r>
          <w:r w:rsidR="003510B8">
            <w:fldChar w:fldCharType="separate"/>
          </w:r>
          <w:r w:rsidR="00D6676F">
            <w:rPr>
              <w:noProof/>
            </w:rPr>
            <w:t>24 November 2017</w:t>
          </w:r>
          <w:r w:rsidR="003510B8">
            <w:rPr>
              <w:noProof/>
            </w:rPr>
            <w:fldChar w:fldCharType="end"/>
          </w:r>
          <w:r w:rsidRPr="00407D40">
            <w:rPr>
              <w:rStyle w:val="BlueNEX"/>
            </w:rPr>
            <w:t>|</w:t>
          </w:r>
          <w:r>
            <w:t xml:space="preserve">  Confidential</w:t>
          </w:r>
        </w:p>
      </w:tc>
      <w:tc>
        <w:tcPr>
          <w:tcW w:w="5154" w:type="dxa"/>
          <w:tcMar>
            <w:right w:w="0" w:type="dxa"/>
          </w:tcMar>
          <w:vAlign w:val="bottom"/>
        </w:tcPr>
        <w:p w14:paraId="6A3C3A1B" w14:textId="77777777" w:rsidR="001D1987" w:rsidRDefault="001D1987" w:rsidP="00847BE3">
          <w:pPr>
            <w:pStyle w:val="FooterBPNEX"/>
            <w:framePr w:hSpace="0" w:wrap="auto" w:vAnchor="margin" w:yAlign="inline"/>
            <w:suppressOverlap w:val="0"/>
          </w:pPr>
        </w:p>
      </w:tc>
    </w:tr>
  </w:tbl>
  <w:p w14:paraId="18EC66C6" w14:textId="77777777" w:rsidR="001D1987" w:rsidRDefault="001D1987" w:rsidP="00847BE3">
    <w:pPr>
      <w:pStyle w:val="a7"/>
    </w:pPr>
    <w:r w:rsidRPr="00282AF0">
      <w:rPr>
        <w:noProof/>
        <w:lang w:val="en-US" w:eastAsia="zh-CN"/>
      </w:rPr>
      <w:drawing>
        <wp:anchor distT="0" distB="0" distL="114300" distR="114300" simplePos="0" relativeHeight="251662336" behindDoc="0" locked="1" layoutInCell="1" allowOverlap="1" wp14:anchorId="0C3743A7" wp14:editId="3F2B1591">
          <wp:simplePos x="0" y="0"/>
          <wp:positionH relativeFrom="page">
            <wp:posOffset>5861685</wp:posOffset>
          </wp:positionH>
          <wp:positionV relativeFrom="page">
            <wp:posOffset>10287000</wp:posOffset>
          </wp:positionV>
          <wp:extent cx="1152000" cy="70560"/>
          <wp:effectExtent l="0" t="0" r="0" b="5715"/>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stretch>
                    <a:fillRect/>
                  </a:stretch>
                </pic:blipFill>
                <pic:spPr>
                  <a:xfrm>
                    <a:off x="0" y="0"/>
                    <a:ext cx="1152000" cy="70560"/>
                  </a:xfrm>
                  <a:prstGeom prst="rect">
                    <a:avLst/>
                  </a:prstGeom>
                </pic:spPr>
              </pic:pic>
            </a:graphicData>
          </a:graphic>
        </wp:anchor>
      </w:drawing>
    </w:r>
    <w:r w:rsidRPr="00282AF0">
      <w:rPr>
        <w:noProof/>
        <w:lang w:val="en-US" w:eastAsia="zh-CN"/>
      </w:rPr>
      <w:drawing>
        <wp:anchor distT="0" distB="0" distL="114300" distR="114300" simplePos="0" relativeHeight="251659264" behindDoc="0" locked="1" layoutInCell="1" allowOverlap="1" wp14:anchorId="72E7227B" wp14:editId="2822BB7A">
          <wp:simplePos x="0" y="0"/>
          <wp:positionH relativeFrom="page">
            <wp:posOffset>5861685</wp:posOffset>
          </wp:positionH>
          <wp:positionV relativeFrom="page">
            <wp:posOffset>10286365</wp:posOffset>
          </wp:positionV>
          <wp:extent cx="1152000" cy="70560"/>
          <wp:effectExtent l="0" t="0" r="0" b="5715"/>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stretch>
                    <a:fillRect/>
                  </a:stretch>
                </pic:blipFill>
                <pic:spPr>
                  <a:xfrm>
                    <a:off x="0" y="0"/>
                    <a:ext cx="1152000" cy="70560"/>
                  </a:xfrm>
                  <a:prstGeom prst="rect">
                    <a:avLst/>
                  </a:prstGeom>
                </pic:spPr>
              </pic:pic>
            </a:graphicData>
          </a:graphic>
        </wp:anchor>
      </w:drawing>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pPr w:leftFromText="181" w:rightFromText="181" w:vertAnchor="page" w:tblpY="1616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6946"/>
      <w:gridCol w:w="1791"/>
    </w:tblGrid>
    <w:tr w:rsidR="001D1987" w14:paraId="6BF415FF" w14:textId="77777777" w:rsidTr="005C03D8">
      <w:trPr>
        <w:trHeight w:hRule="exact" w:val="170"/>
      </w:trPr>
      <w:tc>
        <w:tcPr>
          <w:tcW w:w="6946" w:type="dxa"/>
          <w:tcMar>
            <w:left w:w="0" w:type="dxa"/>
          </w:tcMar>
        </w:tcPr>
        <w:p w14:paraId="7E388E38" w14:textId="77777777" w:rsidR="001D1987" w:rsidRDefault="001D1987" w:rsidP="003D737E">
          <w:pPr>
            <w:pStyle w:val="FooterNEX"/>
            <w:framePr w:hSpace="0" w:wrap="auto" w:vAnchor="margin" w:yAlign="inline"/>
            <w:suppressOverlap w:val="0"/>
          </w:pPr>
          <w:r>
            <w:rPr>
              <w:noProof/>
            </w:rPr>
            <w:fldChar w:fldCharType="begin"/>
          </w:r>
          <w:r>
            <w:rPr>
              <w:noProof/>
            </w:rPr>
            <w:instrText xml:space="preserve"> STYLEREF  "Heading 1" </w:instrText>
          </w:r>
          <w:r>
            <w:rPr>
              <w:noProof/>
            </w:rPr>
            <w:fldChar w:fldCharType="separate"/>
          </w:r>
          <w:r w:rsidR="00D6676F">
            <w:rPr>
              <w:rFonts w:hint="eastAsia"/>
              <w:b/>
              <w:bCs/>
              <w:noProof/>
              <w:lang w:eastAsia="zh-CN"/>
            </w:rPr>
            <w:t>错误</w:t>
          </w:r>
          <w:r w:rsidR="00D6676F">
            <w:rPr>
              <w:rFonts w:hint="eastAsia"/>
              <w:b/>
              <w:bCs/>
              <w:noProof/>
              <w:lang w:eastAsia="zh-CN"/>
            </w:rPr>
            <w:t>!</w:t>
          </w:r>
          <w:r w:rsidR="00D6676F">
            <w:rPr>
              <w:rFonts w:hint="eastAsia"/>
              <w:b/>
              <w:bCs/>
              <w:noProof/>
              <w:lang w:eastAsia="zh-CN"/>
            </w:rPr>
            <w:t>使用“开始”选项卡将</w:t>
          </w:r>
          <w:r w:rsidR="00D6676F">
            <w:rPr>
              <w:rFonts w:hint="eastAsia"/>
              <w:b/>
              <w:bCs/>
              <w:noProof/>
              <w:lang w:eastAsia="zh-CN"/>
            </w:rPr>
            <w:t xml:space="preserve"> Heading 1 </w:t>
          </w:r>
          <w:r w:rsidR="00D6676F">
            <w:rPr>
              <w:rFonts w:hint="eastAsia"/>
              <w:b/>
              <w:bCs/>
              <w:noProof/>
              <w:lang w:eastAsia="zh-CN"/>
            </w:rPr>
            <w:t>应用于要在此处显示的文字。</w:t>
          </w:r>
          <w:r>
            <w:rPr>
              <w:noProof/>
            </w:rPr>
            <w:fldChar w:fldCharType="end"/>
          </w:r>
          <w:r w:rsidRPr="003D737E">
            <w:rPr>
              <w:noProof/>
            </w:rPr>
            <w:t xml:space="preserve">  |</w:t>
          </w:r>
          <w:r>
            <w:t xml:space="preserve">page </w:t>
          </w:r>
          <w:r w:rsidR="003510B8">
            <w:fldChar w:fldCharType="begin"/>
          </w:r>
          <w:r w:rsidR="003510B8">
            <w:instrText xml:space="preserve"> PAGE  \* Arabic  \* MERGEFORMAT </w:instrText>
          </w:r>
          <w:r w:rsidR="003510B8">
            <w:fldChar w:fldCharType="separate"/>
          </w:r>
          <w:r w:rsidR="00D6676F">
            <w:rPr>
              <w:noProof/>
            </w:rPr>
            <w:t>5</w:t>
          </w:r>
          <w:r w:rsidR="003510B8">
            <w:rPr>
              <w:noProof/>
            </w:rPr>
            <w:fldChar w:fldCharType="end"/>
          </w:r>
          <w:r w:rsidRPr="00407D40">
            <w:rPr>
              <w:rStyle w:val="BlueNEX"/>
            </w:rPr>
            <w:t>|</w:t>
          </w:r>
          <w:r w:rsidR="003510B8">
            <w:fldChar w:fldCharType="begin"/>
          </w:r>
          <w:r w:rsidR="003510B8">
            <w:instrText xml:space="preserve"> DATE  \@ "dd MMMM yyyy"  \* MERGEFORMAT </w:instrText>
          </w:r>
          <w:r w:rsidR="003510B8">
            <w:fldChar w:fldCharType="separate"/>
          </w:r>
          <w:r w:rsidR="00D6676F">
            <w:rPr>
              <w:noProof/>
            </w:rPr>
            <w:t>24 November 2017</w:t>
          </w:r>
          <w:r w:rsidR="003510B8">
            <w:rPr>
              <w:noProof/>
            </w:rPr>
            <w:fldChar w:fldCharType="end"/>
          </w:r>
          <w:r w:rsidRPr="00407D40">
            <w:rPr>
              <w:rStyle w:val="BlueNEX"/>
            </w:rPr>
            <w:t>|</w:t>
          </w:r>
          <w:r>
            <w:t xml:space="preserve">  Confidential</w:t>
          </w:r>
        </w:p>
      </w:tc>
      <w:tc>
        <w:tcPr>
          <w:tcW w:w="1791" w:type="dxa"/>
          <w:tcMar>
            <w:right w:w="0" w:type="dxa"/>
          </w:tcMar>
          <w:vAlign w:val="bottom"/>
        </w:tcPr>
        <w:p w14:paraId="5AB4FA53" w14:textId="77777777" w:rsidR="001D1987" w:rsidRDefault="001D1987" w:rsidP="003D737E">
          <w:pPr>
            <w:pStyle w:val="FooterBPNEX"/>
            <w:framePr w:hSpace="0" w:wrap="auto" w:vAnchor="margin" w:yAlign="inline"/>
            <w:suppressOverlap w:val="0"/>
          </w:pPr>
        </w:p>
      </w:tc>
    </w:tr>
  </w:tbl>
  <w:p w14:paraId="0DFCBB4B" w14:textId="77777777" w:rsidR="001D1987" w:rsidRDefault="001D1987" w:rsidP="003D737E">
    <w:pPr>
      <w:pStyle w:val="a7"/>
    </w:pPr>
    <w:r w:rsidRPr="00282AF0">
      <w:rPr>
        <w:noProof/>
        <w:lang w:val="en-US" w:eastAsia="zh-CN"/>
      </w:rPr>
      <w:drawing>
        <wp:anchor distT="0" distB="0" distL="114300" distR="114300" simplePos="0" relativeHeight="251658240" behindDoc="0" locked="1" layoutInCell="1" allowOverlap="1" wp14:anchorId="1EDFDAE8" wp14:editId="0CDDBAC5">
          <wp:simplePos x="0" y="0"/>
          <wp:positionH relativeFrom="page">
            <wp:posOffset>5861685</wp:posOffset>
          </wp:positionH>
          <wp:positionV relativeFrom="page">
            <wp:posOffset>10287000</wp:posOffset>
          </wp:positionV>
          <wp:extent cx="1152000" cy="70560"/>
          <wp:effectExtent l="0" t="0" r="0" b="5715"/>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stretch>
                    <a:fillRect/>
                  </a:stretch>
                </pic:blipFill>
                <pic:spPr>
                  <a:xfrm>
                    <a:off x="0" y="0"/>
                    <a:ext cx="1152000" cy="70560"/>
                  </a:xfrm>
                  <a:prstGeom prst="rect">
                    <a:avLst/>
                  </a:prstGeom>
                </pic:spPr>
              </pic:pic>
            </a:graphicData>
          </a:graphic>
        </wp:anchor>
      </w:drawing>
    </w:r>
    <w:r w:rsidRPr="00282AF0">
      <w:rPr>
        <w:noProof/>
        <w:lang w:val="en-US" w:eastAsia="zh-CN"/>
      </w:rPr>
      <w:drawing>
        <wp:anchor distT="0" distB="0" distL="114300" distR="114300" simplePos="0" relativeHeight="251655168" behindDoc="0" locked="1" layoutInCell="1" allowOverlap="1" wp14:anchorId="3152CBCB" wp14:editId="5060F560">
          <wp:simplePos x="0" y="0"/>
          <wp:positionH relativeFrom="page">
            <wp:posOffset>5861685</wp:posOffset>
          </wp:positionH>
          <wp:positionV relativeFrom="page">
            <wp:posOffset>10286365</wp:posOffset>
          </wp:positionV>
          <wp:extent cx="1152000" cy="70560"/>
          <wp:effectExtent l="0" t="0" r="0" b="5715"/>
          <wp:wrapNone/>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stretch>
                    <a:fillRect/>
                  </a:stretch>
                </pic:blipFill>
                <pic:spPr>
                  <a:xfrm>
                    <a:off x="0" y="0"/>
                    <a:ext cx="1152000" cy="70560"/>
                  </a:xfrm>
                  <a:prstGeom prst="rect">
                    <a:avLst/>
                  </a:prstGeom>
                </pic:spPr>
              </pic:pic>
            </a:graphicData>
          </a:graphic>
        </wp:anchor>
      </w:drawing>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pPr w:leftFromText="181" w:rightFromText="181" w:vertAnchor="page" w:tblpY="16161"/>
      <w:tblOverlap w:val="never"/>
      <w:tblW w:w="9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70"/>
      <w:gridCol w:w="4571"/>
    </w:tblGrid>
    <w:tr w:rsidR="001D1987" w14:paraId="650EAD67" w14:textId="77777777" w:rsidTr="00054EF8">
      <w:trPr>
        <w:trHeight w:hRule="exact" w:val="425"/>
      </w:trPr>
      <w:tc>
        <w:tcPr>
          <w:tcW w:w="4570" w:type="dxa"/>
          <w:tcMar>
            <w:right w:w="0" w:type="dxa"/>
          </w:tcMar>
        </w:tcPr>
        <w:p w14:paraId="52805748" w14:textId="77777777" w:rsidR="001D1987" w:rsidRDefault="001D1987" w:rsidP="000D796C">
          <w:pPr>
            <w:pStyle w:val="FooterBPNEX"/>
            <w:framePr w:hSpace="0" w:wrap="auto" w:vAnchor="margin" w:yAlign="inline"/>
            <w:suppressOverlap w:val="0"/>
            <w:jc w:val="left"/>
          </w:pPr>
          <w:r w:rsidRPr="003A5F3D">
            <w:t>© 201</w:t>
          </w:r>
          <w:r>
            <w:t>6 Business Name, aNEX</w:t>
          </w:r>
          <w:r w:rsidRPr="003A5F3D">
            <w:t xml:space="preserve"> Group Company.</w:t>
          </w:r>
        </w:p>
      </w:tc>
      <w:tc>
        <w:tcPr>
          <w:tcW w:w="4571" w:type="dxa"/>
        </w:tcPr>
        <w:p w14:paraId="20A13F86" w14:textId="77777777" w:rsidR="001D1987" w:rsidRDefault="001D1987" w:rsidP="00A75D16">
          <w:pPr>
            <w:pStyle w:val="FooterBPNEX"/>
            <w:framePr w:hSpace="0" w:wrap="auto" w:vAnchor="margin" w:yAlign="inline"/>
            <w:suppressOverlap w:val="0"/>
          </w:pPr>
          <w:r w:rsidRPr="00282AF0">
            <w:rPr>
              <w:noProof/>
              <w:lang w:val="en-US" w:eastAsia="zh-CN"/>
            </w:rPr>
            <w:drawing>
              <wp:inline distT="0" distB="0" distL="0" distR="0" wp14:anchorId="516B2DBC" wp14:editId="17C6656F">
                <wp:extent cx="1152000" cy="70733"/>
                <wp:effectExtent l="0" t="0" r="0" b="5715"/>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stretch>
                          <a:fillRect/>
                        </a:stretch>
                      </pic:blipFill>
                      <pic:spPr>
                        <a:xfrm>
                          <a:off x="0" y="0"/>
                          <a:ext cx="1152000" cy="70733"/>
                        </a:xfrm>
                        <a:prstGeom prst="rect">
                          <a:avLst/>
                        </a:prstGeom>
                      </pic:spPr>
                    </pic:pic>
                  </a:graphicData>
                </a:graphic>
              </wp:inline>
            </w:drawing>
          </w:r>
        </w:p>
      </w:tc>
    </w:tr>
  </w:tbl>
  <w:p w14:paraId="7F1F2B52" w14:textId="77777777" w:rsidR="001D1987" w:rsidRPr="00A75D16" w:rsidRDefault="001D1987" w:rsidP="00A75D16">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57A8B4" w14:textId="77777777" w:rsidR="003510B8" w:rsidRDefault="003510B8" w:rsidP="00606A30">
      <w:pPr>
        <w:spacing w:after="0" w:line="240" w:lineRule="auto"/>
      </w:pPr>
      <w:r>
        <w:separator/>
      </w:r>
    </w:p>
  </w:footnote>
  <w:footnote w:type="continuationSeparator" w:id="0">
    <w:p w14:paraId="534DAB0F" w14:textId="77777777" w:rsidR="003510B8" w:rsidRDefault="003510B8" w:rsidP="00606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F3552" w14:textId="77777777" w:rsidR="001D1987" w:rsidRDefault="001D1987">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W w:w="0" w:type="auto"/>
      <w:tblInd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42"/>
    </w:tblGrid>
    <w:tr w:rsidR="001D1987" w14:paraId="7FFD93D1" w14:textId="77777777" w:rsidTr="00140144">
      <w:tc>
        <w:tcPr>
          <w:tcW w:w="4342" w:type="dxa"/>
        </w:tcPr>
        <w:p w14:paraId="6781F76A" w14:textId="77777777" w:rsidR="001D1987" w:rsidRDefault="003510B8" w:rsidP="00FF78C8">
          <w:pPr>
            <w:pStyle w:val="HeaderNEX"/>
          </w:pPr>
          <w:r>
            <w:fldChar w:fldCharType="begin"/>
          </w:r>
          <w:r>
            <w:instrText xml:space="preserve"> FILENAME  </w:instrText>
          </w:r>
          <w:r>
            <w:fldChar w:fldCharType="separate"/>
          </w:r>
          <w:r w:rsidR="001D1987">
            <w:rPr>
              <w:noProof/>
            </w:rPr>
            <w:t>Document1</w:t>
          </w:r>
          <w:r>
            <w:rPr>
              <w:noProof/>
            </w:rPr>
            <w:fldChar w:fldCharType="end"/>
          </w:r>
        </w:p>
      </w:tc>
    </w:tr>
  </w:tbl>
  <w:p w14:paraId="3E1CB1DC" w14:textId="77777777" w:rsidR="001D1987" w:rsidRDefault="001D1987" w:rsidP="00FF78C8">
    <w:pPr>
      <w:pStyle w:val="a5"/>
    </w:pPr>
    <w:r>
      <w:rPr>
        <w:noProof/>
        <w:lang w:val="en-US" w:eastAsia="zh-CN"/>
      </w:rPr>
      <w:drawing>
        <wp:anchor distT="0" distB="0" distL="114300" distR="114300" simplePos="0" relativeHeight="251651072" behindDoc="1" locked="1" layoutInCell="1" allowOverlap="1" wp14:anchorId="08073F4C" wp14:editId="19140A1F">
          <wp:simplePos x="0" y="0"/>
          <wp:positionH relativeFrom="page">
            <wp:posOffset>1778000</wp:posOffset>
          </wp:positionH>
          <wp:positionV relativeFrom="page">
            <wp:posOffset>0</wp:posOffset>
          </wp:positionV>
          <wp:extent cx="5799600" cy="1656000"/>
          <wp:effectExtent l="0" t="0" r="0" b="1905"/>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Lines-01.gif"/>
                  <pic:cNvPicPr/>
                </pic:nvPicPr>
                <pic:blipFill>
                  <a:blip r:embed="rId1">
                    <a:extLst>
                      <a:ext uri="{28A0092B-C50C-407E-A947-70E740481C1C}">
                        <a14:useLocalDpi xmlns:a14="http://schemas.microsoft.com/office/drawing/2010/main" val="0"/>
                      </a:ext>
                    </a:extLst>
                  </a:blip>
                  <a:stretch>
                    <a:fillRect/>
                  </a:stretch>
                </pic:blipFill>
                <pic:spPr>
                  <a:xfrm>
                    <a:off x="0" y="0"/>
                    <a:ext cx="5799600" cy="1656000"/>
                  </a:xfrm>
                  <a:prstGeom prst="rect">
                    <a:avLst/>
                  </a:prstGeom>
                </pic:spPr>
              </pic:pic>
            </a:graphicData>
          </a:graphic>
        </wp:anchor>
      </w:drawing>
    </w:r>
    <w:r w:rsidRPr="002319D8">
      <w:rPr>
        <w:noProof/>
        <w:lang w:val="en-US" w:eastAsia="zh-CN"/>
      </w:rPr>
      <w:drawing>
        <wp:anchor distT="0" distB="0" distL="114300" distR="114300" simplePos="0" relativeHeight="251652096" behindDoc="0" locked="1" layoutInCell="1" allowOverlap="1" wp14:anchorId="30D513FD" wp14:editId="796CAABF">
          <wp:simplePos x="0" y="0"/>
          <wp:positionH relativeFrom="page">
            <wp:posOffset>304800</wp:posOffset>
          </wp:positionH>
          <wp:positionV relativeFrom="page">
            <wp:posOffset>300990</wp:posOffset>
          </wp:positionV>
          <wp:extent cx="2026666" cy="384810"/>
          <wp:effectExtent l="0" t="0" r="0" b="0"/>
          <wp:wrapNone/>
          <wp:docPr id="1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026666" cy="38481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63A95" w14:textId="77777777" w:rsidR="001D1987" w:rsidRDefault="001D1987">
    <w:pPr>
      <w:pStyle w:val="a5"/>
    </w:pPr>
    <w:r>
      <w:rPr>
        <w:noProof/>
        <w:lang w:val="en-US" w:eastAsia="zh-CN"/>
      </w:rPr>
      <w:drawing>
        <wp:anchor distT="0" distB="0" distL="114300" distR="114300" simplePos="0" relativeHeight="251648000" behindDoc="1" locked="1" layoutInCell="1" allowOverlap="1" wp14:anchorId="6973A928" wp14:editId="152D63BD">
          <wp:simplePos x="0" y="0"/>
          <wp:positionH relativeFrom="page">
            <wp:posOffset>0</wp:posOffset>
          </wp:positionH>
          <wp:positionV relativeFrom="page">
            <wp:posOffset>5080</wp:posOffset>
          </wp:positionV>
          <wp:extent cx="7554595" cy="10685780"/>
          <wp:effectExtent l="0" t="0" r="8255" b="1270"/>
          <wp:wrapNone/>
          <wp:docPr id="200" name="Picture 200" descr="C:\Users\Jack\AppData\Local\Microsoft\Windows\INetCache\Content.Word\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AppData\Local\Microsoft\Windows\INetCache\Content.Word\Cover.jpg"/>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7554595" cy="10685780"/>
                  </a:xfrm>
                  <a:prstGeom prst="rect">
                    <a:avLst/>
                  </a:prstGeom>
                  <a:noFill/>
                  <a:ln>
                    <a:noFill/>
                  </a:ln>
                </pic:spPr>
              </pic:pic>
            </a:graphicData>
          </a:graphic>
        </wp:anchor>
      </w:drawing>
    </w:r>
    <w:r>
      <w:rPr>
        <w:noProof/>
        <w:lang w:val="en-US" w:eastAsia="zh-CN"/>
      </w:rPr>
      <w:drawing>
        <wp:anchor distT="0" distB="0" distL="114300" distR="114300" simplePos="0" relativeHeight="251657216" behindDoc="0" locked="1" layoutInCell="1" allowOverlap="1" wp14:anchorId="0957F4F9" wp14:editId="0E5DA77D">
          <wp:simplePos x="0" y="0"/>
          <wp:positionH relativeFrom="page">
            <wp:posOffset>360045</wp:posOffset>
          </wp:positionH>
          <wp:positionV relativeFrom="page">
            <wp:posOffset>288290</wp:posOffset>
          </wp:positionV>
          <wp:extent cx="1249200" cy="302400"/>
          <wp:effectExtent l="0" t="0" r="8255"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9200" cy="302400"/>
                  </a:xfrm>
                  <a:prstGeom prst="rect">
                    <a:avLst/>
                  </a:prstGeom>
                  <a:noFill/>
                  <a:ln>
                    <a:noFill/>
                  </a:ln>
                </pic:spPr>
              </pic:pic>
            </a:graphicData>
          </a:graphic>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W w:w="0" w:type="auto"/>
      <w:tblInd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42"/>
    </w:tblGrid>
    <w:tr w:rsidR="001D1987" w14:paraId="745FC267" w14:textId="77777777" w:rsidTr="00140144">
      <w:tc>
        <w:tcPr>
          <w:tcW w:w="4342" w:type="dxa"/>
        </w:tcPr>
        <w:p w14:paraId="23C5BFE7" w14:textId="77777777" w:rsidR="001D1987" w:rsidRDefault="003510B8" w:rsidP="00140144">
          <w:pPr>
            <w:pStyle w:val="HeaderNEX"/>
          </w:pPr>
          <w:r>
            <w:fldChar w:fldCharType="begin"/>
          </w:r>
          <w:r>
            <w:instrText xml:space="preserve"> FILENAME  </w:instrText>
          </w:r>
          <w:r>
            <w:fldChar w:fldCharType="separate"/>
          </w:r>
          <w:r w:rsidR="001D1987">
            <w:rPr>
              <w:noProof/>
            </w:rPr>
            <w:t>CML_Development_Guide_Ver_0.12.docx</w:t>
          </w:r>
          <w:r>
            <w:rPr>
              <w:noProof/>
            </w:rPr>
            <w:fldChar w:fldCharType="end"/>
          </w:r>
        </w:p>
      </w:tc>
    </w:tr>
  </w:tbl>
  <w:p w14:paraId="18B1E02F" w14:textId="77777777" w:rsidR="001D1987" w:rsidRDefault="001D1987" w:rsidP="00140144">
    <w:pPr>
      <w:pStyle w:val="a5"/>
    </w:pPr>
    <w:r>
      <w:rPr>
        <w:noProof/>
        <w:lang w:val="en-US" w:eastAsia="zh-CN"/>
      </w:rPr>
      <w:drawing>
        <wp:anchor distT="0" distB="0" distL="114300" distR="114300" simplePos="0" relativeHeight="251656192" behindDoc="1" locked="1" layoutInCell="1" allowOverlap="1" wp14:anchorId="12705FD5" wp14:editId="7C191DA8">
          <wp:simplePos x="0" y="0"/>
          <wp:positionH relativeFrom="page">
            <wp:posOffset>1778000</wp:posOffset>
          </wp:positionH>
          <wp:positionV relativeFrom="page">
            <wp:posOffset>-295275</wp:posOffset>
          </wp:positionV>
          <wp:extent cx="5799455" cy="1655445"/>
          <wp:effectExtent l="0" t="0" r="0" b="1905"/>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Lines-01.gif"/>
                  <pic:cNvPicPr/>
                </pic:nvPicPr>
                <pic:blipFill>
                  <a:blip r:embed="rId1">
                    <a:extLst>
                      <a:ext uri="{28A0092B-C50C-407E-A947-70E740481C1C}">
                        <a14:useLocalDpi xmlns:a14="http://schemas.microsoft.com/office/drawing/2010/main" val="0"/>
                      </a:ext>
                    </a:extLst>
                  </a:blip>
                  <a:stretch>
                    <a:fillRect/>
                  </a:stretch>
                </pic:blipFill>
                <pic:spPr>
                  <a:xfrm>
                    <a:off x="0" y="0"/>
                    <a:ext cx="5799455" cy="1655445"/>
                  </a:xfrm>
                  <a:prstGeom prst="rect">
                    <a:avLst/>
                  </a:prstGeom>
                </pic:spPr>
              </pic:pic>
            </a:graphicData>
          </a:graphic>
        </wp:anchor>
      </w:drawing>
    </w:r>
    <w:r>
      <w:rPr>
        <w:noProof/>
        <w:lang w:val="en-US" w:eastAsia="zh-CN"/>
      </w:rPr>
      <w:drawing>
        <wp:anchor distT="0" distB="0" distL="114300" distR="114300" simplePos="0" relativeHeight="251660288" behindDoc="0" locked="1" layoutInCell="1" allowOverlap="1" wp14:anchorId="6A93A778" wp14:editId="3D8CA719">
          <wp:simplePos x="0" y="0"/>
          <wp:positionH relativeFrom="page">
            <wp:posOffset>360045</wp:posOffset>
          </wp:positionH>
          <wp:positionV relativeFrom="page">
            <wp:posOffset>288290</wp:posOffset>
          </wp:positionV>
          <wp:extent cx="1249200" cy="302400"/>
          <wp:effectExtent l="0" t="0" r="8255" b="254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9200" cy="302400"/>
                  </a:xfrm>
                  <a:prstGeom prst="rect">
                    <a:avLst/>
                  </a:prstGeom>
                  <a:noFill/>
                  <a:ln>
                    <a:noFill/>
                  </a:ln>
                </pic:spPr>
              </pic:pic>
            </a:graphicData>
          </a:graphic>
        </wp:anchor>
      </w:drawing>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W w:w="0" w:type="auto"/>
      <w:tblInd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42"/>
    </w:tblGrid>
    <w:tr w:rsidR="001D1987" w14:paraId="59AA6BE4" w14:textId="77777777" w:rsidTr="00140144">
      <w:tc>
        <w:tcPr>
          <w:tcW w:w="4342" w:type="dxa"/>
        </w:tcPr>
        <w:p w14:paraId="177E0C4C" w14:textId="77777777" w:rsidR="001D1987" w:rsidRDefault="003510B8" w:rsidP="00FF78C8">
          <w:pPr>
            <w:pStyle w:val="HeaderNEX"/>
          </w:pPr>
          <w:r>
            <w:fldChar w:fldCharType="begin"/>
          </w:r>
          <w:r>
            <w:instrText xml:space="preserve"> FILENAME  </w:instrText>
          </w:r>
          <w:r>
            <w:fldChar w:fldCharType="separate"/>
          </w:r>
          <w:r w:rsidR="001D1987">
            <w:rPr>
              <w:noProof/>
            </w:rPr>
            <w:t>CML_Development_Guide_Ver_0.12.docx</w:t>
          </w:r>
          <w:r>
            <w:rPr>
              <w:noProof/>
            </w:rPr>
            <w:fldChar w:fldCharType="end"/>
          </w:r>
        </w:p>
      </w:tc>
    </w:tr>
  </w:tbl>
  <w:p w14:paraId="79F9F113" w14:textId="77777777" w:rsidR="001D1987" w:rsidRDefault="001D1987" w:rsidP="00FF78C8">
    <w:pPr>
      <w:pStyle w:val="a5"/>
    </w:pPr>
    <w:r>
      <w:rPr>
        <w:noProof/>
        <w:lang w:val="en-US" w:eastAsia="zh-CN"/>
      </w:rPr>
      <w:drawing>
        <wp:anchor distT="0" distB="0" distL="114300" distR="114300" simplePos="0" relativeHeight="251664384" behindDoc="1" locked="1" layoutInCell="1" allowOverlap="1" wp14:anchorId="03911E66" wp14:editId="7147ECB8">
          <wp:simplePos x="0" y="0"/>
          <wp:positionH relativeFrom="page">
            <wp:posOffset>1778000</wp:posOffset>
          </wp:positionH>
          <wp:positionV relativeFrom="page">
            <wp:posOffset>-295275</wp:posOffset>
          </wp:positionV>
          <wp:extent cx="5799455" cy="165544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Lines-01.gif"/>
                  <pic:cNvPicPr/>
                </pic:nvPicPr>
                <pic:blipFill>
                  <a:blip r:embed="rId1">
                    <a:extLst>
                      <a:ext uri="{28A0092B-C50C-407E-A947-70E740481C1C}">
                        <a14:useLocalDpi xmlns:a14="http://schemas.microsoft.com/office/drawing/2010/main" val="0"/>
                      </a:ext>
                    </a:extLst>
                  </a:blip>
                  <a:stretch>
                    <a:fillRect/>
                  </a:stretch>
                </pic:blipFill>
                <pic:spPr>
                  <a:xfrm>
                    <a:off x="0" y="0"/>
                    <a:ext cx="5799455" cy="1655445"/>
                  </a:xfrm>
                  <a:prstGeom prst="rect">
                    <a:avLst/>
                  </a:prstGeom>
                </pic:spPr>
              </pic:pic>
            </a:graphicData>
          </a:graphic>
        </wp:anchor>
      </w:drawing>
    </w:r>
    <w:r>
      <w:rPr>
        <w:noProof/>
        <w:lang w:val="en-US" w:eastAsia="zh-CN"/>
      </w:rPr>
      <w:drawing>
        <wp:anchor distT="0" distB="0" distL="114300" distR="114300" simplePos="0" relativeHeight="251666432" behindDoc="0" locked="1" layoutInCell="1" allowOverlap="1" wp14:anchorId="6F513B7D" wp14:editId="1A6412F0">
          <wp:simplePos x="0" y="0"/>
          <wp:positionH relativeFrom="page">
            <wp:posOffset>360045</wp:posOffset>
          </wp:positionH>
          <wp:positionV relativeFrom="page">
            <wp:posOffset>288290</wp:posOffset>
          </wp:positionV>
          <wp:extent cx="1249200" cy="302400"/>
          <wp:effectExtent l="0" t="0" r="8255"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9200" cy="302400"/>
                  </a:xfrm>
                  <a:prstGeom prst="rect">
                    <a:avLst/>
                  </a:prstGeom>
                  <a:noFill/>
                  <a:ln>
                    <a:noFill/>
                  </a:ln>
                </pic:spPr>
              </pic:pic>
            </a:graphicData>
          </a:graphic>
        </wp:anchor>
      </w:drawing>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W w:w="0" w:type="auto"/>
      <w:tblInd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42"/>
    </w:tblGrid>
    <w:tr w:rsidR="001D1987" w14:paraId="5BC7A8EF" w14:textId="77777777" w:rsidTr="002356BC">
      <w:tc>
        <w:tcPr>
          <w:tcW w:w="4342" w:type="dxa"/>
        </w:tcPr>
        <w:p w14:paraId="758DCB92" w14:textId="77777777" w:rsidR="001D1987" w:rsidRDefault="003510B8" w:rsidP="00140144">
          <w:pPr>
            <w:pStyle w:val="HeaderNEX"/>
          </w:pPr>
          <w:r>
            <w:fldChar w:fldCharType="begin"/>
          </w:r>
          <w:r>
            <w:instrText xml:space="preserve"> FILENAME  </w:instrText>
          </w:r>
          <w:r>
            <w:fldChar w:fldCharType="separate"/>
          </w:r>
          <w:r w:rsidR="001D1987">
            <w:rPr>
              <w:noProof/>
            </w:rPr>
            <w:t>CML_Development_Guide_Ver_0.12.docx</w:t>
          </w:r>
          <w:r>
            <w:rPr>
              <w:noProof/>
            </w:rPr>
            <w:fldChar w:fldCharType="end"/>
          </w:r>
        </w:p>
      </w:tc>
    </w:tr>
  </w:tbl>
  <w:p w14:paraId="15A8AD45" w14:textId="77777777" w:rsidR="001D1987" w:rsidRDefault="001D1987" w:rsidP="00140144">
    <w:pPr>
      <w:pStyle w:val="a5"/>
    </w:pPr>
    <w:r>
      <w:rPr>
        <w:noProof/>
        <w:lang w:val="en-US" w:eastAsia="zh-CN"/>
      </w:rPr>
      <w:drawing>
        <wp:anchor distT="0" distB="0" distL="114300" distR="114300" simplePos="0" relativeHeight="251661312" behindDoc="1" locked="1" layoutInCell="1" allowOverlap="1" wp14:anchorId="577EF549" wp14:editId="3C94D3AD">
          <wp:simplePos x="0" y="0"/>
          <wp:positionH relativeFrom="page">
            <wp:posOffset>1778000</wp:posOffset>
          </wp:positionH>
          <wp:positionV relativeFrom="page">
            <wp:posOffset>-295275</wp:posOffset>
          </wp:positionV>
          <wp:extent cx="5799455" cy="1655445"/>
          <wp:effectExtent l="0" t="0" r="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Lines-01.gif"/>
                  <pic:cNvPicPr/>
                </pic:nvPicPr>
                <pic:blipFill>
                  <a:blip r:embed="rId1">
                    <a:extLst>
                      <a:ext uri="{28A0092B-C50C-407E-A947-70E740481C1C}">
                        <a14:useLocalDpi xmlns:a14="http://schemas.microsoft.com/office/drawing/2010/main" val="0"/>
                      </a:ext>
                    </a:extLst>
                  </a:blip>
                  <a:stretch>
                    <a:fillRect/>
                  </a:stretch>
                </pic:blipFill>
                <pic:spPr>
                  <a:xfrm>
                    <a:off x="0" y="0"/>
                    <a:ext cx="5799455" cy="1655445"/>
                  </a:xfrm>
                  <a:prstGeom prst="rect">
                    <a:avLst/>
                  </a:prstGeom>
                </pic:spPr>
              </pic:pic>
            </a:graphicData>
          </a:graphic>
        </wp:anchor>
      </w:drawing>
    </w:r>
    <w:r>
      <w:rPr>
        <w:noProof/>
        <w:lang w:val="en-US" w:eastAsia="zh-CN"/>
      </w:rPr>
      <w:drawing>
        <wp:anchor distT="0" distB="0" distL="114300" distR="114300" simplePos="0" relativeHeight="251665408" behindDoc="0" locked="1" layoutInCell="1" allowOverlap="1" wp14:anchorId="34896BBD" wp14:editId="16F70DFA">
          <wp:simplePos x="0" y="0"/>
          <wp:positionH relativeFrom="page">
            <wp:posOffset>360045</wp:posOffset>
          </wp:positionH>
          <wp:positionV relativeFrom="page">
            <wp:posOffset>288290</wp:posOffset>
          </wp:positionV>
          <wp:extent cx="1249200" cy="302400"/>
          <wp:effectExtent l="0" t="0" r="8255"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9200" cy="302400"/>
                  </a:xfrm>
                  <a:prstGeom prst="rect">
                    <a:avLst/>
                  </a:prstGeom>
                  <a:noFill/>
                  <a:ln>
                    <a:noFill/>
                  </a:ln>
                </pic:spPr>
              </pic:pic>
            </a:graphicData>
          </a:graphic>
        </wp:anchor>
      </w:drawing>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W w:w="0" w:type="auto"/>
      <w:tblInd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42"/>
    </w:tblGrid>
    <w:tr w:rsidR="001D1987" w14:paraId="12EBE154" w14:textId="77777777" w:rsidTr="002356BC">
      <w:tc>
        <w:tcPr>
          <w:tcW w:w="4342" w:type="dxa"/>
        </w:tcPr>
        <w:p w14:paraId="1A56E715" w14:textId="77777777" w:rsidR="001D1987" w:rsidRDefault="003510B8" w:rsidP="00140144">
          <w:pPr>
            <w:pStyle w:val="HeaderNEX"/>
          </w:pPr>
          <w:r>
            <w:fldChar w:fldCharType="begin"/>
          </w:r>
          <w:r>
            <w:instrText xml:space="preserve"> FILENAME  </w:instrText>
          </w:r>
          <w:r>
            <w:fldChar w:fldCharType="separate"/>
          </w:r>
          <w:r w:rsidR="001D1987">
            <w:rPr>
              <w:noProof/>
            </w:rPr>
            <w:t>Document1</w:t>
          </w:r>
          <w:r>
            <w:rPr>
              <w:noProof/>
            </w:rPr>
            <w:fldChar w:fldCharType="end"/>
          </w:r>
        </w:p>
      </w:tc>
    </w:tr>
  </w:tbl>
  <w:p w14:paraId="7E301F0A" w14:textId="77777777" w:rsidR="001D1987" w:rsidRDefault="001D1987" w:rsidP="00140144">
    <w:pPr>
      <w:pStyle w:val="a5"/>
    </w:pPr>
    <w:r>
      <w:rPr>
        <w:noProof/>
        <w:lang w:val="en-US" w:eastAsia="zh-CN"/>
      </w:rPr>
      <w:drawing>
        <wp:anchor distT="0" distB="0" distL="114300" distR="114300" simplePos="0" relativeHeight="251663360" behindDoc="1" locked="1" layoutInCell="1" allowOverlap="1" wp14:anchorId="32B23A6B" wp14:editId="7A77ECD7">
          <wp:simplePos x="0" y="0"/>
          <wp:positionH relativeFrom="page">
            <wp:posOffset>1778000</wp:posOffset>
          </wp:positionH>
          <wp:positionV relativeFrom="page">
            <wp:posOffset>-295275</wp:posOffset>
          </wp:positionV>
          <wp:extent cx="5799455" cy="1655445"/>
          <wp:effectExtent l="0" t="0" r="0" b="190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Lines-01.gif"/>
                  <pic:cNvPicPr/>
                </pic:nvPicPr>
                <pic:blipFill>
                  <a:blip r:embed="rId1">
                    <a:extLst>
                      <a:ext uri="{28A0092B-C50C-407E-A947-70E740481C1C}">
                        <a14:useLocalDpi xmlns:a14="http://schemas.microsoft.com/office/drawing/2010/main" val="0"/>
                      </a:ext>
                    </a:extLst>
                  </a:blip>
                  <a:stretch>
                    <a:fillRect/>
                  </a:stretch>
                </pic:blipFill>
                <pic:spPr>
                  <a:xfrm>
                    <a:off x="0" y="0"/>
                    <a:ext cx="5799455" cy="1655445"/>
                  </a:xfrm>
                  <a:prstGeom prst="rect">
                    <a:avLst/>
                  </a:prstGeom>
                </pic:spPr>
              </pic:pic>
            </a:graphicData>
          </a:graphic>
        </wp:anchor>
      </w:drawing>
    </w:r>
    <w:r>
      <w:rPr>
        <w:noProof/>
        <w:lang w:val="en-US" w:eastAsia="zh-CN"/>
      </w:rPr>
      <w:drawing>
        <wp:anchor distT="0" distB="0" distL="114300" distR="114300" simplePos="0" relativeHeight="251667456" behindDoc="0" locked="1" layoutInCell="1" allowOverlap="1" wp14:anchorId="65C5E95E" wp14:editId="74969F53">
          <wp:simplePos x="0" y="0"/>
          <wp:positionH relativeFrom="page">
            <wp:posOffset>360045</wp:posOffset>
          </wp:positionH>
          <wp:positionV relativeFrom="page">
            <wp:posOffset>288290</wp:posOffset>
          </wp:positionV>
          <wp:extent cx="1249200" cy="302400"/>
          <wp:effectExtent l="0" t="0" r="8255" b="254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9200" cy="3024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7EEE"/>
    <w:multiLevelType w:val="hybridMultilevel"/>
    <w:tmpl w:val="9D507DE6"/>
    <w:lvl w:ilvl="0" w:tplc="04090003">
      <w:start w:val="1"/>
      <w:numFmt w:val="bullet"/>
      <w:lvlText w:val="o"/>
      <w:lvlJc w:val="left"/>
      <w:pPr>
        <w:ind w:left="1400" w:hanging="360"/>
      </w:pPr>
      <w:rPr>
        <w:rFonts w:ascii="Courier New" w:hAnsi="Courier New" w:cs="Courier New"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 w15:restartNumberingAfterBreak="0">
    <w:nsid w:val="0352058F"/>
    <w:multiLevelType w:val="hybridMultilevel"/>
    <w:tmpl w:val="90860704"/>
    <w:lvl w:ilvl="0" w:tplc="9F586C4A">
      <w:start w:val="1"/>
      <w:numFmt w:val="bullet"/>
      <w:pStyle w:val="AppendixBulletList2"/>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 w15:restartNumberingAfterBreak="0">
    <w:nsid w:val="03951D6F"/>
    <w:multiLevelType w:val="hybridMultilevel"/>
    <w:tmpl w:val="F70E88CA"/>
    <w:lvl w:ilvl="0" w:tplc="0DF84B50">
      <w:start w:val="1"/>
      <w:numFmt w:val="bullet"/>
      <w:pStyle w:val="ProcBulletList2"/>
      <w:lvlText w:val=""/>
      <w:lvlJc w:val="left"/>
      <w:pPr>
        <w:ind w:left="2705" w:hanging="360"/>
      </w:pPr>
      <w:rPr>
        <w:rFonts w:ascii="Wingdings" w:hAnsi="Wingdings"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 w15:restartNumberingAfterBreak="0">
    <w:nsid w:val="09110967"/>
    <w:multiLevelType w:val="multilevel"/>
    <w:tmpl w:val="7254942E"/>
    <w:styleLink w:val="AppendixHeadng2Goo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551BD"/>
    <w:multiLevelType w:val="hybridMultilevel"/>
    <w:tmpl w:val="D4E266FC"/>
    <w:lvl w:ilvl="0" w:tplc="44C47D2C">
      <w:start w:val="1"/>
      <w:numFmt w:val="decimal"/>
      <w:pStyle w:val="Number1"/>
      <w:lvlText w:val="[_]%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106C44"/>
    <w:multiLevelType w:val="hybridMultilevel"/>
    <w:tmpl w:val="8416A084"/>
    <w:lvl w:ilvl="0" w:tplc="D51AF1D8">
      <w:start w:val="1"/>
      <w:numFmt w:val="lowerLetter"/>
      <w:lvlText w:val="%1."/>
      <w:lvlJc w:val="left"/>
      <w:pPr>
        <w:ind w:left="1276" w:hanging="425"/>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6" w15:restartNumberingAfterBreak="0">
    <w:nsid w:val="0D9C4C20"/>
    <w:multiLevelType w:val="hybridMultilevel"/>
    <w:tmpl w:val="F1A86BAA"/>
    <w:lvl w:ilvl="0" w:tplc="C78E1754">
      <w:start w:val="1"/>
      <w:numFmt w:val="bullet"/>
      <w:pStyle w:val="Step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748FC"/>
    <w:multiLevelType w:val="multilevel"/>
    <w:tmpl w:val="E2522518"/>
    <w:lvl w:ilvl="0">
      <w:start w:val="1"/>
      <w:numFmt w:val="upperLetter"/>
      <w:pStyle w:val="AppendixHeading1"/>
      <w:lvlText w:val="Appendix %1  "/>
      <w:lvlJc w:val="left"/>
      <w:pPr>
        <w:ind w:left="502" w:hanging="502"/>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AppendixHeading2"/>
      <w:lvlText w:val="%1.%2"/>
      <w:lvlJc w:val="left"/>
      <w:pPr>
        <w:ind w:left="862" w:hanging="862"/>
      </w:pPr>
      <w:rPr>
        <w:rFonts w:hint="default"/>
      </w:rPr>
    </w:lvl>
    <w:lvl w:ilvl="2">
      <w:start w:val="1"/>
      <w:numFmt w:val="decimal"/>
      <w:lvlText w:val="%1.%2.%3"/>
      <w:lvlJc w:val="left"/>
      <w:pPr>
        <w:ind w:left="1222" w:hanging="360"/>
      </w:pPr>
      <w:rPr>
        <w:rFonts w:hint="default"/>
      </w:rPr>
    </w:lvl>
    <w:lvl w:ilvl="3">
      <w:start w:val="1"/>
      <w:numFmt w:val="decimal"/>
      <w:lvlText w:val="%1.%2.%3.%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8" w15:restartNumberingAfterBreak="0">
    <w:nsid w:val="1A141A98"/>
    <w:multiLevelType w:val="hybridMultilevel"/>
    <w:tmpl w:val="EE223D10"/>
    <w:lvl w:ilvl="0" w:tplc="0720AFDC">
      <w:start w:val="1"/>
      <w:numFmt w:val="bullet"/>
      <w:pStyle w:val="ListBullet4"/>
      <w:lvlText w:val=""/>
      <w:lvlJc w:val="left"/>
      <w:pPr>
        <w:ind w:left="2705" w:hanging="360"/>
      </w:pPr>
      <w:rPr>
        <w:rFonts w:ascii="Wingdings" w:hAnsi="Wingdings"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9" w15:restartNumberingAfterBreak="0">
    <w:nsid w:val="1C581331"/>
    <w:multiLevelType w:val="hybridMultilevel"/>
    <w:tmpl w:val="223848F4"/>
    <w:lvl w:ilvl="0" w:tplc="0AA6C36E">
      <w:start w:val="1"/>
      <w:numFmt w:val="bullet"/>
      <w:pStyle w:va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D131F3"/>
    <w:multiLevelType w:val="hybridMultilevel"/>
    <w:tmpl w:val="CCB49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9176C1"/>
    <w:multiLevelType w:val="hybridMultilevel"/>
    <w:tmpl w:val="A6EAF5B4"/>
    <w:lvl w:ilvl="0" w:tplc="9DBCD0FC">
      <w:start w:val="1"/>
      <w:numFmt w:val="bullet"/>
      <w:pStyle w:val="AppendixBulletList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AA0E7B"/>
    <w:multiLevelType w:val="multilevel"/>
    <w:tmpl w:val="4B080728"/>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F077FBF"/>
    <w:multiLevelType w:val="hybridMultilevel"/>
    <w:tmpl w:val="FA984FAE"/>
    <w:lvl w:ilvl="0" w:tplc="4184EDCA">
      <w:start w:val="1"/>
      <w:numFmt w:val="bullet"/>
      <w:pStyle w:val="Bullet2"/>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4" w15:restartNumberingAfterBreak="0">
    <w:nsid w:val="213824D9"/>
    <w:multiLevelType w:val="hybridMultilevel"/>
    <w:tmpl w:val="4E464694"/>
    <w:lvl w:ilvl="0" w:tplc="33640A4C">
      <w:start w:val="1"/>
      <w:numFmt w:val="decimal"/>
      <w:pStyle w:val="ProcNumberedList1"/>
      <w:lvlText w:val="%1."/>
      <w:lvlJc w:val="left"/>
      <w:pPr>
        <w:ind w:left="992" w:hanging="425"/>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2C4E7A4C"/>
    <w:multiLevelType w:val="hybridMultilevel"/>
    <w:tmpl w:val="C200F7BC"/>
    <w:lvl w:ilvl="0" w:tplc="9C2A65C0">
      <w:start w:val="1"/>
      <w:numFmt w:val="decimal"/>
      <w:pStyle w:val="TableStep"/>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04104B"/>
    <w:multiLevelType w:val="hybridMultilevel"/>
    <w:tmpl w:val="86BA1950"/>
    <w:lvl w:ilvl="0" w:tplc="7F24E630">
      <w:start w:val="1"/>
      <w:numFmt w:val="lowerLetter"/>
      <w:pStyle w:val="ListNum2"/>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30E86A88"/>
    <w:multiLevelType w:val="hybridMultilevel"/>
    <w:tmpl w:val="6B32E926"/>
    <w:lvl w:ilvl="0" w:tplc="F67CB0AE">
      <w:start w:val="1"/>
      <w:numFmt w:val="bullet"/>
      <w:pStyle w:val="a"/>
      <w:lvlText w:val=""/>
      <w:lvlJc w:val="left"/>
      <w:pPr>
        <w:tabs>
          <w:tab w:val="num" w:pos="624"/>
        </w:tabs>
        <w:ind w:left="624" w:hanging="170"/>
      </w:pPr>
      <w:rPr>
        <w:rFonts w:ascii="Symbol" w:hAnsi="Symbol" w:hint="default"/>
      </w:rPr>
    </w:lvl>
    <w:lvl w:ilvl="1" w:tplc="E0F48EBC">
      <w:numFmt w:val="bullet"/>
      <w:lvlText w:val="–"/>
      <w:lvlJc w:val="left"/>
      <w:pPr>
        <w:ind w:left="1497" w:hanging="360"/>
      </w:pPr>
      <w:rPr>
        <w:rFonts w:ascii="Arial" w:eastAsia="Arial" w:hAnsi="Arial" w:cs="Times New Roman"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8" w15:restartNumberingAfterBreak="0">
    <w:nsid w:val="359F443E"/>
    <w:multiLevelType w:val="hybridMultilevel"/>
    <w:tmpl w:val="8982C850"/>
    <w:lvl w:ilvl="0" w:tplc="05EEC030">
      <w:start w:val="1"/>
      <w:numFmt w:val="bullet"/>
      <w:lvlText w:val="–"/>
      <w:lvlJc w:val="left"/>
      <w:pPr>
        <w:ind w:left="964" w:hanging="397"/>
      </w:pPr>
      <w:rPr>
        <w:rFonts w:ascii="Arial" w:hAnsi="Arial" w:hint="default"/>
        <w:color w:val="auto"/>
      </w:rPr>
    </w:lvl>
    <w:lvl w:ilvl="1" w:tplc="6EC86048">
      <w:start w:val="1"/>
      <w:numFmt w:val="bullet"/>
      <w:pStyle w:val="Endashbullet"/>
      <w:lvlText w:val="–"/>
      <w:lvlJc w:val="left"/>
      <w:pPr>
        <w:ind w:left="851" w:hanging="284"/>
      </w:pPr>
      <w:rPr>
        <w:rFonts w:ascii="Arial" w:hAnsi="Aria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A65C38"/>
    <w:multiLevelType w:val="hybridMultilevel"/>
    <w:tmpl w:val="9F506596"/>
    <w:lvl w:ilvl="0" w:tplc="ABA42380">
      <w:start w:val="1"/>
      <w:numFmt w:val="bullet"/>
      <w:pStyle w:val="Heading4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E264A9"/>
    <w:multiLevelType w:val="hybridMultilevel"/>
    <w:tmpl w:val="A3986FA6"/>
    <w:lvl w:ilvl="0" w:tplc="AAC28232">
      <w:start w:val="1"/>
      <w:numFmt w:val="bullet"/>
      <w:pStyle w:val="Table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362427"/>
    <w:multiLevelType w:val="hybridMultilevel"/>
    <w:tmpl w:val="460ED456"/>
    <w:lvl w:ilvl="0" w:tplc="6172C850">
      <w:start w:val="1"/>
      <w:numFmt w:val="bullet"/>
      <w:pStyle w:val="BulletlevelOneNEX"/>
      <w:lvlText w:val=""/>
      <w:lvlJc w:val="left"/>
      <w:pPr>
        <w:ind w:left="360" w:hanging="360"/>
      </w:pPr>
      <w:rPr>
        <w:rFonts w:ascii="Symbol" w:hAnsi="Symbol" w:hint="default"/>
        <w:color w:val="464646" w:themeColor="text1"/>
        <w:sz w:val="19"/>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5011B3"/>
    <w:multiLevelType w:val="hybridMultilevel"/>
    <w:tmpl w:val="A8E8411E"/>
    <w:lvl w:ilvl="0" w:tplc="6EF06412">
      <w:start w:val="1"/>
      <w:numFmt w:val="decimal"/>
      <w:pStyle w:val="TableNumberedList"/>
      <w:lvlText w:val="%1."/>
      <w:lvlJc w:val="left"/>
      <w:pPr>
        <w:ind w:left="896" w:hanging="360"/>
      </w:p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23" w15:restartNumberingAfterBreak="0">
    <w:nsid w:val="39216D95"/>
    <w:multiLevelType w:val="hybridMultilevel"/>
    <w:tmpl w:val="ABC0736C"/>
    <w:lvl w:ilvl="0" w:tplc="AA90E842">
      <w:start w:val="1"/>
      <w:numFmt w:val="decimal"/>
      <w:pStyle w:val="NumberedList1"/>
      <w:lvlText w:val="%1."/>
      <w:lvlJc w:val="left"/>
      <w:pPr>
        <w:ind w:left="851" w:hanging="426"/>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4" w15:restartNumberingAfterBreak="0">
    <w:nsid w:val="39E83AE6"/>
    <w:multiLevelType w:val="multilevel"/>
    <w:tmpl w:val="B566AD72"/>
    <w:lvl w:ilvl="0">
      <w:start w:val="1"/>
      <w:numFmt w:val="decimal"/>
      <w:pStyle w:val="C1HNumber2"/>
      <w:lvlText w:val="%1."/>
      <w:lvlJc w:val="left"/>
      <w:pPr>
        <w:tabs>
          <w:tab w:val="num" w:pos="4320"/>
        </w:tabs>
        <w:ind w:left="43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3E8F2950"/>
    <w:multiLevelType w:val="hybridMultilevel"/>
    <w:tmpl w:val="AB44F414"/>
    <w:lvl w:ilvl="0" w:tplc="CC2AEA36">
      <w:start w:val="1"/>
      <w:numFmt w:val="lowerLetter"/>
      <w:pStyle w:val="ProcNumberedList2"/>
      <w:lvlText w:val="%1."/>
      <w:lvlJc w:val="left"/>
      <w:pPr>
        <w:ind w:left="1418" w:hanging="426"/>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6" w15:restartNumberingAfterBreak="0">
    <w:nsid w:val="3F7D6C63"/>
    <w:multiLevelType w:val="multilevel"/>
    <w:tmpl w:val="C682122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434605D5"/>
    <w:multiLevelType w:val="hybridMultilevel"/>
    <w:tmpl w:val="34B0998A"/>
    <w:lvl w:ilvl="0" w:tplc="AE740424">
      <w:start w:val="1"/>
      <w:numFmt w:val="bullet"/>
      <w:pStyle w:val="Conventions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E12015"/>
    <w:multiLevelType w:val="hybridMultilevel"/>
    <w:tmpl w:val="5A7C9C62"/>
    <w:lvl w:ilvl="0" w:tplc="0ACC98F6">
      <w:start w:val="1"/>
      <w:numFmt w:val="bullet"/>
      <w:pStyle w:val="a0"/>
      <w:lvlText w:val=""/>
      <w:lvlJc w:val="left"/>
      <w:pPr>
        <w:ind w:left="927" w:hanging="360"/>
      </w:pPr>
      <w:rPr>
        <w:rFonts w:ascii="Symbol" w:hAnsi="Symbol" w:hint="default"/>
        <w:color w:val="464646" w:themeColor="text1"/>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614437A"/>
    <w:multiLevelType w:val="multilevel"/>
    <w:tmpl w:val="D6A86A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F82FD7"/>
    <w:multiLevelType w:val="multilevel"/>
    <w:tmpl w:val="594AD084"/>
    <w:lvl w:ilvl="0">
      <w:start w:val="1"/>
      <w:numFmt w:val="decimal"/>
      <w:lvlText w:val="A.%1"/>
      <w:lvlJc w:val="left"/>
      <w:pPr>
        <w:tabs>
          <w:tab w:val="num" w:pos="1080"/>
        </w:tabs>
        <w:ind w:left="432" w:hanging="432"/>
      </w:pPr>
    </w:lvl>
    <w:lvl w:ilvl="1">
      <w:start w:val="1"/>
      <w:numFmt w:val="decimal"/>
      <w:lvlText w:val="A.%1.%2"/>
      <w:lvlJc w:val="left"/>
      <w:pPr>
        <w:tabs>
          <w:tab w:val="num" w:pos="1440"/>
        </w:tabs>
        <w:ind w:left="576" w:hanging="576"/>
      </w:pPr>
    </w:lvl>
    <w:lvl w:ilvl="2">
      <w:start w:val="1"/>
      <w:numFmt w:val="decimal"/>
      <w:lvlText w:val="A.%1.%2.%3"/>
      <w:lvlJc w:val="left"/>
      <w:pPr>
        <w:tabs>
          <w:tab w:val="num" w:pos="4320"/>
        </w:tabs>
        <w:ind w:left="720" w:firstLine="1440"/>
      </w:pPr>
    </w:lvl>
    <w:lvl w:ilvl="3">
      <w:start w:val="1"/>
      <w:numFmt w:val="decimal"/>
      <w:pStyle w:val="Appendix4"/>
      <w:lvlText w:val="A.%1.%2.%3.%4"/>
      <w:lvlJc w:val="left"/>
      <w:pPr>
        <w:tabs>
          <w:tab w:val="num" w:pos="4680"/>
        </w:tabs>
        <w:ind w:left="360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B8208DB"/>
    <w:multiLevelType w:val="hybridMultilevel"/>
    <w:tmpl w:val="256C2140"/>
    <w:lvl w:ilvl="0" w:tplc="D7A8E72E">
      <w:start w:val="1"/>
      <w:numFmt w:val="lowerLetter"/>
      <w:pStyle w:val="NumberedList2"/>
      <w:lvlText w:val="%1."/>
      <w:lvlJc w:val="left"/>
      <w:pPr>
        <w:ind w:left="1276" w:hanging="425"/>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2" w15:restartNumberingAfterBreak="0">
    <w:nsid w:val="4DCE16B3"/>
    <w:multiLevelType w:val="multilevel"/>
    <w:tmpl w:val="88ACB666"/>
    <w:lvl w:ilvl="0">
      <w:start w:val="1"/>
      <w:numFmt w:val="decimal"/>
      <w:lvlText w:val="%1"/>
      <w:lvlJc w:val="left"/>
      <w:pPr>
        <w:tabs>
          <w:tab w:val="num" w:pos="1512"/>
        </w:tabs>
        <w:ind w:left="1512" w:hanging="432"/>
      </w:pPr>
      <w:rPr>
        <w:rFonts w:hint="default"/>
      </w:rPr>
    </w:lvl>
    <w:lvl w:ilvl="1">
      <w:start w:val="1"/>
      <w:numFmt w:val="decimal"/>
      <w:lvlText w:val="%1.%2"/>
      <w:lvlJc w:val="left"/>
      <w:pPr>
        <w:tabs>
          <w:tab w:val="num" w:pos="2196"/>
        </w:tabs>
        <w:ind w:left="2196" w:hanging="57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tabs>
          <w:tab w:val="num" w:pos="1800"/>
        </w:tabs>
        <w:ind w:left="1800" w:hanging="720"/>
      </w:pPr>
      <w:rPr>
        <w:rFonts w:hint="default"/>
        <w:b w:val="0"/>
        <w:bCs w:val="0"/>
        <w:i w:val="0"/>
        <w:iCs/>
        <w:color w:val="auto"/>
      </w:rPr>
    </w:lvl>
    <w:lvl w:ilvl="3">
      <w:start w:val="1"/>
      <w:numFmt w:val="decimal"/>
      <w:lvlText w:val="%1.%2.%3.%4"/>
      <w:lvlJc w:val="left"/>
      <w:pPr>
        <w:tabs>
          <w:tab w:val="num" w:pos="1944"/>
        </w:tabs>
        <w:ind w:left="1944" w:hanging="864"/>
      </w:pPr>
      <w:rPr>
        <w:rFonts w:hint="default"/>
        <w:i w:val="0"/>
        <w:iCs w:val="0"/>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2232"/>
        </w:tabs>
        <w:ind w:left="2232" w:hanging="1152"/>
      </w:pPr>
      <w:rPr>
        <w:rFonts w:hint="default"/>
      </w:rPr>
    </w:lvl>
    <w:lvl w:ilvl="6">
      <w:start w:val="1"/>
      <w:numFmt w:val="decimal"/>
      <w:pStyle w:val="7"/>
      <w:lvlText w:val="%1.%2.%3.%4.%5.%6.%7"/>
      <w:lvlJc w:val="left"/>
      <w:pPr>
        <w:tabs>
          <w:tab w:val="num" w:pos="2376"/>
        </w:tabs>
        <w:ind w:left="2376" w:hanging="1296"/>
      </w:pPr>
      <w:rPr>
        <w:rFonts w:hint="default"/>
      </w:rPr>
    </w:lvl>
    <w:lvl w:ilvl="7">
      <w:start w:val="1"/>
      <w:numFmt w:val="decimal"/>
      <w:pStyle w:val="8"/>
      <w:lvlText w:val="%1.%2.%3.%4.%5.%6.%7.%8"/>
      <w:lvlJc w:val="left"/>
      <w:pPr>
        <w:tabs>
          <w:tab w:val="num" w:pos="2520"/>
        </w:tabs>
        <w:ind w:left="2520" w:hanging="1440"/>
      </w:pPr>
      <w:rPr>
        <w:rFonts w:hint="default"/>
      </w:rPr>
    </w:lvl>
    <w:lvl w:ilvl="8">
      <w:start w:val="1"/>
      <w:numFmt w:val="decimal"/>
      <w:pStyle w:val="9"/>
      <w:lvlText w:val="%1.%2.%3.%4.%5.%6.%7.%8.%9"/>
      <w:lvlJc w:val="left"/>
      <w:pPr>
        <w:tabs>
          <w:tab w:val="num" w:pos="2664"/>
        </w:tabs>
        <w:ind w:left="2664" w:hanging="1584"/>
      </w:pPr>
      <w:rPr>
        <w:rFonts w:hint="default"/>
      </w:rPr>
    </w:lvl>
  </w:abstractNum>
  <w:abstractNum w:abstractNumId="33" w15:restartNumberingAfterBreak="0">
    <w:nsid w:val="520718EA"/>
    <w:multiLevelType w:val="hybridMultilevel"/>
    <w:tmpl w:val="FD6CD076"/>
    <w:lvl w:ilvl="0" w:tplc="CBD42222">
      <w:start w:val="1"/>
      <w:numFmt w:val="bullet"/>
      <w:pStyle w:val="Note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34" w15:restartNumberingAfterBreak="0">
    <w:nsid w:val="52A8418E"/>
    <w:multiLevelType w:val="hybridMultilevel"/>
    <w:tmpl w:val="F4AC3588"/>
    <w:lvl w:ilvl="0" w:tplc="27820B20">
      <w:start w:val="1"/>
      <w:numFmt w:val="lowerLetter"/>
      <w:pStyle w:val="NumberedList3"/>
      <w:lvlText w:val="%1."/>
      <w:lvlJc w:val="left"/>
      <w:pPr>
        <w:ind w:left="1701" w:hanging="425"/>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5" w15:restartNumberingAfterBreak="0">
    <w:nsid w:val="52F24491"/>
    <w:multiLevelType w:val="hybridMultilevel"/>
    <w:tmpl w:val="6C988448"/>
    <w:lvl w:ilvl="0" w:tplc="330CD81C">
      <w:start w:val="1"/>
      <w:numFmt w:val="lowerLetter"/>
      <w:pStyle w:val="Sub-Step"/>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6" w15:restartNumberingAfterBreak="0">
    <w:nsid w:val="5A8E4DF8"/>
    <w:multiLevelType w:val="hybridMultilevel"/>
    <w:tmpl w:val="8B4EACA8"/>
    <w:lvl w:ilvl="0" w:tplc="1AA2436A">
      <w:start w:val="1"/>
      <w:numFmt w:val="decimal"/>
      <w:pStyle w:val="Heading4ListNu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9255B6"/>
    <w:multiLevelType w:val="hybridMultilevel"/>
    <w:tmpl w:val="EBFE22D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5B8D7147"/>
    <w:multiLevelType w:val="hybridMultilevel"/>
    <w:tmpl w:val="6F742134"/>
    <w:lvl w:ilvl="0" w:tplc="236C64EC">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435E28"/>
    <w:multiLevelType w:val="hybridMultilevel"/>
    <w:tmpl w:val="2EBC2A46"/>
    <w:lvl w:ilvl="0" w:tplc="15085CA0">
      <w:start w:val="1"/>
      <w:numFmt w:val="bullet"/>
      <w:pStyle w:val="Gray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934581"/>
    <w:multiLevelType w:val="hybridMultilevel"/>
    <w:tmpl w:val="1FA0B7C2"/>
    <w:lvl w:ilvl="0" w:tplc="23EEE044">
      <w:start w:val="1"/>
      <w:numFmt w:val="bullet"/>
      <w:pStyle w:val="BulletNormal"/>
      <w:lvlText w:val=""/>
      <w:lvlJc w:val="left"/>
      <w:pPr>
        <w:tabs>
          <w:tab w:val="num" w:pos="1800"/>
        </w:tabs>
        <w:ind w:left="1800" w:hanging="360"/>
      </w:pPr>
      <w:rPr>
        <w:rFonts w:ascii="Wingdings" w:hAnsi="Wingdings" w:hint="default"/>
      </w:rPr>
    </w:lvl>
    <w:lvl w:ilvl="1" w:tplc="40B61324" w:tentative="1">
      <w:start w:val="1"/>
      <w:numFmt w:val="bullet"/>
      <w:lvlText w:val="o"/>
      <w:lvlJc w:val="left"/>
      <w:pPr>
        <w:tabs>
          <w:tab w:val="num" w:pos="-720"/>
        </w:tabs>
        <w:ind w:left="-720" w:hanging="360"/>
      </w:pPr>
      <w:rPr>
        <w:rFonts w:ascii="Courier New" w:hAnsi="Courier New" w:cs="Courier New" w:hint="default"/>
      </w:rPr>
    </w:lvl>
    <w:lvl w:ilvl="2" w:tplc="B9F0A9FC" w:tentative="1">
      <w:start w:val="1"/>
      <w:numFmt w:val="bullet"/>
      <w:lvlText w:val=""/>
      <w:lvlJc w:val="left"/>
      <w:pPr>
        <w:tabs>
          <w:tab w:val="num" w:pos="0"/>
        </w:tabs>
        <w:ind w:left="0" w:hanging="360"/>
      </w:pPr>
      <w:rPr>
        <w:rFonts w:ascii="Wingdings" w:hAnsi="Wingdings" w:hint="default"/>
      </w:rPr>
    </w:lvl>
    <w:lvl w:ilvl="3" w:tplc="BA6E8470" w:tentative="1">
      <w:start w:val="1"/>
      <w:numFmt w:val="bullet"/>
      <w:lvlText w:val=""/>
      <w:lvlJc w:val="left"/>
      <w:pPr>
        <w:tabs>
          <w:tab w:val="num" w:pos="720"/>
        </w:tabs>
        <w:ind w:left="720" w:hanging="360"/>
      </w:pPr>
      <w:rPr>
        <w:rFonts w:ascii="Symbol" w:hAnsi="Symbol" w:hint="default"/>
      </w:rPr>
    </w:lvl>
    <w:lvl w:ilvl="4" w:tplc="1CBA8BEE" w:tentative="1">
      <w:start w:val="1"/>
      <w:numFmt w:val="bullet"/>
      <w:lvlText w:val="o"/>
      <w:lvlJc w:val="left"/>
      <w:pPr>
        <w:tabs>
          <w:tab w:val="num" w:pos="1440"/>
        </w:tabs>
        <w:ind w:left="1440" w:hanging="360"/>
      </w:pPr>
      <w:rPr>
        <w:rFonts w:ascii="Courier New" w:hAnsi="Courier New" w:cs="Courier New" w:hint="default"/>
      </w:rPr>
    </w:lvl>
    <w:lvl w:ilvl="5" w:tplc="A67C4D76" w:tentative="1">
      <w:start w:val="1"/>
      <w:numFmt w:val="bullet"/>
      <w:lvlText w:val=""/>
      <w:lvlJc w:val="left"/>
      <w:pPr>
        <w:tabs>
          <w:tab w:val="num" w:pos="2160"/>
        </w:tabs>
        <w:ind w:left="2160" w:hanging="360"/>
      </w:pPr>
      <w:rPr>
        <w:rFonts w:ascii="Wingdings" w:hAnsi="Wingdings" w:hint="default"/>
      </w:rPr>
    </w:lvl>
    <w:lvl w:ilvl="6" w:tplc="15A22552" w:tentative="1">
      <w:start w:val="1"/>
      <w:numFmt w:val="bullet"/>
      <w:lvlText w:val=""/>
      <w:lvlJc w:val="left"/>
      <w:pPr>
        <w:tabs>
          <w:tab w:val="num" w:pos="2880"/>
        </w:tabs>
        <w:ind w:left="2880" w:hanging="360"/>
      </w:pPr>
      <w:rPr>
        <w:rFonts w:ascii="Symbol" w:hAnsi="Symbol" w:hint="default"/>
      </w:rPr>
    </w:lvl>
    <w:lvl w:ilvl="7" w:tplc="0C2AE7C4" w:tentative="1">
      <w:start w:val="1"/>
      <w:numFmt w:val="bullet"/>
      <w:lvlText w:val="o"/>
      <w:lvlJc w:val="left"/>
      <w:pPr>
        <w:tabs>
          <w:tab w:val="num" w:pos="3600"/>
        </w:tabs>
        <w:ind w:left="3600" w:hanging="360"/>
      </w:pPr>
      <w:rPr>
        <w:rFonts w:ascii="Courier New" w:hAnsi="Courier New" w:cs="Courier New" w:hint="default"/>
      </w:rPr>
    </w:lvl>
    <w:lvl w:ilvl="8" w:tplc="E4567A40" w:tentative="1">
      <w:start w:val="1"/>
      <w:numFmt w:val="bullet"/>
      <w:lvlText w:val=""/>
      <w:lvlJc w:val="left"/>
      <w:pPr>
        <w:tabs>
          <w:tab w:val="num" w:pos="4320"/>
        </w:tabs>
        <w:ind w:left="4320" w:hanging="360"/>
      </w:pPr>
      <w:rPr>
        <w:rFonts w:ascii="Wingdings" w:hAnsi="Wingdings" w:hint="default"/>
      </w:rPr>
    </w:lvl>
  </w:abstractNum>
  <w:abstractNum w:abstractNumId="41" w15:restartNumberingAfterBreak="0">
    <w:nsid w:val="603237C7"/>
    <w:multiLevelType w:val="hybridMultilevel"/>
    <w:tmpl w:val="6C7092E4"/>
    <w:lvl w:ilvl="0" w:tplc="9744806C">
      <w:start w:val="1"/>
      <w:numFmt w:val="bullet"/>
      <w:pStyle w:val="Bullet1"/>
      <w:lvlText w:val=""/>
      <w:lvlJc w:val="left"/>
      <w:pPr>
        <w:ind w:left="397" w:hanging="397"/>
      </w:pPr>
      <w:rPr>
        <w:rFonts w:ascii="Symbol" w:hAnsi="Symbol" w:hint="default"/>
      </w:rPr>
    </w:lvl>
    <w:lvl w:ilvl="1" w:tplc="6AA49A90">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21E5656"/>
    <w:multiLevelType w:val="hybridMultilevel"/>
    <w:tmpl w:val="AAAC0450"/>
    <w:lvl w:ilvl="0" w:tplc="E8D4BFF6">
      <w:start w:val="1"/>
      <w:numFmt w:val="bullet"/>
      <w:pStyle w:val="GrayBullet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604E11"/>
    <w:multiLevelType w:val="hybridMultilevel"/>
    <w:tmpl w:val="345AE0BE"/>
    <w:lvl w:ilvl="0" w:tplc="6FA0BE66">
      <w:start w:val="1"/>
      <w:numFmt w:val="bullet"/>
      <w:pStyle w:val="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865157"/>
    <w:multiLevelType w:val="hybridMultilevel"/>
    <w:tmpl w:val="28186CDA"/>
    <w:lvl w:ilvl="0" w:tplc="5196577E">
      <w:start w:val="1"/>
      <w:numFmt w:val="bullet"/>
      <w:pStyle w:val="ProcBulletLis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3FF007C"/>
    <w:multiLevelType w:val="hybridMultilevel"/>
    <w:tmpl w:val="6D20CF5E"/>
    <w:lvl w:ilvl="0" w:tplc="D5C8D58C">
      <w:start w:val="1"/>
      <w:numFmt w:val="bullet"/>
      <w:pStyle w:val="Sub-Step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FE38E3"/>
    <w:multiLevelType w:val="hybridMultilevel"/>
    <w:tmpl w:val="578ADC42"/>
    <w:lvl w:ilvl="0" w:tplc="18221B28">
      <w:start w:val="1"/>
      <w:numFmt w:val="decimal"/>
      <w:pStyle w:val="NumberedList"/>
      <w:lvlText w:val="%1."/>
      <w:lvlJc w:val="left"/>
      <w:pPr>
        <w:ind w:left="1775" w:hanging="425"/>
      </w:pPr>
      <w:rPr>
        <w:rFonts w:hint="default"/>
      </w:rPr>
    </w:lvl>
    <w:lvl w:ilvl="1" w:tplc="04090019">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7" w15:restartNumberingAfterBreak="0">
    <w:nsid w:val="6E463AE2"/>
    <w:multiLevelType w:val="hybridMultilevel"/>
    <w:tmpl w:val="FE2A2DE6"/>
    <w:lvl w:ilvl="0" w:tplc="57E6A66C">
      <w:start w:val="1"/>
      <w:numFmt w:val="bullet"/>
      <w:pStyle w:val="Appendix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0B221E3"/>
    <w:multiLevelType w:val="hybridMultilevel"/>
    <w:tmpl w:val="8B50021A"/>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49" w15:restartNumberingAfterBreak="0">
    <w:nsid w:val="75493538"/>
    <w:multiLevelType w:val="hybridMultilevel"/>
    <w:tmpl w:val="3EEA1C7E"/>
    <w:lvl w:ilvl="0" w:tplc="7ABE4754">
      <w:start w:val="1"/>
      <w:numFmt w:val="bullet"/>
      <w:pStyle w:val="BulletlevelOneNEXTABLE"/>
      <w:lvlText w:val=""/>
      <w:lvlJc w:val="left"/>
      <w:pPr>
        <w:ind w:left="1004" w:hanging="360"/>
      </w:pPr>
      <w:rPr>
        <w:rFonts w:ascii="Symbol" w:hAnsi="Symbol" w:hint="default"/>
        <w:color w:val="auto"/>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0" w15:restartNumberingAfterBreak="0">
    <w:nsid w:val="7589566C"/>
    <w:multiLevelType w:val="multilevel"/>
    <w:tmpl w:val="B860BD40"/>
    <w:lvl w:ilvl="0">
      <w:start w:val="1"/>
      <w:numFmt w:val="decimal"/>
      <w:pStyle w:val="Appendix1"/>
      <w:lvlText w:val="Appendix %1"/>
      <w:lvlJc w:val="left"/>
      <w:pPr>
        <w:tabs>
          <w:tab w:val="num" w:pos="540"/>
        </w:tabs>
        <w:ind w:left="1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1260"/>
        </w:tabs>
        <w:ind w:left="612" w:hanging="432"/>
      </w:pPr>
      <w:rPr>
        <w:rFonts w:hint="default"/>
      </w:rPr>
    </w:lvl>
    <w:lvl w:ilvl="2">
      <w:start w:val="1"/>
      <w:numFmt w:val="decimal"/>
      <w:lvlText w:val="%1.%2.%3."/>
      <w:lvlJc w:val="left"/>
      <w:pPr>
        <w:tabs>
          <w:tab w:val="num" w:pos="1980"/>
        </w:tabs>
        <w:ind w:left="1044" w:hanging="504"/>
      </w:pPr>
      <w:rPr>
        <w:rFonts w:hint="default"/>
      </w:rPr>
    </w:lvl>
    <w:lvl w:ilvl="3">
      <w:start w:val="1"/>
      <w:numFmt w:val="decimal"/>
      <w:lvlText w:val="%1.%2.%3.%4."/>
      <w:lvlJc w:val="left"/>
      <w:pPr>
        <w:tabs>
          <w:tab w:val="num" w:pos="3060"/>
        </w:tabs>
        <w:ind w:left="1548" w:hanging="648"/>
      </w:pPr>
      <w:rPr>
        <w:rFonts w:hint="default"/>
      </w:rPr>
    </w:lvl>
    <w:lvl w:ilvl="4">
      <w:start w:val="1"/>
      <w:numFmt w:val="decimal"/>
      <w:lvlText w:val="%1.%2.%3.%4.%5."/>
      <w:lvlJc w:val="left"/>
      <w:pPr>
        <w:tabs>
          <w:tab w:val="num" w:pos="3780"/>
        </w:tabs>
        <w:ind w:left="2052" w:hanging="792"/>
      </w:pPr>
      <w:rPr>
        <w:rFonts w:hint="default"/>
      </w:rPr>
    </w:lvl>
    <w:lvl w:ilvl="5">
      <w:start w:val="1"/>
      <w:numFmt w:val="decimal"/>
      <w:lvlText w:val="%1.%2.%3.%4.%5.%6."/>
      <w:lvlJc w:val="left"/>
      <w:pPr>
        <w:tabs>
          <w:tab w:val="num" w:pos="4500"/>
        </w:tabs>
        <w:ind w:left="2556" w:hanging="936"/>
      </w:pPr>
      <w:rPr>
        <w:rFonts w:hint="default"/>
      </w:rPr>
    </w:lvl>
    <w:lvl w:ilvl="6">
      <w:start w:val="1"/>
      <w:numFmt w:val="decimal"/>
      <w:lvlText w:val="%1.%2.%3.%4.%5.%6.%7."/>
      <w:lvlJc w:val="left"/>
      <w:pPr>
        <w:tabs>
          <w:tab w:val="num" w:pos="5580"/>
        </w:tabs>
        <w:ind w:left="3060" w:hanging="1080"/>
      </w:pPr>
      <w:rPr>
        <w:rFonts w:hint="default"/>
      </w:rPr>
    </w:lvl>
    <w:lvl w:ilvl="7">
      <w:start w:val="1"/>
      <w:numFmt w:val="decimal"/>
      <w:lvlText w:val="%1.%2.%3.%4.%5.%6.%7.%8."/>
      <w:lvlJc w:val="left"/>
      <w:pPr>
        <w:tabs>
          <w:tab w:val="num" w:pos="6300"/>
        </w:tabs>
        <w:ind w:left="3564" w:hanging="1224"/>
      </w:pPr>
      <w:rPr>
        <w:rFonts w:hint="default"/>
      </w:rPr>
    </w:lvl>
    <w:lvl w:ilvl="8">
      <w:start w:val="1"/>
      <w:numFmt w:val="decimal"/>
      <w:lvlText w:val="%1.%2.%3.%4.%5.%6.%7.%8.%9."/>
      <w:lvlJc w:val="left"/>
      <w:pPr>
        <w:tabs>
          <w:tab w:val="num" w:pos="7020"/>
        </w:tabs>
        <w:ind w:left="4140" w:hanging="1440"/>
      </w:pPr>
      <w:rPr>
        <w:rFonts w:hint="default"/>
      </w:rPr>
    </w:lvl>
  </w:abstractNum>
  <w:abstractNum w:abstractNumId="51" w15:restartNumberingAfterBreak="0">
    <w:nsid w:val="7593546A"/>
    <w:multiLevelType w:val="hybridMultilevel"/>
    <w:tmpl w:val="88CEE9A2"/>
    <w:lvl w:ilvl="0" w:tplc="6CC6639A">
      <w:start w:val="1"/>
      <w:numFmt w:val="bullet"/>
      <w:pStyle w:val="Bullet3"/>
      <w:lvlText w:val="–"/>
      <w:lvlJc w:val="left"/>
      <w:pPr>
        <w:ind w:left="851" w:hanging="284"/>
      </w:pPr>
      <w:rPr>
        <w:rFonts w:ascii="Arial" w:hAnsi="Arial" w:hint="default"/>
        <w:color w:val="auto"/>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759705B5"/>
    <w:multiLevelType w:val="hybridMultilevel"/>
    <w:tmpl w:val="883000EC"/>
    <w:lvl w:ilvl="0" w:tplc="C1241E00">
      <w:start w:val="1"/>
      <w:numFmt w:val="bullet"/>
      <w:pStyle w:val="AppendixBulletList3"/>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3" w15:restartNumberingAfterBreak="0">
    <w:nsid w:val="776E0429"/>
    <w:multiLevelType w:val="hybridMultilevel"/>
    <w:tmpl w:val="7B8AFA46"/>
    <w:lvl w:ilvl="0" w:tplc="93A4A1F6">
      <w:start w:val="1"/>
      <w:numFmt w:val="decimal"/>
      <w:pStyle w:val="Heading3NEXNumber"/>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NEXNumber"/>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B1070A1"/>
    <w:multiLevelType w:val="hybridMultilevel"/>
    <w:tmpl w:val="05F27690"/>
    <w:lvl w:ilvl="0" w:tplc="FE48DE66">
      <w:start w:val="1"/>
      <w:numFmt w:val="bullet"/>
      <w:pStyle w:val="BulletLevelTwoNEX"/>
      <w:lvlText w:val="-"/>
      <w:lvlJc w:val="left"/>
      <w:pPr>
        <w:ind w:left="720" w:hanging="360"/>
      </w:pPr>
      <w:rPr>
        <w:rFonts w:ascii="Arial" w:hAnsi="Arial" w:hint="default"/>
        <w:color w:val="464646" w:themeColor="text1"/>
        <w:sz w:val="19"/>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CC862C1"/>
    <w:multiLevelType w:val="hybridMultilevel"/>
    <w:tmpl w:val="34C615AA"/>
    <w:lvl w:ilvl="0" w:tplc="9DD8D48A">
      <w:start w:val="1"/>
      <w:numFmt w:val="lowerLetter"/>
      <w:pStyle w:val="ProcNumberedList3"/>
      <w:lvlText w:val="%1."/>
      <w:lvlJc w:val="left"/>
      <w:pPr>
        <w:ind w:left="1843" w:hanging="425"/>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56" w15:restartNumberingAfterBreak="0">
    <w:nsid w:val="7E042953"/>
    <w:multiLevelType w:val="multilevel"/>
    <w:tmpl w:val="6F266296"/>
    <w:lvl w:ilvl="0">
      <w:start w:val="1"/>
      <w:numFmt w:val="decimal"/>
      <w:pStyle w:val="1"/>
      <w:lvlText w:val="%1."/>
      <w:lvlJc w:val="left"/>
      <w:pPr>
        <w:ind w:left="360" w:hanging="360"/>
      </w:pPr>
      <w:rPr>
        <w:rFonts w:hint="default"/>
      </w:rPr>
    </w:lvl>
    <w:lvl w:ilvl="1">
      <w:start w:val="1"/>
      <w:numFmt w:val="decimal"/>
      <w:pStyle w:val="20"/>
      <w:lvlText w:val="%1.%2"/>
      <w:lvlJc w:val="left"/>
      <w:pPr>
        <w:ind w:left="720" w:hanging="360"/>
      </w:pPr>
      <w:rPr>
        <w:rFonts w:hint="default"/>
      </w:rPr>
    </w:lvl>
    <w:lvl w:ilvl="2">
      <w:start w:val="1"/>
      <w:numFmt w:val="decimal"/>
      <w:pStyle w:val="30"/>
      <w:lvlText w:val="%1.%2.%3"/>
      <w:lvlJc w:val="left"/>
      <w:pPr>
        <w:ind w:left="1080" w:hanging="360"/>
      </w:pPr>
      <w:rPr>
        <w:rFonts w:hint="default"/>
      </w:rPr>
    </w:lvl>
    <w:lvl w:ilvl="3">
      <w:start w:val="1"/>
      <w:numFmt w:val="decimal"/>
      <w:pStyle w:val="4"/>
      <w:lvlText w:val="%1.%2.%3.%4"/>
      <w:lvlJc w:val="left"/>
      <w:pPr>
        <w:ind w:left="1440" w:hanging="360"/>
      </w:pPr>
      <w:rPr>
        <w:rFonts w:hint="default"/>
      </w:rPr>
    </w:lvl>
    <w:lvl w:ilvl="4">
      <w:start w:val="1"/>
      <w:numFmt w:val="decimal"/>
      <w:pStyle w:val="5"/>
      <w:lvlText w:val="%1.%2.%3.%4.%5"/>
      <w:lvlJc w:val="left"/>
      <w:pPr>
        <w:ind w:left="1800" w:hanging="360"/>
      </w:pPr>
      <w:rPr>
        <w:rFonts w:hint="default"/>
      </w:rPr>
    </w:lvl>
    <w:lvl w:ilvl="5">
      <w:start w:val="1"/>
      <w:numFmt w:val="decimal"/>
      <w:pStyle w:val="6"/>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7ECC228A"/>
    <w:multiLevelType w:val="hybridMultilevel"/>
    <w:tmpl w:val="B136D1EE"/>
    <w:lvl w:ilvl="0" w:tplc="458C62EE">
      <w:start w:val="1"/>
      <w:numFmt w:val="bullet"/>
      <w:pStyle w:val="Bullet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4"/>
  </w:num>
  <w:num w:numId="2">
    <w:abstractNumId w:val="53"/>
  </w:num>
  <w:num w:numId="3">
    <w:abstractNumId w:val="21"/>
  </w:num>
  <w:num w:numId="4">
    <w:abstractNumId w:val="28"/>
  </w:num>
  <w:num w:numId="5">
    <w:abstractNumId w:val="8"/>
  </w:num>
  <w:num w:numId="6">
    <w:abstractNumId w:val="42"/>
  </w:num>
  <w:num w:numId="7">
    <w:abstractNumId w:val="44"/>
  </w:num>
  <w:num w:numId="8">
    <w:abstractNumId w:val="2"/>
  </w:num>
  <w:num w:numId="9">
    <w:abstractNumId w:val="24"/>
  </w:num>
  <w:num w:numId="10">
    <w:abstractNumId w:val="20"/>
  </w:num>
  <w:num w:numId="11">
    <w:abstractNumId w:val="32"/>
  </w:num>
  <w:num w:numId="12">
    <w:abstractNumId w:val="47"/>
  </w:num>
  <w:num w:numId="13">
    <w:abstractNumId w:val="52"/>
  </w:num>
  <w:num w:numId="14">
    <w:abstractNumId w:val="11"/>
  </w:num>
  <w:num w:numId="15">
    <w:abstractNumId w:val="1"/>
  </w:num>
  <w:num w:numId="16">
    <w:abstractNumId w:val="39"/>
  </w:num>
  <w:num w:numId="17">
    <w:abstractNumId w:val="27"/>
  </w:num>
  <w:num w:numId="18">
    <w:abstractNumId w:val="7"/>
  </w:num>
  <w:num w:numId="19">
    <w:abstractNumId w:val="18"/>
  </w:num>
  <w:num w:numId="20">
    <w:abstractNumId w:val="41"/>
  </w:num>
  <w:num w:numId="21">
    <w:abstractNumId w:val="51"/>
  </w:num>
  <w:num w:numId="22">
    <w:abstractNumId w:val="40"/>
  </w:num>
  <w:num w:numId="23">
    <w:abstractNumId w:val="50"/>
  </w:num>
  <w:num w:numId="24">
    <w:abstractNumId w:val="13"/>
  </w:num>
  <w:num w:numId="25">
    <w:abstractNumId w:val="57"/>
  </w:num>
  <w:num w:numId="26">
    <w:abstractNumId w:val="26"/>
  </w:num>
  <w:num w:numId="27">
    <w:abstractNumId w:val="30"/>
  </w:num>
  <w:num w:numId="28">
    <w:abstractNumId w:val="35"/>
  </w:num>
  <w:num w:numId="29">
    <w:abstractNumId w:val="6"/>
  </w:num>
  <w:num w:numId="30">
    <w:abstractNumId w:val="45"/>
  </w:num>
  <w:num w:numId="31">
    <w:abstractNumId w:val="15"/>
  </w:num>
  <w:num w:numId="32">
    <w:abstractNumId w:val="36"/>
  </w:num>
  <w:num w:numId="33">
    <w:abstractNumId w:val="19"/>
  </w:num>
  <w:num w:numId="34">
    <w:abstractNumId w:val="16"/>
  </w:num>
  <w:num w:numId="35">
    <w:abstractNumId w:val="33"/>
  </w:num>
  <w:num w:numId="36">
    <w:abstractNumId w:val="3"/>
  </w:num>
  <w:num w:numId="37">
    <w:abstractNumId w:val="56"/>
  </w:num>
  <w:num w:numId="38">
    <w:abstractNumId w:val="38"/>
  </w:num>
  <w:num w:numId="39">
    <w:abstractNumId w:val="9"/>
  </w:num>
  <w:num w:numId="40">
    <w:abstractNumId w:val="43"/>
  </w:num>
  <w:num w:numId="41">
    <w:abstractNumId w:val="23"/>
  </w:num>
  <w:num w:numId="42">
    <w:abstractNumId w:val="31"/>
  </w:num>
  <w:num w:numId="43">
    <w:abstractNumId w:val="34"/>
  </w:num>
  <w:num w:numId="44">
    <w:abstractNumId w:val="49"/>
  </w:num>
  <w:num w:numId="45">
    <w:abstractNumId w:val="46"/>
  </w:num>
  <w:num w:numId="46">
    <w:abstractNumId w:val="4"/>
  </w:num>
  <w:num w:numId="47">
    <w:abstractNumId w:val="14"/>
    <w:lvlOverride w:ilvl="0">
      <w:startOverride w:val="1"/>
    </w:lvlOverride>
  </w:num>
  <w:num w:numId="48">
    <w:abstractNumId w:val="25"/>
  </w:num>
  <w:num w:numId="49">
    <w:abstractNumId w:val="55"/>
  </w:num>
  <w:num w:numId="50">
    <w:abstractNumId w:val="17"/>
  </w:num>
  <w:num w:numId="51">
    <w:abstractNumId w:val="22"/>
  </w:num>
  <w:num w:numId="52">
    <w:abstractNumId w:val="5"/>
  </w:num>
  <w:num w:numId="53">
    <w:abstractNumId w:val="46"/>
    <w:lvlOverride w:ilvl="0">
      <w:startOverride w:val="1"/>
    </w:lvlOverride>
  </w:num>
  <w:num w:numId="54">
    <w:abstractNumId w:val="46"/>
    <w:lvlOverride w:ilvl="0">
      <w:startOverride w:val="1"/>
    </w:lvlOverride>
  </w:num>
  <w:num w:numId="55">
    <w:abstractNumId w:val="46"/>
    <w:lvlOverride w:ilvl="0">
      <w:startOverride w:val="1"/>
    </w:lvlOverride>
  </w:num>
  <w:num w:numId="56">
    <w:abstractNumId w:val="46"/>
    <w:lvlOverride w:ilvl="0">
      <w:startOverride w:val="1"/>
    </w:lvlOverride>
  </w:num>
  <w:num w:numId="57">
    <w:abstractNumId w:val="46"/>
    <w:lvlOverride w:ilvl="0">
      <w:startOverride w:val="1"/>
    </w:lvlOverride>
  </w:num>
  <w:num w:numId="58">
    <w:abstractNumId w:val="46"/>
    <w:lvlOverride w:ilvl="0">
      <w:startOverride w:val="1"/>
    </w:lvlOverride>
  </w:num>
  <w:num w:numId="59">
    <w:abstractNumId w:val="46"/>
    <w:lvlOverride w:ilvl="0">
      <w:startOverride w:val="1"/>
    </w:lvlOverride>
  </w:num>
  <w:num w:numId="60">
    <w:abstractNumId w:val="46"/>
    <w:lvlOverride w:ilvl="0">
      <w:startOverride w:val="1"/>
    </w:lvlOverride>
  </w:num>
  <w:num w:numId="61">
    <w:abstractNumId w:val="46"/>
    <w:lvlOverride w:ilvl="0">
      <w:startOverride w:val="1"/>
    </w:lvlOverride>
  </w:num>
  <w:num w:numId="62">
    <w:abstractNumId w:val="46"/>
    <w:lvlOverride w:ilvl="0">
      <w:startOverride w:val="1"/>
    </w:lvlOverride>
  </w:num>
  <w:num w:numId="63">
    <w:abstractNumId w:val="46"/>
    <w:lvlOverride w:ilvl="0">
      <w:startOverride w:val="1"/>
    </w:lvlOverride>
  </w:num>
  <w:num w:numId="64">
    <w:abstractNumId w:val="5"/>
    <w:lvlOverride w:ilvl="0">
      <w:startOverride w:val="1"/>
    </w:lvlOverride>
  </w:num>
  <w:num w:numId="65">
    <w:abstractNumId w:val="46"/>
    <w:lvlOverride w:ilvl="0">
      <w:startOverride w:val="1"/>
    </w:lvlOverride>
  </w:num>
  <w:num w:numId="66">
    <w:abstractNumId w:val="46"/>
    <w:lvlOverride w:ilvl="0">
      <w:startOverride w:val="1"/>
    </w:lvlOverride>
  </w:num>
  <w:num w:numId="67">
    <w:abstractNumId w:val="46"/>
    <w:lvlOverride w:ilvl="0">
      <w:startOverride w:val="1"/>
    </w:lvlOverride>
  </w:num>
  <w:num w:numId="68">
    <w:abstractNumId w:val="46"/>
    <w:lvlOverride w:ilvl="0">
      <w:startOverride w:val="1"/>
    </w:lvlOverride>
  </w:num>
  <w:num w:numId="69">
    <w:abstractNumId w:val="46"/>
    <w:lvlOverride w:ilvl="0">
      <w:startOverride w:val="1"/>
    </w:lvlOverride>
  </w:num>
  <w:num w:numId="70">
    <w:abstractNumId w:val="46"/>
    <w:lvlOverride w:ilvl="0">
      <w:startOverride w:val="1"/>
    </w:lvlOverride>
  </w:num>
  <w:num w:numId="71">
    <w:abstractNumId w:val="46"/>
    <w:lvlOverride w:ilvl="0">
      <w:startOverride w:val="1"/>
    </w:lvlOverride>
  </w:num>
  <w:num w:numId="72">
    <w:abstractNumId w:val="46"/>
    <w:lvlOverride w:ilvl="0">
      <w:startOverride w:val="1"/>
    </w:lvlOverride>
  </w:num>
  <w:num w:numId="73">
    <w:abstractNumId w:val="46"/>
    <w:lvlOverride w:ilvl="0">
      <w:startOverride w:val="1"/>
    </w:lvlOverride>
  </w:num>
  <w:num w:numId="74">
    <w:abstractNumId w:val="12"/>
  </w:num>
  <w:num w:numId="75">
    <w:abstractNumId w:val="46"/>
    <w:lvlOverride w:ilvl="0">
      <w:startOverride w:val="1"/>
    </w:lvlOverride>
  </w:num>
  <w:num w:numId="76">
    <w:abstractNumId w:val="46"/>
    <w:lvlOverride w:ilvl="0">
      <w:startOverride w:val="1"/>
    </w:lvlOverride>
  </w:num>
  <w:num w:numId="77">
    <w:abstractNumId w:val="37"/>
  </w:num>
  <w:num w:numId="78">
    <w:abstractNumId w:val="0"/>
  </w:num>
  <w:num w:numId="79">
    <w:abstractNumId w:val="48"/>
  </w:num>
  <w:num w:numId="80">
    <w:abstractNumId w:val="10"/>
  </w:num>
  <w:num w:numId="81">
    <w:abstractNumId w:val="17"/>
  </w:num>
  <w:num w:numId="82">
    <w:abstractNumId w:val="2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linkStyles/>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76C"/>
    <w:rsid w:val="00011DC9"/>
    <w:rsid w:val="0001365C"/>
    <w:rsid w:val="000152EB"/>
    <w:rsid w:val="00016795"/>
    <w:rsid w:val="00020A44"/>
    <w:rsid w:val="00022D97"/>
    <w:rsid w:val="00023EA4"/>
    <w:rsid w:val="00024729"/>
    <w:rsid w:val="000318AF"/>
    <w:rsid w:val="00035754"/>
    <w:rsid w:val="00047D67"/>
    <w:rsid w:val="00054EF8"/>
    <w:rsid w:val="00056DA0"/>
    <w:rsid w:val="0006054D"/>
    <w:rsid w:val="00067F30"/>
    <w:rsid w:val="00073079"/>
    <w:rsid w:val="00077D53"/>
    <w:rsid w:val="00084253"/>
    <w:rsid w:val="0008468C"/>
    <w:rsid w:val="00084DE7"/>
    <w:rsid w:val="00085051"/>
    <w:rsid w:val="00086F42"/>
    <w:rsid w:val="000A27E4"/>
    <w:rsid w:val="000A5661"/>
    <w:rsid w:val="000A6A41"/>
    <w:rsid w:val="000B0C10"/>
    <w:rsid w:val="000B3CEC"/>
    <w:rsid w:val="000C3B6C"/>
    <w:rsid w:val="000C67A4"/>
    <w:rsid w:val="000C6F72"/>
    <w:rsid w:val="000C796D"/>
    <w:rsid w:val="000D070F"/>
    <w:rsid w:val="000D373B"/>
    <w:rsid w:val="000D6862"/>
    <w:rsid w:val="000D6B8E"/>
    <w:rsid w:val="000D7583"/>
    <w:rsid w:val="000D796C"/>
    <w:rsid w:val="000E1F28"/>
    <w:rsid w:val="000E7801"/>
    <w:rsid w:val="000F2C92"/>
    <w:rsid w:val="000F6877"/>
    <w:rsid w:val="000F6ABA"/>
    <w:rsid w:val="001002F8"/>
    <w:rsid w:val="0010092C"/>
    <w:rsid w:val="00103B05"/>
    <w:rsid w:val="00105A7C"/>
    <w:rsid w:val="001127BE"/>
    <w:rsid w:val="001224BC"/>
    <w:rsid w:val="001255BF"/>
    <w:rsid w:val="00126459"/>
    <w:rsid w:val="00130669"/>
    <w:rsid w:val="00134D6A"/>
    <w:rsid w:val="00136023"/>
    <w:rsid w:val="00140144"/>
    <w:rsid w:val="00140319"/>
    <w:rsid w:val="00142EA6"/>
    <w:rsid w:val="00157B1C"/>
    <w:rsid w:val="00164EB8"/>
    <w:rsid w:val="00165118"/>
    <w:rsid w:val="001661DE"/>
    <w:rsid w:val="00167197"/>
    <w:rsid w:val="00167672"/>
    <w:rsid w:val="00167B41"/>
    <w:rsid w:val="0017052A"/>
    <w:rsid w:val="0017297E"/>
    <w:rsid w:val="00174CD1"/>
    <w:rsid w:val="00176EEB"/>
    <w:rsid w:val="001860C1"/>
    <w:rsid w:val="001864FA"/>
    <w:rsid w:val="00187B24"/>
    <w:rsid w:val="0019002B"/>
    <w:rsid w:val="00191175"/>
    <w:rsid w:val="001942E1"/>
    <w:rsid w:val="00195EE5"/>
    <w:rsid w:val="00197125"/>
    <w:rsid w:val="001A649F"/>
    <w:rsid w:val="001A68F8"/>
    <w:rsid w:val="001B7087"/>
    <w:rsid w:val="001B7CE9"/>
    <w:rsid w:val="001C3C8E"/>
    <w:rsid w:val="001C47FB"/>
    <w:rsid w:val="001C58FD"/>
    <w:rsid w:val="001C5A53"/>
    <w:rsid w:val="001D00CE"/>
    <w:rsid w:val="001D1987"/>
    <w:rsid w:val="001D52F9"/>
    <w:rsid w:val="001E0DF6"/>
    <w:rsid w:val="001E3DF6"/>
    <w:rsid w:val="001F17C7"/>
    <w:rsid w:val="001F615B"/>
    <w:rsid w:val="001F6E98"/>
    <w:rsid w:val="001F7075"/>
    <w:rsid w:val="001F76BE"/>
    <w:rsid w:val="002004ED"/>
    <w:rsid w:val="00201618"/>
    <w:rsid w:val="002035EF"/>
    <w:rsid w:val="00203CD4"/>
    <w:rsid w:val="002047C2"/>
    <w:rsid w:val="00206A0B"/>
    <w:rsid w:val="0021392E"/>
    <w:rsid w:val="00215400"/>
    <w:rsid w:val="002221AA"/>
    <w:rsid w:val="0022550D"/>
    <w:rsid w:val="00226C3F"/>
    <w:rsid w:val="00227DD4"/>
    <w:rsid w:val="002319D8"/>
    <w:rsid w:val="00234292"/>
    <w:rsid w:val="002356BC"/>
    <w:rsid w:val="002410E5"/>
    <w:rsid w:val="0024657B"/>
    <w:rsid w:val="0024690F"/>
    <w:rsid w:val="00246A7F"/>
    <w:rsid w:val="00250F8B"/>
    <w:rsid w:val="00255A75"/>
    <w:rsid w:val="00270B21"/>
    <w:rsid w:val="00272508"/>
    <w:rsid w:val="00282AF0"/>
    <w:rsid w:val="00283038"/>
    <w:rsid w:val="00287576"/>
    <w:rsid w:val="00287F01"/>
    <w:rsid w:val="00294278"/>
    <w:rsid w:val="00295302"/>
    <w:rsid w:val="002A1E0D"/>
    <w:rsid w:val="002A6BE8"/>
    <w:rsid w:val="002A7D34"/>
    <w:rsid w:val="002B53D1"/>
    <w:rsid w:val="002C1B93"/>
    <w:rsid w:val="002D28BF"/>
    <w:rsid w:val="002D4835"/>
    <w:rsid w:val="002D746E"/>
    <w:rsid w:val="002E3C65"/>
    <w:rsid w:val="002E4811"/>
    <w:rsid w:val="002E73C2"/>
    <w:rsid w:val="002F2F15"/>
    <w:rsid w:val="00300595"/>
    <w:rsid w:val="00304FDF"/>
    <w:rsid w:val="00310824"/>
    <w:rsid w:val="00311F7A"/>
    <w:rsid w:val="003164E0"/>
    <w:rsid w:val="003200DF"/>
    <w:rsid w:val="00324C69"/>
    <w:rsid w:val="00324CA4"/>
    <w:rsid w:val="003318F5"/>
    <w:rsid w:val="00331D9A"/>
    <w:rsid w:val="003341B0"/>
    <w:rsid w:val="00335F3B"/>
    <w:rsid w:val="003370FE"/>
    <w:rsid w:val="00341116"/>
    <w:rsid w:val="00342A0A"/>
    <w:rsid w:val="00345FAD"/>
    <w:rsid w:val="00346346"/>
    <w:rsid w:val="003510B8"/>
    <w:rsid w:val="00352AFA"/>
    <w:rsid w:val="00353D8E"/>
    <w:rsid w:val="003759C7"/>
    <w:rsid w:val="00377BA1"/>
    <w:rsid w:val="003812B3"/>
    <w:rsid w:val="00387B6D"/>
    <w:rsid w:val="00392874"/>
    <w:rsid w:val="00394167"/>
    <w:rsid w:val="0039755B"/>
    <w:rsid w:val="00397894"/>
    <w:rsid w:val="003A0A12"/>
    <w:rsid w:val="003B00F7"/>
    <w:rsid w:val="003B57B5"/>
    <w:rsid w:val="003C1B31"/>
    <w:rsid w:val="003C2945"/>
    <w:rsid w:val="003C294C"/>
    <w:rsid w:val="003C7668"/>
    <w:rsid w:val="003D03B7"/>
    <w:rsid w:val="003D2AC0"/>
    <w:rsid w:val="003D53B1"/>
    <w:rsid w:val="003D6EAF"/>
    <w:rsid w:val="003D737E"/>
    <w:rsid w:val="003E59C5"/>
    <w:rsid w:val="003E5C3C"/>
    <w:rsid w:val="003F74FC"/>
    <w:rsid w:val="0040085C"/>
    <w:rsid w:val="00400BFA"/>
    <w:rsid w:val="00401D1D"/>
    <w:rsid w:val="00401F14"/>
    <w:rsid w:val="004024A1"/>
    <w:rsid w:val="00404282"/>
    <w:rsid w:val="00404284"/>
    <w:rsid w:val="00404AFD"/>
    <w:rsid w:val="0040550E"/>
    <w:rsid w:val="00405C3A"/>
    <w:rsid w:val="004070C0"/>
    <w:rsid w:val="00407A93"/>
    <w:rsid w:val="00407AD5"/>
    <w:rsid w:val="00412EFB"/>
    <w:rsid w:val="00420916"/>
    <w:rsid w:val="00420D2E"/>
    <w:rsid w:val="004224C9"/>
    <w:rsid w:val="00426027"/>
    <w:rsid w:val="00432EE6"/>
    <w:rsid w:val="004362BA"/>
    <w:rsid w:val="00436F47"/>
    <w:rsid w:val="00440ACF"/>
    <w:rsid w:val="0044226E"/>
    <w:rsid w:val="00444A4A"/>
    <w:rsid w:val="004474E5"/>
    <w:rsid w:val="00451336"/>
    <w:rsid w:val="00454F9D"/>
    <w:rsid w:val="00457B3C"/>
    <w:rsid w:val="00464652"/>
    <w:rsid w:val="00465FB6"/>
    <w:rsid w:val="004668ED"/>
    <w:rsid w:val="0046706F"/>
    <w:rsid w:val="00470CB9"/>
    <w:rsid w:val="00480A74"/>
    <w:rsid w:val="00481950"/>
    <w:rsid w:val="004820B8"/>
    <w:rsid w:val="0048345B"/>
    <w:rsid w:val="00484774"/>
    <w:rsid w:val="00484B4E"/>
    <w:rsid w:val="00484BD0"/>
    <w:rsid w:val="00484F8E"/>
    <w:rsid w:val="00495884"/>
    <w:rsid w:val="0049743E"/>
    <w:rsid w:val="004B12C0"/>
    <w:rsid w:val="004B7C9B"/>
    <w:rsid w:val="004C6550"/>
    <w:rsid w:val="004D4FCD"/>
    <w:rsid w:val="004D5C5A"/>
    <w:rsid w:val="004D69EE"/>
    <w:rsid w:val="004E2CC4"/>
    <w:rsid w:val="004E5A15"/>
    <w:rsid w:val="004E72A5"/>
    <w:rsid w:val="004E7CCC"/>
    <w:rsid w:val="004F28DE"/>
    <w:rsid w:val="004F449B"/>
    <w:rsid w:val="004F7CB8"/>
    <w:rsid w:val="00503D56"/>
    <w:rsid w:val="005102C4"/>
    <w:rsid w:val="0051045A"/>
    <w:rsid w:val="00513DD1"/>
    <w:rsid w:val="00514157"/>
    <w:rsid w:val="00516FAC"/>
    <w:rsid w:val="0051719E"/>
    <w:rsid w:val="00520804"/>
    <w:rsid w:val="00523C83"/>
    <w:rsid w:val="00525B09"/>
    <w:rsid w:val="00527872"/>
    <w:rsid w:val="00530F44"/>
    <w:rsid w:val="0053680D"/>
    <w:rsid w:val="00537584"/>
    <w:rsid w:val="005417AD"/>
    <w:rsid w:val="00544256"/>
    <w:rsid w:val="0054608B"/>
    <w:rsid w:val="00547E5E"/>
    <w:rsid w:val="00551354"/>
    <w:rsid w:val="00552498"/>
    <w:rsid w:val="005548FD"/>
    <w:rsid w:val="005553F2"/>
    <w:rsid w:val="00555A12"/>
    <w:rsid w:val="00556D3C"/>
    <w:rsid w:val="00563304"/>
    <w:rsid w:val="0057092B"/>
    <w:rsid w:val="00571E8D"/>
    <w:rsid w:val="00580968"/>
    <w:rsid w:val="00590504"/>
    <w:rsid w:val="00590526"/>
    <w:rsid w:val="005917DD"/>
    <w:rsid w:val="00592F5C"/>
    <w:rsid w:val="005951B0"/>
    <w:rsid w:val="005951BC"/>
    <w:rsid w:val="0059590D"/>
    <w:rsid w:val="005B0833"/>
    <w:rsid w:val="005B0F0C"/>
    <w:rsid w:val="005C03D8"/>
    <w:rsid w:val="005C0FC7"/>
    <w:rsid w:val="005C22DE"/>
    <w:rsid w:val="005C436A"/>
    <w:rsid w:val="005C64DE"/>
    <w:rsid w:val="005D0AA3"/>
    <w:rsid w:val="005D329A"/>
    <w:rsid w:val="005E4799"/>
    <w:rsid w:val="005E61C6"/>
    <w:rsid w:val="005F4728"/>
    <w:rsid w:val="005F6FD2"/>
    <w:rsid w:val="005F7F28"/>
    <w:rsid w:val="00604FAE"/>
    <w:rsid w:val="00606A30"/>
    <w:rsid w:val="006118C8"/>
    <w:rsid w:val="00611ABF"/>
    <w:rsid w:val="006213F2"/>
    <w:rsid w:val="006222EA"/>
    <w:rsid w:val="00625BFF"/>
    <w:rsid w:val="00632CA1"/>
    <w:rsid w:val="006332D9"/>
    <w:rsid w:val="00635B77"/>
    <w:rsid w:val="0064118E"/>
    <w:rsid w:val="0065333F"/>
    <w:rsid w:val="0065346B"/>
    <w:rsid w:val="00656386"/>
    <w:rsid w:val="00661022"/>
    <w:rsid w:val="006615FC"/>
    <w:rsid w:val="0066788A"/>
    <w:rsid w:val="00670442"/>
    <w:rsid w:val="00673C9B"/>
    <w:rsid w:val="006810C8"/>
    <w:rsid w:val="00685CC3"/>
    <w:rsid w:val="00687148"/>
    <w:rsid w:val="00687B98"/>
    <w:rsid w:val="00694597"/>
    <w:rsid w:val="00696CD0"/>
    <w:rsid w:val="006A081A"/>
    <w:rsid w:val="006A5E7A"/>
    <w:rsid w:val="006A66DF"/>
    <w:rsid w:val="006A747C"/>
    <w:rsid w:val="006B1DD3"/>
    <w:rsid w:val="006C7B6D"/>
    <w:rsid w:val="006D0234"/>
    <w:rsid w:val="006D2075"/>
    <w:rsid w:val="006D24CF"/>
    <w:rsid w:val="006D34A1"/>
    <w:rsid w:val="006D4069"/>
    <w:rsid w:val="006D778F"/>
    <w:rsid w:val="006E0BD6"/>
    <w:rsid w:val="006E2A9D"/>
    <w:rsid w:val="006E3131"/>
    <w:rsid w:val="006E3B94"/>
    <w:rsid w:val="006E58DB"/>
    <w:rsid w:val="006F4E6A"/>
    <w:rsid w:val="006F797F"/>
    <w:rsid w:val="00701F38"/>
    <w:rsid w:val="007048BE"/>
    <w:rsid w:val="00704978"/>
    <w:rsid w:val="00707204"/>
    <w:rsid w:val="00711A65"/>
    <w:rsid w:val="00720699"/>
    <w:rsid w:val="00721937"/>
    <w:rsid w:val="00721B02"/>
    <w:rsid w:val="00730F3F"/>
    <w:rsid w:val="007339A0"/>
    <w:rsid w:val="00734CD5"/>
    <w:rsid w:val="00735035"/>
    <w:rsid w:val="007402F9"/>
    <w:rsid w:val="00741B63"/>
    <w:rsid w:val="0074525D"/>
    <w:rsid w:val="007459BD"/>
    <w:rsid w:val="00754E9A"/>
    <w:rsid w:val="007569BA"/>
    <w:rsid w:val="00763AA7"/>
    <w:rsid w:val="007663DD"/>
    <w:rsid w:val="00766DE5"/>
    <w:rsid w:val="00767647"/>
    <w:rsid w:val="00767939"/>
    <w:rsid w:val="00775234"/>
    <w:rsid w:val="007A1AF6"/>
    <w:rsid w:val="007A2FF0"/>
    <w:rsid w:val="007A31CB"/>
    <w:rsid w:val="007A35D2"/>
    <w:rsid w:val="007A3701"/>
    <w:rsid w:val="007A53E3"/>
    <w:rsid w:val="007A7804"/>
    <w:rsid w:val="007B1937"/>
    <w:rsid w:val="007B69CF"/>
    <w:rsid w:val="007C2183"/>
    <w:rsid w:val="007C2B0C"/>
    <w:rsid w:val="007D1C3D"/>
    <w:rsid w:val="007D3F67"/>
    <w:rsid w:val="007D7521"/>
    <w:rsid w:val="007E2239"/>
    <w:rsid w:val="007E2FE8"/>
    <w:rsid w:val="007E63EC"/>
    <w:rsid w:val="007F0E39"/>
    <w:rsid w:val="007F1DBF"/>
    <w:rsid w:val="007F3602"/>
    <w:rsid w:val="007F370F"/>
    <w:rsid w:val="007F4CD0"/>
    <w:rsid w:val="007F6555"/>
    <w:rsid w:val="007F6B45"/>
    <w:rsid w:val="008002BB"/>
    <w:rsid w:val="0080083A"/>
    <w:rsid w:val="008022F3"/>
    <w:rsid w:val="0080342F"/>
    <w:rsid w:val="00804ADC"/>
    <w:rsid w:val="00804DA6"/>
    <w:rsid w:val="0080579C"/>
    <w:rsid w:val="00807F49"/>
    <w:rsid w:val="008141A3"/>
    <w:rsid w:val="008165DE"/>
    <w:rsid w:val="00823F51"/>
    <w:rsid w:val="00825E31"/>
    <w:rsid w:val="00832E38"/>
    <w:rsid w:val="00836AB6"/>
    <w:rsid w:val="00836CD8"/>
    <w:rsid w:val="00837244"/>
    <w:rsid w:val="00847BE3"/>
    <w:rsid w:val="00850B74"/>
    <w:rsid w:val="008516EF"/>
    <w:rsid w:val="008560A4"/>
    <w:rsid w:val="00863ECD"/>
    <w:rsid w:val="0086716B"/>
    <w:rsid w:val="00872025"/>
    <w:rsid w:val="0087345F"/>
    <w:rsid w:val="00874307"/>
    <w:rsid w:val="008746DD"/>
    <w:rsid w:val="00887E47"/>
    <w:rsid w:val="008916B7"/>
    <w:rsid w:val="00892336"/>
    <w:rsid w:val="008933B7"/>
    <w:rsid w:val="008942BE"/>
    <w:rsid w:val="00897CD4"/>
    <w:rsid w:val="008A33D6"/>
    <w:rsid w:val="008A6720"/>
    <w:rsid w:val="008A7850"/>
    <w:rsid w:val="008B2543"/>
    <w:rsid w:val="008C3671"/>
    <w:rsid w:val="008D2C8E"/>
    <w:rsid w:val="008D52F6"/>
    <w:rsid w:val="008D69CB"/>
    <w:rsid w:val="008E5E28"/>
    <w:rsid w:val="008F312F"/>
    <w:rsid w:val="008F7709"/>
    <w:rsid w:val="0090400F"/>
    <w:rsid w:val="00904765"/>
    <w:rsid w:val="009156FE"/>
    <w:rsid w:val="009164B9"/>
    <w:rsid w:val="009214CE"/>
    <w:rsid w:val="00921A84"/>
    <w:rsid w:val="00922ACF"/>
    <w:rsid w:val="009238F0"/>
    <w:rsid w:val="009251DC"/>
    <w:rsid w:val="009259CA"/>
    <w:rsid w:val="00925F8F"/>
    <w:rsid w:val="00930583"/>
    <w:rsid w:val="00935DA5"/>
    <w:rsid w:val="00940782"/>
    <w:rsid w:val="009459B5"/>
    <w:rsid w:val="00945AD2"/>
    <w:rsid w:val="009515BE"/>
    <w:rsid w:val="00956AFE"/>
    <w:rsid w:val="0095795C"/>
    <w:rsid w:val="0096113C"/>
    <w:rsid w:val="00961C50"/>
    <w:rsid w:val="00972E68"/>
    <w:rsid w:val="009734E0"/>
    <w:rsid w:val="009739A6"/>
    <w:rsid w:val="00977487"/>
    <w:rsid w:val="00986CB6"/>
    <w:rsid w:val="00986D4D"/>
    <w:rsid w:val="00990011"/>
    <w:rsid w:val="009921E9"/>
    <w:rsid w:val="009922F8"/>
    <w:rsid w:val="00993D4B"/>
    <w:rsid w:val="0099497B"/>
    <w:rsid w:val="00995901"/>
    <w:rsid w:val="009A18E2"/>
    <w:rsid w:val="009A399F"/>
    <w:rsid w:val="009A3E3D"/>
    <w:rsid w:val="009A40F2"/>
    <w:rsid w:val="009A57E8"/>
    <w:rsid w:val="009A614C"/>
    <w:rsid w:val="009B08D6"/>
    <w:rsid w:val="009B3127"/>
    <w:rsid w:val="009B3BFC"/>
    <w:rsid w:val="009B4357"/>
    <w:rsid w:val="009B59F6"/>
    <w:rsid w:val="009B6215"/>
    <w:rsid w:val="009D0D52"/>
    <w:rsid w:val="009D19EB"/>
    <w:rsid w:val="009D3FB5"/>
    <w:rsid w:val="009D458B"/>
    <w:rsid w:val="009D6B72"/>
    <w:rsid w:val="009D7204"/>
    <w:rsid w:val="009E1EFC"/>
    <w:rsid w:val="009E407E"/>
    <w:rsid w:val="009E4C65"/>
    <w:rsid w:val="009F1BA0"/>
    <w:rsid w:val="009F1EB7"/>
    <w:rsid w:val="00A03440"/>
    <w:rsid w:val="00A07EE1"/>
    <w:rsid w:val="00A12592"/>
    <w:rsid w:val="00A207C4"/>
    <w:rsid w:val="00A24EFD"/>
    <w:rsid w:val="00A30772"/>
    <w:rsid w:val="00A36047"/>
    <w:rsid w:val="00A40FD3"/>
    <w:rsid w:val="00A41E27"/>
    <w:rsid w:val="00A45905"/>
    <w:rsid w:val="00A46420"/>
    <w:rsid w:val="00A466D3"/>
    <w:rsid w:val="00A50624"/>
    <w:rsid w:val="00A542D0"/>
    <w:rsid w:val="00A60D2A"/>
    <w:rsid w:val="00A656D5"/>
    <w:rsid w:val="00A66950"/>
    <w:rsid w:val="00A7266F"/>
    <w:rsid w:val="00A75D16"/>
    <w:rsid w:val="00A80EDD"/>
    <w:rsid w:val="00A81ACB"/>
    <w:rsid w:val="00A86739"/>
    <w:rsid w:val="00A879B9"/>
    <w:rsid w:val="00A91C7C"/>
    <w:rsid w:val="00A97C44"/>
    <w:rsid w:val="00AA120E"/>
    <w:rsid w:val="00AA22DE"/>
    <w:rsid w:val="00AB3A75"/>
    <w:rsid w:val="00AB3BCC"/>
    <w:rsid w:val="00AB4AA8"/>
    <w:rsid w:val="00AB6F8A"/>
    <w:rsid w:val="00AC41CF"/>
    <w:rsid w:val="00AE2632"/>
    <w:rsid w:val="00AE776C"/>
    <w:rsid w:val="00AF0B68"/>
    <w:rsid w:val="00AF2A09"/>
    <w:rsid w:val="00AF3225"/>
    <w:rsid w:val="00B04A2D"/>
    <w:rsid w:val="00B0576F"/>
    <w:rsid w:val="00B103A3"/>
    <w:rsid w:val="00B1100E"/>
    <w:rsid w:val="00B11721"/>
    <w:rsid w:val="00B137C3"/>
    <w:rsid w:val="00B16730"/>
    <w:rsid w:val="00B31442"/>
    <w:rsid w:val="00B31857"/>
    <w:rsid w:val="00B41A58"/>
    <w:rsid w:val="00B44D86"/>
    <w:rsid w:val="00B51B4B"/>
    <w:rsid w:val="00B538AD"/>
    <w:rsid w:val="00B56873"/>
    <w:rsid w:val="00B63F8F"/>
    <w:rsid w:val="00B65E24"/>
    <w:rsid w:val="00B71114"/>
    <w:rsid w:val="00B728CB"/>
    <w:rsid w:val="00B736E9"/>
    <w:rsid w:val="00B77347"/>
    <w:rsid w:val="00B9291B"/>
    <w:rsid w:val="00B92C35"/>
    <w:rsid w:val="00BA6AA2"/>
    <w:rsid w:val="00BA6CFA"/>
    <w:rsid w:val="00BB2133"/>
    <w:rsid w:val="00BB480B"/>
    <w:rsid w:val="00BB5AC6"/>
    <w:rsid w:val="00BC53A4"/>
    <w:rsid w:val="00BD1159"/>
    <w:rsid w:val="00BD46C6"/>
    <w:rsid w:val="00BD745C"/>
    <w:rsid w:val="00BE6832"/>
    <w:rsid w:val="00BF4E0F"/>
    <w:rsid w:val="00C005D8"/>
    <w:rsid w:val="00C00EC5"/>
    <w:rsid w:val="00C013CC"/>
    <w:rsid w:val="00C018EF"/>
    <w:rsid w:val="00C019E4"/>
    <w:rsid w:val="00C07E34"/>
    <w:rsid w:val="00C11E88"/>
    <w:rsid w:val="00C177D6"/>
    <w:rsid w:val="00C2074B"/>
    <w:rsid w:val="00C214AF"/>
    <w:rsid w:val="00C223FA"/>
    <w:rsid w:val="00C23852"/>
    <w:rsid w:val="00C23FCB"/>
    <w:rsid w:val="00C30110"/>
    <w:rsid w:val="00C32F72"/>
    <w:rsid w:val="00C34F93"/>
    <w:rsid w:val="00C35587"/>
    <w:rsid w:val="00C356AD"/>
    <w:rsid w:val="00C371D7"/>
    <w:rsid w:val="00C43638"/>
    <w:rsid w:val="00C44B29"/>
    <w:rsid w:val="00C4635B"/>
    <w:rsid w:val="00C47CE9"/>
    <w:rsid w:val="00C500AA"/>
    <w:rsid w:val="00C5201E"/>
    <w:rsid w:val="00C53576"/>
    <w:rsid w:val="00C56B05"/>
    <w:rsid w:val="00C638E2"/>
    <w:rsid w:val="00C77414"/>
    <w:rsid w:val="00C80C2B"/>
    <w:rsid w:val="00C818DD"/>
    <w:rsid w:val="00C82709"/>
    <w:rsid w:val="00C83C0A"/>
    <w:rsid w:val="00C86384"/>
    <w:rsid w:val="00C86D1B"/>
    <w:rsid w:val="00C90191"/>
    <w:rsid w:val="00C94531"/>
    <w:rsid w:val="00C9563B"/>
    <w:rsid w:val="00C971CA"/>
    <w:rsid w:val="00C97AB7"/>
    <w:rsid w:val="00CA1E21"/>
    <w:rsid w:val="00CA56BE"/>
    <w:rsid w:val="00CA6D7E"/>
    <w:rsid w:val="00CB1223"/>
    <w:rsid w:val="00CB1B2F"/>
    <w:rsid w:val="00CB6C2A"/>
    <w:rsid w:val="00CC0790"/>
    <w:rsid w:val="00CC5C48"/>
    <w:rsid w:val="00CD2B09"/>
    <w:rsid w:val="00CD509B"/>
    <w:rsid w:val="00CD5D32"/>
    <w:rsid w:val="00CD63D6"/>
    <w:rsid w:val="00CE00E9"/>
    <w:rsid w:val="00CE3BEB"/>
    <w:rsid w:val="00CE760B"/>
    <w:rsid w:val="00CF019F"/>
    <w:rsid w:val="00CF786F"/>
    <w:rsid w:val="00D00EFC"/>
    <w:rsid w:val="00D02E84"/>
    <w:rsid w:val="00D06032"/>
    <w:rsid w:val="00D1516B"/>
    <w:rsid w:val="00D210C0"/>
    <w:rsid w:val="00D30D35"/>
    <w:rsid w:val="00D31B64"/>
    <w:rsid w:val="00D32629"/>
    <w:rsid w:val="00D32BD8"/>
    <w:rsid w:val="00D3518B"/>
    <w:rsid w:val="00D42483"/>
    <w:rsid w:val="00D500A4"/>
    <w:rsid w:val="00D6676F"/>
    <w:rsid w:val="00D75E68"/>
    <w:rsid w:val="00D82017"/>
    <w:rsid w:val="00D8488D"/>
    <w:rsid w:val="00D851E4"/>
    <w:rsid w:val="00D85A95"/>
    <w:rsid w:val="00D95290"/>
    <w:rsid w:val="00D97391"/>
    <w:rsid w:val="00DA09E5"/>
    <w:rsid w:val="00DA24BA"/>
    <w:rsid w:val="00DB0E25"/>
    <w:rsid w:val="00DB5FDD"/>
    <w:rsid w:val="00DB6660"/>
    <w:rsid w:val="00DC2D99"/>
    <w:rsid w:val="00DC5F49"/>
    <w:rsid w:val="00DD026C"/>
    <w:rsid w:val="00DD0B3F"/>
    <w:rsid w:val="00DF152E"/>
    <w:rsid w:val="00E05320"/>
    <w:rsid w:val="00E12BC1"/>
    <w:rsid w:val="00E15809"/>
    <w:rsid w:val="00E206DD"/>
    <w:rsid w:val="00E211F4"/>
    <w:rsid w:val="00E27E6F"/>
    <w:rsid w:val="00E31161"/>
    <w:rsid w:val="00E337CE"/>
    <w:rsid w:val="00E37D58"/>
    <w:rsid w:val="00E414B0"/>
    <w:rsid w:val="00E43E24"/>
    <w:rsid w:val="00E47179"/>
    <w:rsid w:val="00E52AAF"/>
    <w:rsid w:val="00E612B9"/>
    <w:rsid w:val="00E65503"/>
    <w:rsid w:val="00E67A5F"/>
    <w:rsid w:val="00E67F3E"/>
    <w:rsid w:val="00E67FD0"/>
    <w:rsid w:val="00E707D5"/>
    <w:rsid w:val="00E70D6B"/>
    <w:rsid w:val="00E85224"/>
    <w:rsid w:val="00E90674"/>
    <w:rsid w:val="00E92DB3"/>
    <w:rsid w:val="00EA234E"/>
    <w:rsid w:val="00EA2657"/>
    <w:rsid w:val="00EA43A1"/>
    <w:rsid w:val="00EA4903"/>
    <w:rsid w:val="00EA5A39"/>
    <w:rsid w:val="00EA635B"/>
    <w:rsid w:val="00EA7896"/>
    <w:rsid w:val="00EB16A6"/>
    <w:rsid w:val="00EB3C82"/>
    <w:rsid w:val="00EB5B9C"/>
    <w:rsid w:val="00EB7EA4"/>
    <w:rsid w:val="00EC08F9"/>
    <w:rsid w:val="00EC138A"/>
    <w:rsid w:val="00EC3B3C"/>
    <w:rsid w:val="00EC6253"/>
    <w:rsid w:val="00EC6CB3"/>
    <w:rsid w:val="00EC75C6"/>
    <w:rsid w:val="00ED0EDE"/>
    <w:rsid w:val="00ED3821"/>
    <w:rsid w:val="00ED521A"/>
    <w:rsid w:val="00ED709A"/>
    <w:rsid w:val="00EE1832"/>
    <w:rsid w:val="00EE4B83"/>
    <w:rsid w:val="00EE7050"/>
    <w:rsid w:val="00EF16B9"/>
    <w:rsid w:val="00EF2EFB"/>
    <w:rsid w:val="00EF62C0"/>
    <w:rsid w:val="00F07879"/>
    <w:rsid w:val="00F11DE0"/>
    <w:rsid w:val="00F120E5"/>
    <w:rsid w:val="00F1234E"/>
    <w:rsid w:val="00F128FB"/>
    <w:rsid w:val="00F140CF"/>
    <w:rsid w:val="00F14653"/>
    <w:rsid w:val="00F15202"/>
    <w:rsid w:val="00F20512"/>
    <w:rsid w:val="00F23473"/>
    <w:rsid w:val="00F30FFF"/>
    <w:rsid w:val="00F34C63"/>
    <w:rsid w:val="00F42E58"/>
    <w:rsid w:val="00F53481"/>
    <w:rsid w:val="00F54484"/>
    <w:rsid w:val="00F577D8"/>
    <w:rsid w:val="00F6359F"/>
    <w:rsid w:val="00F646E7"/>
    <w:rsid w:val="00F7278E"/>
    <w:rsid w:val="00F749A2"/>
    <w:rsid w:val="00F75D62"/>
    <w:rsid w:val="00F80019"/>
    <w:rsid w:val="00F81FF9"/>
    <w:rsid w:val="00F822A8"/>
    <w:rsid w:val="00F84385"/>
    <w:rsid w:val="00F85694"/>
    <w:rsid w:val="00F85AB2"/>
    <w:rsid w:val="00F91A0F"/>
    <w:rsid w:val="00F93219"/>
    <w:rsid w:val="00F94CFD"/>
    <w:rsid w:val="00FA0798"/>
    <w:rsid w:val="00FA2A6D"/>
    <w:rsid w:val="00FB04BD"/>
    <w:rsid w:val="00FB1C32"/>
    <w:rsid w:val="00FB6A8A"/>
    <w:rsid w:val="00FB7CEA"/>
    <w:rsid w:val="00FC11FC"/>
    <w:rsid w:val="00FC2A0C"/>
    <w:rsid w:val="00FC54F4"/>
    <w:rsid w:val="00FC6BB0"/>
    <w:rsid w:val="00FD0AA5"/>
    <w:rsid w:val="00FD2270"/>
    <w:rsid w:val="00FD5076"/>
    <w:rsid w:val="00FD5895"/>
    <w:rsid w:val="00FD746B"/>
    <w:rsid w:val="00FE1C28"/>
    <w:rsid w:val="00FE2B7F"/>
    <w:rsid w:val="00FE2DAC"/>
    <w:rsid w:val="00FE669F"/>
    <w:rsid w:val="00FF0F10"/>
    <w:rsid w:val="00FF305B"/>
    <w:rsid w:val="00FF30A4"/>
    <w:rsid w:val="00FF486B"/>
    <w:rsid w:val="00FF78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09D52B"/>
  <w15:docId w15:val="{8C29AD6A-4F31-4309-8C91-995E80142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7"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6" w:unhideWhenUsed="1"/>
    <w:lsdException w:name="List Number" w:semiHidden="1" w:uiPriority="0" w:unhideWhenUsed="1"/>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uiPriority="0" w:unhideWhenUsed="1"/>
    <w:lsdException w:name="Body Text First Indent" w:semiHidden="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0"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0"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qFormat="1"/>
    <w:lsdException w:name="Book Title" w:qFormat="1"/>
    <w:lsdException w:name="Bibliography" w:semiHidden="1" w:uiPriority="37" w:unhideWhenUsed="1"/>
    <w:lsdException w:name="TOC Heading" w:semiHidden="1" w:uiPriority="5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uiPriority w:val="99"/>
    <w:qFormat/>
    <w:rsid w:val="009B08D6"/>
    <w:rPr>
      <w:rFonts w:ascii="Calibri" w:hAnsi="Calibri"/>
      <w:sz w:val="18"/>
    </w:rPr>
  </w:style>
  <w:style w:type="paragraph" w:styleId="1">
    <w:name w:val="heading 1"/>
    <w:basedOn w:val="a1"/>
    <w:next w:val="a1"/>
    <w:link w:val="10"/>
    <w:uiPriority w:val="2"/>
    <w:qFormat/>
    <w:rsid w:val="00CD63D6"/>
    <w:pPr>
      <w:keepNext/>
      <w:keepLines/>
      <w:pageBreakBefore/>
      <w:numPr>
        <w:numId w:val="37"/>
      </w:numPr>
      <w:suppressLineNumbers/>
      <w:spacing w:before="240" w:line="520" w:lineRule="exact"/>
      <w:outlineLvl w:val="0"/>
    </w:pPr>
    <w:rPr>
      <w:rFonts w:asciiTheme="minorHAnsi" w:eastAsiaTheme="majorEastAsia" w:hAnsiTheme="minorHAnsi" w:cstheme="majorBidi"/>
      <w:caps/>
      <w:color w:val="777777" w:themeColor="accent1" w:themeShade="BF"/>
      <w:sz w:val="48"/>
      <w:szCs w:val="48"/>
    </w:rPr>
  </w:style>
  <w:style w:type="paragraph" w:styleId="20">
    <w:name w:val="heading 2"/>
    <w:basedOn w:val="a1"/>
    <w:next w:val="ParagraphText"/>
    <w:link w:val="21"/>
    <w:autoRedefine/>
    <w:uiPriority w:val="3"/>
    <w:qFormat/>
    <w:rsid w:val="00C638E2"/>
    <w:pPr>
      <w:keepNext/>
      <w:keepLines/>
      <w:numPr>
        <w:ilvl w:val="1"/>
        <w:numId w:val="37"/>
      </w:numPr>
      <w:suppressLineNumbers/>
      <w:spacing w:before="240" w:after="0" w:line="276" w:lineRule="auto"/>
      <w:outlineLvl w:val="1"/>
    </w:pPr>
    <w:rPr>
      <w:rFonts w:asciiTheme="minorHAnsi" w:eastAsia="Times New Roman" w:hAnsiTheme="minorHAnsi" w:cs="Times New Roman"/>
      <w:b/>
      <w:caps/>
      <w:noProof/>
      <w:color w:val="464646" w:themeColor="text1"/>
      <w:sz w:val="24"/>
      <w:szCs w:val="24"/>
      <w:lang w:val="en-US" w:eastAsia="en-US"/>
    </w:rPr>
  </w:style>
  <w:style w:type="paragraph" w:styleId="30">
    <w:name w:val="heading 3"/>
    <w:basedOn w:val="a1"/>
    <w:next w:val="ParagraphText"/>
    <w:link w:val="31"/>
    <w:autoRedefine/>
    <w:uiPriority w:val="4"/>
    <w:qFormat/>
    <w:rsid w:val="00B31442"/>
    <w:pPr>
      <w:keepNext/>
      <w:keepLines/>
      <w:numPr>
        <w:ilvl w:val="2"/>
        <w:numId w:val="37"/>
      </w:numPr>
      <w:suppressLineNumbers/>
      <w:spacing w:before="240" w:after="240" w:line="260" w:lineRule="exact"/>
      <w:outlineLvl w:val="2"/>
    </w:pPr>
    <w:rPr>
      <w:b/>
      <w:caps/>
      <w:color w:val="464646" w:themeColor="text1"/>
      <w:sz w:val="22"/>
    </w:rPr>
  </w:style>
  <w:style w:type="paragraph" w:styleId="4">
    <w:name w:val="heading 4"/>
    <w:aliases w:val="Heading 4_NEX"/>
    <w:basedOn w:val="a1"/>
    <w:next w:val="BodyTextNEX"/>
    <w:link w:val="40"/>
    <w:autoRedefine/>
    <w:uiPriority w:val="5"/>
    <w:qFormat/>
    <w:rsid w:val="00CD63D6"/>
    <w:pPr>
      <w:keepNext/>
      <w:keepLines/>
      <w:numPr>
        <w:ilvl w:val="3"/>
        <w:numId w:val="37"/>
      </w:numPr>
      <w:suppressLineNumbers/>
      <w:spacing w:before="120" w:after="0" w:line="276" w:lineRule="auto"/>
      <w:outlineLvl w:val="3"/>
    </w:pPr>
    <w:rPr>
      <w:rFonts w:asciiTheme="minorHAnsi" w:eastAsia="Times New Roman" w:hAnsiTheme="minorHAnsi" w:cs="Times New Roman"/>
      <w:b/>
      <w:bCs/>
      <w:noProof/>
      <w:color w:val="464646"/>
      <w:sz w:val="22"/>
      <w:lang w:val="en-US" w:eastAsia="en-US"/>
    </w:rPr>
  </w:style>
  <w:style w:type="paragraph" w:styleId="5">
    <w:name w:val="heading 5"/>
    <w:aliases w:val="Heading 5_NEX"/>
    <w:basedOn w:val="a1"/>
    <w:next w:val="BodyTextNEX"/>
    <w:link w:val="50"/>
    <w:uiPriority w:val="6"/>
    <w:qFormat/>
    <w:rsid w:val="00CD63D6"/>
    <w:pPr>
      <w:keepNext/>
      <w:keepLines/>
      <w:numPr>
        <w:ilvl w:val="4"/>
        <w:numId w:val="37"/>
      </w:numPr>
      <w:suppressLineNumbers/>
      <w:spacing w:before="240" w:after="0" w:line="276" w:lineRule="auto"/>
      <w:outlineLvl w:val="4"/>
    </w:pPr>
    <w:rPr>
      <w:rFonts w:eastAsia="Times New Roman" w:cs="Times New Roman"/>
      <w:b/>
      <w:bCs/>
      <w:noProof/>
      <w:color w:val="464646" w:themeColor="text1"/>
      <w:sz w:val="22"/>
      <w:lang w:val="en-US" w:eastAsia="en-US"/>
    </w:rPr>
  </w:style>
  <w:style w:type="paragraph" w:styleId="6">
    <w:name w:val="heading 6"/>
    <w:aliases w:val="Heading 6_NEX"/>
    <w:basedOn w:val="a1"/>
    <w:next w:val="BodyTextNEX"/>
    <w:link w:val="60"/>
    <w:uiPriority w:val="7"/>
    <w:qFormat/>
    <w:rsid w:val="00CD63D6"/>
    <w:pPr>
      <w:keepNext/>
      <w:keepLines/>
      <w:numPr>
        <w:ilvl w:val="5"/>
        <w:numId w:val="37"/>
      </w:numPr>
      <w:suppressLineNumbers/>
      <w:spacing w:before="240" w:after="0" w:line="276" w:lineRule="auto"/>
      <w:outlineLvl w:val="5"/>
    </w:pPr>
    <w:rPr>
      <w:rFonts w:eastAsia="Times New Roman" w:cs="Arial"/>
      <w:b/>
      <w:bCs/>
      <w:iCs/>
      <w:color w:val="464646" w:themeColor="text1"/>
      <w:sz w:val="22"/>
      <w:szCs w:val="20"/>
      <w:lang w:val="en-US" w:eastAsia="en-US"/>
    </w:rPr>
  </w:style>
  <w:style w:type="paragraph" w:styleId="7">
    <w:name w:val="heading 7"/>
    <w:basedOn w:val="a1"/>
    <w:next w:val="a1"/>
    <w:link w:val="70"/>
    <w:uiPriority w:val="99"/>
    <w:semiHidden/>
    <w:qFormat/>
    <w:rsid w:val="00CD63D6"/>
    <w:pPr>
      <w:widowControl w:val="0"/>
      <w:numPr>
        <w:ilvl w:val="6"/>
        <w:numId w:val="11"/>
      </w:numPr>
      <w:suppressLineNumbers/>
      <w:spacing w:before="240" w:after="60" w:line="240" w:lineRule="atLeast"/>
      <w:outlineLvl w:val="6"/>
    </w:pPr>
    <w:rPr>
      <w:rFonts w:ascii="Verdana" w:eastAsia="Times New Roman" w:hAnsi="Verdana" w:cs="Times New Roman"/>
      <w:sz w:val="20"/>
      <w:szCs w:val="20"/>
      <w:lang w:val="en-US" w:eastAsia="en-US"/>
    </w:rPr>
  </w:style>
  <w:style w:type="paragraph" w:styleId="8">
    <w:name w:val="heading 8"/>
    <w:basedOn w:val="a1"/>
    <w:next w:val="a1"/>
    <w:link w:val="80"/>
    <w:uiPriority w:val="99"/>
    <w:semiHidden/>
    <w:qFormat/>
    <w:rsid w:val="00CD63D6"/>
    <w:pPr>
      <w:widowControl w:val="0"/>
      <w:numPr>
        <w:ilvl w:val="7"/>
        <w:numId w:val="11"/>
      </w:numPr>
      <w:suppressLineNumbers/>
      <w:spacing w:before="240" w:after="60" w:line="240" w:lineRule="atLeast"/>
      <w:outlineLvl w:val="7"/>
    </w:pPr>
    <w:rPr>
      <w:rFonts w:ascii="Verdana" w:eastAsia="Times New Roman" w:hAnsi="Verdana" w:cs="Times New Roman"/>
      <w:i/>
      <w:sz w:val="20"/>
      <w:szCs w:val="20"/>
      <w:lang w:val="en-US" w:eastAsia="en-US"/>
    </w:rPr>
  </w:style>
  <w:style w:type="paragraph" w:styleId="9">
    <w:name w:val="heading 9"/>
    <w:basedOn w:val="a1"/>
    <w:next w:val="a1"/>
    <w:link w:val="90"/>
    <w:uiPriority w:val="99"/>
    <w:semiHidden/>
    <w:qFormat/>
    <w:rsid w:val="00CD63D6"/>
    <w:pPr>
      <w:widowControl w:val="0"/>
      <w:numPr>
        <w:ilvl w:val="8"/>
        <w:numId w:val="11"/>
      </w:numPr>
      <w:suppressLineNumbers/>
      <w:spacing w:before="240" w:after="60" w:line="240" w:lineRule="atLeast"/>
      <w:outlineLvl w:val="8"/>
    </w:pPr>
    <w:rPr>
      <w:rFonts w:ascii="Verdana" w:eastAsia="Times New Roman" w:hAnsi="Verdana" w:cs="Times New Roman"/>
      <w:b/>
      <w:i/>
      <w:szCs w:val="20"/>
      <w:lang w:val="en-US"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aliases w:val="Header - Regular Upper"/>
    <w:basedOn w:val="a1"/>
    <w:link w:val="a6"/>
    <w:uiPriority w:val="99"/>
    <w:semiHidden/>
    <w:rsid w:val="00CD63D6"/>
    <w:pPr>
      <w:tabs>
        <w:tab w:val="center" w:pos="4513"/>
        <w:tab w:val="right" w:pos="9026"/>
      </w:tabs>
      <w:spacing w:after="0" w:line="240" w:lineRule="auto"/>
    </w:pPr>
  </w:style>
  <w:style w:type="character" w:customStyle="1" w:styleId="a6">
    <w:name w:val="页眉 字符"/>
    <w:aliases w:val="Header - Regular Upper 字符"/>
    <w:basedOn w:val="a2"/>
    <w:link w:val="a5"/>
    <w:uiPriority w:val="99"/>
    <w:semiHidden/>
    <w:rsid w:val="00CD63D6"/>
    <w:rPr>
      <w:rFonts w:ascii="Calibri" w:hAnsi="Calibri"/>
      <w:sz w:val="18"/>
    </w:rPr>
  </w:style>
  <w:style w:type="paragraph" w:styleId="a7">
    <w:name w:val="footer"/>
    <w:basedOn w:val="a1"/>
    <w:link w:val="a8"/>
    <w:uiPriority w:val="99"/>
    <w:semiHidden/>
    <w:rsid w:val="00CD63D6"/>
    <w:pPr>
      <w:tabs>
        <w:tab w:val="center" w:pos="4513"/>
        <w:tab w:val="right" w:pos="9026"/>
      </w:tabs>
      <w:spacing w:after="0" w:line="240" w:lineRule="auto"/>
    </w:pPr>
  </w:style>
  <w:style w:type="character" w:customStyle="1" w:styleId="a8">
    <w:name w:val="页脚 字符"/>
    <w:basedOn w:val="a2"/>
    <w:link w:val="a7"/>
    <w:uiPriority w:val="99"/>
    <w:semiHidden/>
    <w:rsid w:val="00CD63D6"/>
    <w:rPr>
      <w:rFonts w:ascii="Calibri" w:hAnsi="Calibri"/>
      <w:sz w:val="18"/>
    </w:rPr>
  </w:style>
  <w:style w:type="table" w:styleId="a9">
    <w:name w:val="Table Grid"/>
    <w:basedOn w:val="a3"/>
    <w:rsid w:val="00CD6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NEX">
    <w:name w:val="Normal_NEX"/>
    <w:basedOn w:val="a1"/>
    <w:uiPriority w:val="99"/>
    <w:semiHidden/>
    <w:qFormat/>
    <w:rsid w:val="00CD63D6"/>
    <w:pPr>
      <w:spacing w:after="0" w:line="240" w:lineRule="exact"/>
    </w:pPr>
    <w:rPr>
      <w:color w:val="464646" w:themeColor="text1"/>
    </w:rPr>
  </w:style>
  <w:style w:type="paragraph" w:customStyle="1" w:styleId="RecipientAddressNEX">
    <w:name w:val="Recipient Address_NEX"/>
    <w:basedOn w:val="NormalNEX"/>
    <w:uiPriority w:val="99"/>
    <w:semiHidden/>
    <w:qFormat/>
    <w:rsid w:val="00CD63D6"/>
  </w:style>
  <w:style w:type="paragraph" w:customStyle="1" w:styleId="SalutationNEX">
    <w:name w:val="Salutation_NEX"/>
    <w:basedOn w:val="NormalNEX"/>
    <w:uiPriority w:val="99"/>
    <w:semiHidden/>
    <w:qFormat/>
    <w:rsid w:val="00CD63D6"/>
    <w:pPr>
      <w:spacing w:after="240"/>
    </w:pPr>
  </w:style>
  <w:style w:type="paragraph" w:customStyle="1" w:styleId="BodyTextNEX">
    <w:name w:val="Body Text_NEX"/>
    <w:basedOn w:val="NormalNEX"/>
    <w:qFormat/>
    <w:rsid w:val="00CD63D6"/>
    <w:pPr>
      <w:suppressLineNumbers/>
      <w:spacing w:before="120" w:after="60" w:line="276" w:lineRule="auto"/>
      <w:ind w:left="284"/>
    </w:pPr>
    <w:rPr>
      <w:sz w:val="22"/>
    </w:rPr>
  </w:style>
  <w:style w:type="paragraph" w:customStyle="1" w:styleId="SenderNEX">
    <w:name w:val="Sender_NEX"/>
    <w:basedOn w:val="NormalNEX"/>
    <w:uiPriority w:val="99"/>
    <w:semiHidden/>
    <w:qFormat/>
    <w:rsid w:val="00CD63D6"/>
  </w:style>
  <w:style w:type="paragraph" w:customStyle="1" w:styleId="FooterTextNEX">
    <w:name w:val="Footer Text_NEX"/>
    <w:basedOn w:val="NormalNEX"/>
    <w:uiPriority w:val="99"/>
    <w:semiHidden/>
    <w:qFormat/>
    <w:rsid w:val="00CD63D6"/>
    <w:pPr>
      <w:framePr w:hSpace="181" w:wrap="around" w:vAnchor="page" w:hAnchor="margin" w:y="15820"/>
      <w:spacing w:line="180" w:lineRule="exact"/>
      <w:suppressOverlap/>
    </w:pPr>
    <w:rPr>
      <w:color w:val="00AFAF" w:themeColor="accent4"/>
      <w:sz w:val="17"/>
    </w:rPr>
  </w:style>
  <w:style w:type="character" w:customStyle="1" w:styleId="BoldFooterNEX">
    <w:name w:val="Bold Footer_NEX"/>
    <w:basedOn w:val="a2"/>
    <w:uiPriority w:val="99"/>
    <w:semiHidden/>
    <w:qFormat/>
    <w:rsid w:val="00CD63D6"/>
    <w:rPr>
      <w:rFonts w:ascii="NEX Heavy" w:hAnsi="NEX Heavy"/>
    </w:rPr>
  </w:style>
  <w:style w:type="character" w:customStyle="1" w:styleId="GreenBoldFooterNEX">
    <w:name w:val="Green Bold Footer_NEX"/>
    <w:basedOn w:val="a2"/>
    <w:uiPriority w:val="99"/>
    <w:semiHidden/>
    <w:qFormat/>
    <w:rsid w:val="00CD63D6"/>
    <w:rPr>
      <w:rFonts w:ascii="NEX Heavy" w:hAnsi="NEX Heavy"/>
      <w:color w:val="C8CD2D" w:themeColor="accent2"/>
    </w:rPr>
  </w:style>
  <w:style w:type="paragraph" w:customStyle="1" w:styleId="DisclaimerNEX">
    <w:name w:val="Disclaimer_NEX"/>
    <w:basedOn w:val="NormalNEX"/>
    <w:uiPriority w:val="99"/>
    <w:semiHidden/>
    <w:qFormat/>
    <w:rsid w:val="00CD63D6"/>
    <w:pPr>
      <w:framePr w:hSpace="181" w:wrap="around" w:vAnchor="page" w:hAnchor="margin" w:y="15877"/>
      <w:spacing w:line="160" w:lineRule="exact"/>
      <w:suppressOverlap/>
    </w:pPr>
    <w:rPr>
      <w:sz w:val="12"/>
    </w:rPr>
  </w:style>
  <w:style w:type="paragraph" w:customStyle="1" w:styleId="Heading1NEX">
    <w:name w:val="Heading 1_NEX"/>
    <w:basedOn w:val="NormalNEX"/>
    <w:next w:val="BodyTextNEX"/>
    <w:qFormat/>
    <w:rsid w:val="00CD63D6"/>
    <w:pPr>
      <w:keepNext/>
      <w:keepLines/>
      <w:pageBreakBefore/>
      <w:suppressLineNumbers/>
      <w:spacing w:before="240" w:line="520" w:lineRule="exact"/>
      <w:ind w:left="283" w:hanging="1134"/>
      <w:outlineLvl w:val="0"/>
    </w:pPr>
    <w:rPr>
      <w:caps/>
      <w:sz w:val="48"/>
    </w:rPr>
  </w:style>
  <w:style w:type="paragraph" w:customStyle="1" w:styleId="BulletlevelOneNEX">
    <w:name w:val="Bullet level One_NEX"/>
    <w:basedOn w:val="NormalNEX"/>
    <w:uiPriority w:val="8"/>
    <w:qFormat/>
    <w:rsid w:val="00CD63D6"/>
    <w:pPr>
      <w:keepNext/>
      <w:keepLines/>
      <w:numPr>
        <w:numId w:val="3"/>
      </w:numPr>
      <w:suppressLineNumbers/>
      <w:spacing w:before="120" w:after="60" w:line="276" w:lineRule="auto"/>
      <w:ind w:left="850" w:hanging="425"/>
    </w:pPr>
    <w:rPr>
      <w:sz w:val="22"/>
      <w:lang w:val="en-US"/>
    </w:rPr>
  </w:style>
  <w:style w:type="paragraph" w:customStyle="1" w:styleId="BulletLevelTwoNEX">
    <w:name w:val="Bullet Level Two_NEX"/>
    <w:basedOn w:val="NormalNEX"/>
    <w:uiPriority w:val="9"/>
    <w:qFormat/>
    <w:rsid w:val="00CD63D6"/>
    <w:pPr>
      <w:widowControl w:val="0"/>
      <w:numPr>
        <w:numId w:val="1"/>
      </w:numPr>
      <w:suppressLineNumbers/>
      <w:spacing w:before="120" w:after="60" w:line="276" w:lineRule="auto"/>
      <w:ind w:left="1208" w:hanging="357"/>
    </w:pPr>
    <w:rPr>
      <w:sz w:val="22"/>
    </w:rPr>
  </w:style>
  <w:style w:type="paragraph" w:customStyle="1" w:styleId="HeaderNameNEX">
    <w:name w:val="Header Name_NEX"/>
    <w:basedOn w:val="NormalNEX"/>
    <w:uiPriority w:val="99"/>
    <w:semiHidden/>
    <w:qFormat/>
    <w:rsid w:val="00CD63D6"/>
    <w:pPr>
      <w:framePr w:hSpace="181" w:wrap="around" w:vAnchor="text" w:hAnchor="text" w:y="1"/>
      <w:spacing w:line="240" w:lineRule="auto"/>
      <w:suppressOverlap/>
    </w:pPr>
    <w:rPr>
      <w:rFonts w:ascii="NEX Heavy" w:hAnsi="NEX Heavy"/>
      <w:color w:val="00AFAF" w:themeColor="accent4"/>
      <w:sz w:val="17"/>
    </w:rPr>
  </w:style>
  <w:style w:type="paragraph" w:customStyle="1" w:styleId="HeaderJobTitleNEX">
    <w:name w:val="Header Job Title_NEX"/>
    <w:basedOn w:val="HeaderNameNEX"/>
    <w:uiPriority w:val="99"/>
    <w:semiHidden/>
    <w:qFormat/>
    <w:rsid w:val="00CD63D6"/>
    <w:pPr>
      <w:framePr w:wrap="around" w:vAnchor="page" w:y="1419"/>
    </w:pPr>
    <w:rPr>
      <w:i/>
    </w:rPr>
  </w:style>
  <w:style w:type="paragraph" w:customStyle="1" w:styleId="NameJobTitleNEX">
    <w:name w:val="Name &amp; Job Title_NEX"/>
    <w:basedOn w:val="NormalNEX"/>
    <w:uiPriority w:val="99"/>
    <w:semiHidden/>
    <w:qFormat/>
    <w:rsid w:val="00CD63D6"/>
    <w:pPr>
      <w:spacing w:before="240" w:after="240" w:line="260" w:lineRule="exact"/>
      <w:ind w:left="284"/>
      <w:contextualSpacing/>
    </w:pPr>
    <w:rPr>
      <w:b/>
      <w:color w:val="00AFAF" w:themeColor="accent4"/>
      <w:sz w:val="22"/>
    </w:rPr>
  </w:style>
  <w:style w:type="paragraph" w:customStyle="1" w:styleId="IntroTextNEX">
    <w:name w:val="Intro Text_NEX"/>
    <w:basedOn w:val="NormalNEX"/>
    <w:uiPriority w:val="99"/>
    <w:semiHidden/>
    <w:qFormat/>
    <w:rsid w:val="00CD63D6"/>
    <w:pPr>
      <w:pBdr>
        <w:bottom w:val="single" w:sz="8" w:space="16" w:color="464646" w:themeColor="text1"/>
      </w:pBdr>
      <w:spacing w:before="240" w:after="480" w:line="320" w:lineRule="exact"/>
      <w:ind w:left="284"/>
    </w:pPr>
    <w:rPr>
      <w:sz w:val="26"/>
    </w:rPr>
  </w:style>
  <w:style w:type="paragraph" w:customStyle="1" w:styleId="Heading2NEX">
    <w:name w:val="Heading 2_NEX"/>
    <w:basedOn w:val="NormalNEX"/>
    <w:next w:val="BodyTextNEX"/>
    <w:qFormat/>
    <w:rsid w:val="00CD63D6"/>
    <w:pPr>
      <w:keepNext/>
      <w:keepLines/>
      <w:suppressLineNumbers/>
      <w:spacing w:before="240" w:after="240" w:line="280" w:lineRule="exact"/>
      <w:ind w:left="283" w:hanging="1134"/>
      <w:outlineLvl w:val="1"/>
    </w:pPr>
    <w:rPr>
      <w:b/>
      <w:caps/>
      <w:sz w:val="24"/>
    </w:rPr>
  </w:style>
  <w:style w:type="paragraph" w:customStyle="1" w:styleId="BulletLevelThreeNEX">
    <w:name w:val="Bullet Level Three_NEX"/>
    <w:basedOn w:val="BulletLevelTwoNEX"/>
    <w:uiPriority w:val="10"/>
    <w:qFormat/>
    <w:rsid w:val="00CD63D6"/>
    <w:pPr>
      <w:ind w:left="1604"/>
    </w:pPr>
  </w:style>
  <w:style w:type="character" w:customStyle="1" w:styleId="BoldNEX">
    <w:name w:val="Bold_NEX"/>
    <w:basedOn w:val="a2"/>
    <w:uiPriority w:val="99"/>
    <w:semiHidden/>
    <w:qFormat/>
    <w:rsid w:val="00CD63D6"/>
    <w:rPr>
      <w:b/>
    </w:rPr>
  </w:style>
  <w:style w:type="paragraph" w:customStyle="1" w:styleId="Heading3NEX">
    <w:name w:val="Heading 3_NEX"/>
    <w:basedOn w:val="NormalNEX"/>
    <w:next w:val="BodyTextNEX"/>
    <w:qFormat/>
    <w:rsid w:val="00CD63D6"/>
    <w:pPr>
      <w:keepNext/>
      <w:keepLines/>
      <w:suppressLineNumbers/>
      <w:spacing w:before="240" w:after="240" w:line="260" w:lineRule="exact"/>
      <w:ind w:left="283" w:hanging="1134"/>
      <w:outlineLvl w:val="1"/>
    </w:pPr>
    <w:rPr>
      <w:b/>
      <w:caps/>
      <w:sz w:val="22"/>
    </w:rPr>
  </w:style>
  <w:style w:type="paragraph" w:customStyle="1" w:styleId="BodyTextwithLineNEX">
    <w:name w:val="Body Text with Line_NEX"/>
    <w:basedOn w:val="BodyTextNEX"/>
    <w:uiPriority w:val="99"/>
    <w:semiHidden/>
    <w:qFormat/>
    <w:rsid w:val="00CD63D6"/>
    <w:pPr>
      <w:pBdr>
        <w:bottom w:val="single" w:sz="8" w:space="16" w:color="auto"/>
      </w:pBdr>
    </w:pPr>
  </w:style>
  <w:style w:type="paragraph" w:customStyle="1" w:styleId="HeaderNEX">
    <w:name w:val="Header_NEX"/>
    <w:basedOn w:val="a5"/>
    <w:uiPriority w:val="99"/>
    <w:semiHidden/>
    <w:qFormat/>
    <w:rsid w:val="00CD63D6"/>
    <w:pPr>
      <w:jc w:val="right"/>
    </w:pPr>
    <w:rPr>
      <w:caps/>
      <w:sz w:val="12"/>
    </w:rPr>
  </w:style>
  <w:style w:type="paragraph" w:customStyle="1" w:styleId="FooterNEX">
    <w:name w:val="Footer_NEX"/>
    <w:basedOn w:val="NormalNEX"/>
    <w:uiPriority w:val="99"/>
    <w:semiHidden/>
    <w:qFormat/>
    <w:rsid w:val="00CD63D6"/>
    <w:pPr>
      <w:framePr w:hSpace="181" w:wrap="around" w:vAnchor="page" w:hAnchor="text" w:y="16161"/>
      <w:spacing w:line="180" w:lineRule="exact"/>
      <w:suppressOverlap/>
    </w:pPr>
    <w:rPr>
      <w:caps/>
      <w:sz w:val="14"/>
    </w:rPr>
  </w:style>
  <w:style w:type="paragraph" w:customStyle="1" w:styleId="FooterBPNEX">
    <w:name w:val="Footer BP_NEX"/>
    <w:basedOn w:val="NormalNEX"/>
    <w:uiPriority w:val="99"/>
    <w:semiHidden/>
    <w:qFormat/>
    <w:rsid w:val="00CD63D6"/>
    <w:pPr>
      <w:framePr w:hSpace="181" w:wrap="around" w:vAnchor="page" w:hAnchor="text" w:y="16161"/>
      <w:spacing w:line="200" w:lineRule="exact"/>
      <w:suppressOverlap/>
      <w:jc w:val="right"/>
    </w:pPr>
    <w:rPr>
      <w:caps/>
      <w:color w:val="auto"/>
      <w:sz w:val="14"/>
    </w:rPr>
  </w:style>
  <w:style w:type="paragraph" w:customStyle="1" w:styleId="ContentsHeadingNEX">
    <w:name w:val="Contents Heading_NEX"/>
    <w:uiPriority w:val="77"/>
    <w:qFormat/>
    <w:rsid w:val="00CD63D6"/>
    <w:pPr>
      <w:pageBreakBefore/>
      <w:spacing w:after="240"/>
    </w:pPr>
    <w:rPr>
      <w:rFonts w:ascii="Calibri" w:hAnsi="Calibri"/>
      <w:caps/>
      <w:color w:val="464646" w:themeColor="text1"/>
      <w:sz w:val="48"/>
    </w:rPr>
  </w:style>
  <w:style w:type="paragraph" w:customStyle="1" w:styleId="KeyMessageNEX">
    <w:name w:val="Key Message_NEX"/>
    <w:basedOn w:val="NormalNEX"/>
    <w:uiPriority w:val="99"/>
    <w:semiHidden/>
    <w:qFormat/>
    <w:rsid w:val="00CD63D6"/>
    <w:pPr>
      <w:spacing w:after="240" w:line="520" w:lineRule="exact"/>
    </w:pPr>
    <w:rPr>
      <w:caps/>
      <w:color w:val="00AFAF" w:themeColor="accent4"/>
      <w:sz w:val="48"/>
    </w:rPr>
  </w:style>
  <w:style w:type="character" w:customStyle="1" w:styleId="ItalicsNEX">
    <w:name w:val="Italics_NEX"/>
    <w:basedOn w:val="a2"/>
    <w:uiPriority w:val="99"/>
    <w:semiHidden/>
    <w:qFormat/>
    <w:rsid w:val="00CD63D6"/>
    <w:rPr>
      <w:i/>
    </w:rPr>
  </w:style>
  <w:style w:type="paragraph" w:customStyle="1" w:styleId="QuoteSourceNEX">
    <w:name w:val="Quote Source_NEX"/>
    <w:basedOn w:val="NormalNEX"/>
    <w:uiPriority w:val="99"/>
    <w:semiHidden/>
    <w:qFormat/>
    <w:rsid w:val="00CD63D6"/>
    <w:pPr>
      <w:spacing w:after="240" w:line="260" w:lineRule="exact"/>
      <w:ind w:left="454" w:right="454"/>
    </w:pPr>
    <w:rPr>
      <w:b/>
      <w:color w:val="00AFAF" w:themeColor="accent4"/>
      <w:sz w:val="22"/>
    </w:rPr>
  </w:style>
  <w:style w:type="paragraph" w:customStyle="1" w:styleId="QuoteNEX">
    <w:name w:val="Quote_NEX"/>
    <w:basedOn w:val="NormalNEX"/>
    <w:uiPriority w:val="99"/>
    <w:semiHidden/>
    <w:qFormat/>
    <w:rsid w:val="00CD63D6"/>
    <w:pPr>
      <w:spacing w:line="260" w:lineRule="exact"/>
      <w:ind w:left="454" w:right="454"/>
    </w:pPr>
    <w:rPr>
      <w:i/>
      <w:sz w:val="22"/>
    </w:rPr>
  </w:style>
  <w:style w:type="character" w:customStyle="1" w:styleId="BoldGreenNEX">
    <w:name w:val="Bold Green_NEX"/>
    <w:basedOn w:val="a2"/>
    <w:uiPriority w:val="99"/>
    <w:semiHidden/>
    <w:qFormat/>
    <w:rsid w:val="00CD63D6"/>
    <w:rPr>
      <w:b/>
      <w:color w:val="C8CD2D" w:themeColor="accent2"/>
    </w:rPr>
  </w:style>
  <w:style w:type="paragraph" w:customStyle="1" w:styleId="ContactDetailsNEX">
    <w:name w:val="Contact Details_NEX"/>
    <w:basedOn w:val="NormalNEX"/>
    <w:uiPriority w:val="99"/>
    <w:semiHidden/>
    <w:qFormat/>
    <w:rsid w:val="00CD63D6"/>
    <w:pPr>
      <w:tabs>
        <w:tab w:val="left" w:pos="454"/>
      </w:tabs>
      <w:spacing w:before="120" w:after="120" w:line="260" w:lineRule="exact"/>
      <w:contextualSpacing/>
    </w:pPr>
    <w:rPr>
      <w:color w:val="00AFAF" w:themeColor="accent4"/>
      <w:sz w:val="22"/>
    </w:rPr>
  </w:style>
  <w:style w:type="paragraph" w:styleId="11">
    <w:name w:val="toc 1"/>
    <w:basedOn w:val="a1"/>
    <w:next w:val="a1"/>
    <w:autoRedefine/>
    <w:uiPriority w:val="39"/>
    <w:rsid w:val="00CD63D6"/>
    <w:pPr>
      <w:pBdr>
        <w:top w:val="single" w:sz="8" w:space="6" w:color="464646" w:themeColor="text1"/>
      </w:pBdr>
      <w:tabs>
        <w:tab w:val="right" w:pos="9123"/>
      </w:tabs>
      <w:spacing w:before="120" w:after="0" w:line="240" w:lineRule="auto"/>
    </w:pPr>
    <w:rPr>
      <w:b/>
      <w:caps/>
      <w:color w:val="00AFAF" w:themeColor="accent4"/>
      <w:sz w:val="20"/>
    </w:rPr>
  </w:style>
  <w:style w:type="paragraph" w:styleId="22">
    <w:name w:val="toc 2"/>
    <w:basedOn w:val="a1"/>
    <w:next w:val="a1"/>
    <w:autoRedefine/>
    <w:uiPriority w:val="39"/>
    <w:rsid w:val="00CD63D6"/>
    <w:pPr>
      <w:tabs>
        <w:tab w:val="right" w:pos="9123"/>
      </w:tabs>
      <w:spacing w:before="60" w:after="0" w:line="240" w:lineRule="auto"/>
      <w:ind w:left="567" w:hanging="567"/>
    </w:pPr>
    <w:rPr>
      <w:color w:val="464646" w:themeColor="text1"/>
    </w:rPr>
  </w:style>
  <w:style w:type="paragraph" w:customStyle="1" w:styleId="SubtitleNEX">
    <w:name w:val="Subtitle_NEX"/>
    <w:basedOn w:val="NormalNEX"/>
    <w:uiPriority w:val="99"/>
    <w:semiHidden/>
    <w:qFormat/>
    <w:rsid w:val="00CD63D6"/>
    <w:pPr>
      <w:framePr w:hSpace="181" w:wrap="around" w:vAnchor="page" w:hAnchor="text" w:y="3661"/>
      <w:spacing w:after="60" w:line="360" w:lineRule="exact"/>
    </w:pPr>
    <w:rPr>
      <w:caps/>
      <w:sz w:val="32"/>
    </w:rPr>
  </w:style>
  <w:style w:type="paragraph" w:customStyle="1" w:styleId="TitleNEX">
    <w:name w:val="Title_NEX"/>
    <w:basedOn w:val="a1"/>
    <w:uiPriority w:val="99"/>
    <w:semiHidden/>
    <w:qFormat/>
    <w:rsid w:val="00CD63D6"/>
    <w:pPr>
      <w:framePr w:hSpace="181" w:wrap="around" w:vAnchor="page" w:hAnchor="text" w:y="3743"/>
      <w:spacing w:after="0" w:line="680" w:lineRule="exact"/>
    </w:pPr>
    <w:rPr>
      <w:caps/>
      <w:sz w:val="64"/>
    </w:rPr>
  </w:style>
  <w:style w:type="paragraph" w:customStyle="1" w:styleId="CoverTextNEX">
    <w:name w:val="Cover Text_NEX"/>
    <w:basedOn w:val="NormalNEX"/>
    <w:uiPriority w:val="99"/>
    <w:semiHidden/>
    <w:qFormat/>
    <w:rsid w:val="00CD63D6"/>
    <w:pPr>
      <w:framePr w:hSpace="181" w:wrap="around" w:vAnchor="page" w:hAnchor="text" w:y="3743"/>
      <w:spacing w:line="320" w:lineRule="exact"/>
    </w:pPr>
    <w:rPr>
      <w:sz w:val="24"/>
    </w:rPr>
  </w:style>
  <w:style w:type="paragraph" w:customStyle="1" w:styleId="BPTextNEX">
    <w:name w:val="BP_Text_NEX"/>
    <w:basedOn w:val="NormalNEX"/>
    <w:uiPriority w:val="99"/>
    <w:semiHidden/>
    <w:qFormat/>
    <w:rsid w:val="00CD63D6"/>
    <w:pPr>
      <w:spacing w:line="260" w:lineRule="exact"/>
    </w:pPr>
    <w:rPr>
      <w:sz w:val="22"/>
    </w:rPr>
  </w:style>
  <w:style w:type="character" w:customStyle="1" w:styleId="BlueNEX">
    <w:name w:val="Blue_NEX"/>
    <w:basedOn w:val="a2"/>
    <w:uiPriority w:val="99"/>
    <w:semiHidden/>
    <w:qFormat/>
    <w:rsid w:val="00CD63D6"/>
    <w:rPr>
      <w:color w:val="00AFAF" w:themeColor="accent4"/>
    </w:rPr>
  </w:style>
  <w:style w:type="paragraph" w:customStyle="1" w:styleId="BPNameNEX">
    <w:name w:val="BP_Name_NEX"/>
    <w:basedOn w:val="NormalNEX"/>
    <w:uiPriority w:val="99"/>
    <w:semiHidden/>
    <w:qFormat/>
    <w:rsid w:val="00CD63D6"/>
    <w:pPr>
      <w:spacing w:line="280" w:lineRule="exact"/>
    </w:pPr>
    <w:rPr>
      <w:b/>
      <w:color w:val="00AFAF" w:themeColor="accent4"/>
      <w:sz w:val="24"/>
    </w:rPr>
  </w:style>
  <w:style w:type="paragraph" w:customStyle="1" w:styleId="BPJobTitleNEX">
    <w:name w:val="BP_Job Title_NEX"/>
    <w:basedOn w:val="NormalNEX"/>
    <w:uiPriority w:val="99"/>
    <w:semiHidden/>
    <w:qFormat/>
    <w:rsid w:val="00CD63D6"/>
    <w:pPr>
      <w:spacing w:line="260" w:lineRule="exact"/>
    </w:pPr>
    <w:rPr>
      <w:b/>
      <w:i/>
      <w:color w:val="00AFAF" w:themeColor="accent4"/>
      <w:sz w:val="22"/>
    </w:rPr>
  </w:style>
  <w:style w:type="paragraph" w:customStyle="1" w:styleId="BPContactDetailsNEX">
    <w:name w:val="BP_Contact Details_NEX"/>
    <w:basedOn w:val="NormalNEX"/>
    <w:uiPriority w:val="99"/>
    <w:semiHidden/>
    <w:qFormat/>
    <w:rsid w:val="00CD63D6"/>
    <w:pPr>
      <w:spacing w:before="120" w:after="240" w:line="260" w:lineRule="exact"/>
      <w:contextualSpacing/>
    </w:pPr>
    <w:rPr>
      <w:color w:val="00AFAF" w:themeColor="accent4"/>
      <w:sz w:val="22"/>
    </w:rPr>
  </w:style>
  <w:style w:type="paragraph" w:customStyle="1" w:styleId="BPNameSmallNEX">
    <w:name w:val="BP_Name Small_NEX"/>
    <w:basedOn w:val="NormalNEX"/>
    <w:uiPriority w:val="99"/>
    <w:semiHidden/>
    <w:qFormat/>
    <w:rsid w:val="00CD63D6"/>
    <w:pPr>
      <w:spacing w:before="200" w:line="200" w:lineRule="exact"/>
    </w:pPr>
    <w:rPr>
      <w:b/>
      <w:color w:val="00AFAF" w:themeColor="accent4"/>
      <w:sz w:val="16"/>
    </w:rPr>
  </w:style>
  <w:style w:type="paragraph" w:customStyle="1" w:styleId="BPJobTitleSmallNEX">
    <w:name w:val="BP_Job Title Small_NEX"/>
    <w:basedOn w:val="NormalNEX"/>
    <w:uiPriority w:val="99"/>
    <w:semiHidden/>
    <w:qFormat/>
    <w:rsid w:val="00CD63D6"/>
    <w:pPr>
      <w:spacing w:after="120" w:line="200" w:lineRule="exact"/>
    </w:pPr>
    <w:rPr>
      <w:b/>
      <w:i/>
      <w:color w:val="00AFAF" w:themeColor="accent4"/>
      <w:sz w:val="16"/>
    </w:rPr>
  </w:style>
  <w:style w:type="paragraph" w:customStyle="1" w:styleId="BPAddressNEX">
    <w:name w:val="BP_Address_NEX"/>
    <w:basedOn w:val="NormalNEX"/>
    <w:uiPriority w:val="99"/>
    <w:semiHidden/>
    <w:qFormat/>
    <w:rsid w:val="00CD63D6"/>
    <w:pPr>
      <w:spacing w:line="200" w:lineRule="exact"/>
    </w:pPr>
    <w:rPr>
      <w:color w:val="00AFAF" w:themeColor="accent4"/>
      <w:sz w:val="14"/>
    </w:rPr>
  </w:style>
  <w:style w:type="paragraph" w:customStyle="1" w:styleId="BPTextSmallNEX">
    <w:name w:val="BP_Text_Small_NEX"/>
    <w:basedOn w:val="NormalNEX"/>
    <w:uiPriority w:val="99"/>
    <w:semiHidden/>
    <w:qFormat/>
    <w:rsid w:val="00CD63D6"/>
    <w:pPr>
      <w:spacing w:line="200" w:lineRule="exact"/>
    </w:pPr>
    <w:rPr>
      <w:sz w:val="16"/>
    </w:rPr>
  </w:style>
  <w:style w:type="character" w:customStyle="1" w:styleId="BoldBlueNEX">
    <w:name w:val="Bold Blue_NEX"/>
    <w:basedOn w:val="a2"/>
    <w:uiPriority w:val="99"/>
    <w:semiHidden/>
    <w:qFormat/>
    <w:rsid w:val="00CD63D6"/>
    <w:rPr>
      <w:b/>
      <w:color w:val="00AFAF" w:themeColor="accent4"/>
    </w:rPr>
  </w:style>
  <w:style w:type="paragraph" w:customStyle="1" w:styleId="BPDisclaimerNEX">
    <w:name w:val="BP_Disclaimer_NEX"/>
    <w:basedOn w:val="NormalNEX"/>
    <w:uiPriority w:val="99"/>
    <w:semiHidden/>
    <w:qFormat/>
    <w:rsid w:val="00CD63D6"/>
    <w:pPr>
      <w:spacing w:line="140" w:lineRule="exact"/>
    </w:pPr>
    <w:rPr>
      <w:sz w:val="10"/>
    </w:rPr>
  </w:style>
  <w:style w:type="paragraph" w:customStyle="1" w:styleId="Space">
    <w:name w:val="Space"/>
    <w:basedOn w:val="a1"/>
    <w:uiPriority w:val="99"/>
    <w:semiHidden/>
    <w:qFormat/>
    <w:rsid w:val="00CD63D6"/>
    <w:pPr>
      <w:spacing w:after="0" w:line="240" w:lineRule="auto"/>
    </w:pPr>
    <w:rPr>
      <w:color w:val="464646" w:themeColor="text1"/>
      <w:sz w:val="2"/>
    </w:rPr>
  </w:style>
  <w:style w:type="character" w:styleId="aa">
    <w:name w:val="Hyperlink"/>
    <w:basedOn w:val="a2"/>
    <w:uiPriority w:val="99"/>
    <w:rsid w:val="00CD63D6"/>
    <w:rPr>
      <w:color w:val="00AFAF" w:themeColor="hyperlink"/>
      <w:u w:val="single"/>
    </w:rPr>
  </w:style>
  <w:style w:type="paragraph" w:customStyle="1" w:styleId="Heading1BoldNEX">
    <w:name w:val="Heading 1 Bold_NEX"/>
    <w:basedOn w:val="a1"/>
    <w:uiPriority w:val="99"/>
    <w:semiHidden/>
    <w:qFormat/>
    <w:rsid w:val="00CD63D6"/>
    <w:pPr>
      <w:keepNext/>
      <w:keepLines/>
      <w:pageBreakBefore/>
      <w:suppressLineNumbers/>
      <w:spacing w:after="240" w:line="520" w:lineRule="exact"/>
      <w:ind w:left="283" w:hanging="1134"/>
    </w:pPr>
    <w:rPr>
      <w:b/>
      <w:caps/>
      <w:sz w:val="48"/>
    </w:rPr>
  </w:style>
  <w:style w:type="paragraph" w:customStyle="1" w:styleId="TitleBoldNEX">
    <w:name w:val="Title Bold_NEX"/>
    <w:basedOn w:val="TitleNEX"/>
    <w:uiPriority w:val="99"/>
    <w:semiHidden/>
    <w:qFormat/>
    <w:rsid w:val="00CD63D6"/>
    <w:pPr>
      <w:framePr w:wrap="around"/>
    </w:pPr>
    <w:rPr>
      <w:b/>
    </w:rPr>
  </w:style>
  <w:style w:type="paragraph" w:customStyle="1" w:styleId="Heading3NEXNumber">
    <w:name w:val="Heading 3_NEX_Number"/>
    <w:basedOn w:val="a1"/>
    <w:uiPriority w:val="99"/>
    <w:semiHidden/>
    <w:qFormat/>
    <w:rsid w:val="00CD63D6"/>
    <w:pPr>
      <w:keepNext/>
      <w:keepLines/>
      <w:numPr>
        <w:ilvl w:val="2"/>
        <w:numId w:val="2"/>
      </w:numPr>
      <w:suppressLineNumbers/>
      <w:spacing w:before="240" w:after="240" w:line="260" w:lineRule="exact"/>
      <w:outlineLvl w:val="1"/>
    </w:pPr>
    <w:rPr>
      <w:b/>
      <w:caps/>
      <w:color w:val="464646" w:themeColor="text1"/>
      <w:sz w:val="22"/>
    </w:rPr>
  </w:style>
  <w:style w:type="paragraph" w:customStyle="1" w:styleId="HeaderWhiteNEX">
    <w:name w:val="Header White_NEX"/>
    <w:basedOn w:val="HeaderNEX"/>
    <w:uiPriority w:val="99"/>
    <w:semiHidden/>
    <w:qFormat/>
    <w:rsid w:val="00CD63D6"/>
    <w:rPr>
      <w:color w:val="FFFFFF" w:themeColor="background1"/>
    </w:rPr>
  </w:style>
  <w:style w:type="paragraph" w:customStyle="1" w:styleId="ParagraphText">
    <w:name w:val="Paragraph Text"/>
    <w:basedOn w:val="BodyTextNEX"/>
    <w:link w:val="ParagraphTextChar"/>
    <w:uiPriority w:val="99"/>
    <w:semiHidden/>
    <w:rsid w:val="00CD63D6"/>
    <w:pPr>
      <w:widowControl w:val="0"/>
    </w:pPr>
    <w:rPr>
      <w:rFonts w:asciiTheme="minorHAnsi" w:eastAsia="Times New Roman" w:hAnsiTheme="minorHAnsi" w:cs="Times New Roman"/>
      <w:lang w:val="en-US" w:eastAsia="en-US"/>
    </w:rPr>
  </w:style>
  <w:style w:type="paragraph" w:styleId="a0">
    <w:name w:val="List Bullet"/>
    <w:aliases w:val="Bullet List 1,List Bullet 1"/>
    <w:basedOn w:val="a1"/>
    <w:autoRedefine/>
    <w:uiPriority w:val="6"/>
    <w:rsid w:val="00CD63D6"/>
    <w:pPr>
      <w:keepNext/>
      <w:keepLines/>
      <w:numPr>
        <w:numId w:val="4"/>
      </w:numPr>
      <w:suppressLineNumbers/>
      <w:spacing w:before="120" w:after="60" w:line="276" w:lineRule="auto"/>
      <w:ind w:left="1276" w:hanging="425"/>
    </w:pPr>
    <w:rPr>
      <w:rFonts w:asciiTheme="minorHAnsi" w:eastAsia="Times New Roman" w:hAnsiTheme="minorHAnsi" w:cs="Arial"/>
      <w:color w:val="464646" w:themeColor="text1"/>
      <w:sz w:val="22"/>
      <w:lang w:val="en-US" w:eastAsia="en-US"/>
    </w:rPr>
  </w:style>
  <w:style w:type="character" w:customStyle="1" w:styleId="ParagraphTextChar">
    <w:name w:val="Paragraph Text Char"/>
    <w:basedOn w:val="a2"/>
    <w:link w:val="ParagraphText"/>
    <w:uiPriority w:val="99"/>
    <w:semiHidden/>
    <w:locked/>
    <w:rsid w:val="00CD63D6"/>
    <w:rPr>
      <w:rFonts w:eastAsia="Times New Roman" w:cs="Times New Roman"/>
      <w:color w:val="464646" w:themeColor="text1"/>
      <w:lang w:val="en-US" w:eastAsia="en-US"/>
    </w:rPr>
  </w:style>
  <w:style w:type="paragraph" w:customStyle="1" w:styleId="BulletLAST">
    <w:name w:val="Bullet LAST"/>
    <w:basedOn w:val="a0"/>
    <w:uiPriority w:val="7"/>
    <w:qFormat/>
    <w:rsid w:val="00CD63D6"/>
    <w:pPr>
      <w:keepNext w:val="0"/>
      <w:keepLines w:val="0"/>
      <w:widowControl w:val="0"/>
      <w:spacing w:after="200"/>
    </w:pPr>
  </w:style>
  <w:style w:type="paragraph" w:styleId="2">
    <w:name w:val="List Bullet 2"/>
    <w:basedOn w:val="a1"/>
    <w:uiPriority w:val="99"/>
    <w:semiHidden/>
    <w:rsid w:val="00CD63D6"/>
    <w:pPr>
      <w:numPr>
        <w:numId w:val="39"/>
      </w:numPr>
      <w:spacing w:before="120" w:after="60" w:line="276" w:lineRule="auto"/>
      <w:ind w:left="1604" w:hanging="357"/>
    </w:pPr>
    <w:rPr>
      <w:color w:val="464646" w:themeColor="text1"/>
      <w:sz w:val="22"/>
      <w:szCs w:val="28"/>
    </w:rPr>
  </w:style>
  <w:style w:type="paragraph" w:customStyle="1" w:styleId="FigureIntro">
    <w:name w:val="Figure Intro"/>
    <w:next w:val="a1"/>
    <w:uiPriority w:val="30"/>
    <w:qFormat/>
    <w:rsid w:val="00CD63D6"/>
    <w:pPr>
      <w:keepNext/>
      <w:keepLines/>
      <w:suppressLineNumbers/>
      <w:spacing w:before="120" w:after="60" w:line="276" w:lineRule="auto"/>
      <w:ind w:left="284"/>
    </w:pPr>
    <w:rPr>
      <w:rFonts w:eastAsia="Times New Roman" w:cs="Arial"/>
      <w:color w:val="464646" w:themeColor="text1"/>
      <w:lang w:eastAsia="en-US" w:bidi="he-IL"/>
    </w:rPr>
  </w:style>
  <w:style w:type="paragraph" w:styleId="3">
    <w:name w:val="List Bullet 3"/>
    <w:basedOn w:val="a1"/>
    <w:uiPriority w:val="99"/>
    <w:semiHidden/>
    <w:rsid w:val="00CD63D6"/>
    <w:pPr>
      <w:numPr>
        <w:numId w:val="40"/>
      </w:numPr>
      <w:spacing w:before="120" w:after="60" w:line="276" w:lineRule="auto"/>
      <w:ind w:left="1985" w:hanging="357"/>
    </w:pPr>
    <w:rPr>
      <w:color w:val="464646" w:themeColor="text1"/>
      <w:sz w:val="22"/>
      <w:szCs w:val="28"/>
    </w:rPr>
  </w:style>
  <w:style w:type="paragraph" w:customStyle="1" w:styleId="ListBullet4">
    <w:name w:val="List Bullet  4"/>
    <w:basedOn w:val="3"/>
    <w:uiPriority w:val="99"/>
    <w:semiHidden/>
    <w:qFormat/>
    <w:rsid w:val="00CD63D6"/>
    <w:pPr>
      <w:keepNext/>
      <w:keepLines/>
      <w:numPr>
        <w:numId w:val="5"/>
      </w:numPr>
      <w:suppressLineNumbers/>
      <w:tabs>
        <w:tab w:val="left" w:pos="992"/>
      </w:tabs>
      <w:spacing w:after="120"/>
      <w:ind w:left="2835" w:hanging="425"/>
    </w:pPr>
    <w:rPr>
      <w:rFonts w:ascii="Arial" w:eastAsia="Times New Roman" w:hAnsi="Arial" w:cs="Times New Roman"/>
      <w:lang w:val="en-US" w:eastAsia="nl-NL"/>
    </w:rPr>
  </w:style>
  <w:style w:type="paragraph" w:customStyle="1" w:styleId="TableFirstRow">
    <w:name w:val="Table First Row"/>
    <w:uiPriority w:val="33"/>
    <w:rsid w:val="00CD63D6"/>
    <w:pPr>
      <w:keepNext/>
      <w:keepLines/>
      <w:suppressLineNumbers/>
      <w:tabs>
        <w:tab w:val="left" w:pos="992"/>
      </w:tabs>
      <w:spacing w:before="120" w:after="120" w:line="240" w:lineRule="auto"/>
    </w:pPr>
    <w:rPr>
      <w:rFonts w:ascii="Calibri" w:eastAsia="Times New Roman" w:hAnsi="Calibri" w:cs="Arial"/>
      <w:b/>
      <w:sz w:val="23"/>
      <w:szCs w:val="23"/>
      <w:lang w:val="en-US" w:eastAsia="nl-NL" w:bidi="he-IL"/>
    </w:rPr>
  </w:style>
  <w:style w:type="paragraph" w:customStyle="1" w:styleId="TableText">
    <w:name w:val="TableText"/>
    <w:basedOn w:val="a1"/>
    <w:uiPriority w:val="34"/>
    <w:rsid w:val="00CD63D6"/>
    <w:pPr>
      <w:widowControl w:val="0"/>
      <w:suppressLineNumbers/>
      <w:tabs>
        <w:tab w:val="left" w:pos="992"/>
      </w:tabs>
      <w:spacing w:before="60" w:after="60" w:line="240" w:lineRule="auto"/>
      <w:ind w:right="74"/>
    </w:pPr>
    <w:rPr>
      <w:rFonts w:asciiTheme="minorHAnsi" w:eastAsia="Times New Roman" w:hAnsiTheme="minorHAnsi" w:cs="Arial"/>
      <w:color w:val="464646" w:themeColor="text1"/>
      <w:sz w:val="20"/>
      <w:szCs w:val="20"/>
      <w:lang w:val="en-US" w:eastAsia="en-US" w:bidi="he-IL"/>
    </w:rPr>
  </w:style>
  <w:style w:type="paragraph" w:customStyle="1" w:styleId="TableIntro">
    <w:name w:val="Table Intro"/>
    <w:uiPriority w:val="32"/>
    <w:qFormat/>
    <w:rsid w:val="00CD63D6"/>
    <w:pPr>
      <w:keepNext/>
      <w:keepLines/>
      <w:suppressLineNumbers/>
      <w:spacing w:before="120" w:after="60" w:line="276" w:lineRule="auto"/>
      <w:ind w:left="284"/>
    </w:pPr>
    <w:rPr>
      <w:rFonts w:eastAsia="Times New Roman" w:cs="Times New Roman"/>
      <w:color w:val="464646" w:themeColor="text1"/>
      <w:lang w:eastAsia="en-US"/>
    </w:rPr>
  </w:style>
  <w:style w:type="table" w:customStyle="1" w:styleId="EBSTable">
    <w:name w:val="EBS Table"/>
    <w:basedOn w:val="a3"/>
    <w:uiPriority w:val="99"/>
    <w:rsid w:val="00CD63D6"/>
    <w:pPr>
      <w:tabs>
        <w:tab w:val="left" w:pos="992"/>
      </w:tabs>
      <w:spacing w:after="0" w:line="240" w:lineRule="auto"/>
    </w:pPr>
    <w:rPr>
      <w:rFonts w:ascii="Arial" w:eastAsia="Arial" w:hAnsi="Arial" w:cs="Times New Roman"/>
      <w:sz w:val="20"/>
      <w:szCs w:val="20"/>
      <w:lang w:val="en-US" w:eastAsia="en-US" w:bidi="he-IL"/>
    </w:rPr>
    <w:tblPr>
      <w:tblInd w:w="28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A2A2A2" w:themeColor="text1" w:themeTint="80"/>
        <w:insideV w:val="single" w:sz="4" w:space="0" w:color="A2A2A2" w:themeColor="text1" w:themeTint="80"/>
      </w:tblBorders>
    </w:tblPr>
    <w:trPr>
      <w:cantSplit/>
    </w:trPr>
    <w:tblStylePr w:type="firstRow">
      <w:tblPr/>
      <w:trPr>
        <w:tblHeader/>
      </w:trPr>
      <w:tcPr>
        <w:shd w:val="clear" w:color="auto" w:fill="D9D9D9" w:themeFill="background1" w:themeFillShade="D9"/>
      </w:tcPr>
    </w:tblStylePr>
  </w:style>
  <w:style w:type="paragraph" w:customStyle="1" w:styleId="GrayBullet2">
    <w:name w:val="&lt;Gray Bullet 2&gt;"/>
    <w:semiHidden/>
    <w:qFormat/>
    <w:rsid w:val="00CD63D6"/>
    <w:pPr>
      <w:numPr>
        <w:numId w:val="6"/>
      </w:numPr>
      <w:suppressLineNumbers/>
      <w:spacing w:before="120" w:after="0" w:line="240" w:lineRule="auto"/>
      <w:ind w:left="2410" w:hanging="357"/>
    </w:pPr>
    <w:rPr>
      <w:rFonts w:ascii="Arial" w:eastAsia="Times New Roman" w:hAnsi="Arial" w:cs="Arial"/>
      <w:color w:val="808080" w:themeColor="background1" w:themeShade="80"/>
      <w:lang w:val="en-US" w:eastAsia="en-US"/>
    </w:rPr>
  </w:style>
  <w:style w:type="paragraph" w:customStyle="1" w:styleId="FigureCaption">
    <w:name w:val="Figure Caption"/>
    <w:next w:val="a1"/>
    <w:uiPriority w:val="32"/>
    <w:qFormat/>
    <w:rsid w:val="00CD63D6"/>
    <w:pPr>
      <w:widowControl w:val="0"/>
      <w:suppressLineNumbers/>
      <w:spacing w:before="120" w:after="200" w:line="240" w:lineRule="auto"/>
      <w:jc w:val="center"/>
    </w:pPr>
    <w:rPr>
      <w:rFonts w:eastAsia="Times New Roman" w:cs="Times New Roman"/>
      <w:b/>
      <w:bCs/>
      <w:color w:val="464646" w:themeColor="text1"/>
      <w:sz w:val="18"/>
      <w:szCs w:val="18"/>
      <w:lang w:eastAsia="nl-NL" w:bidi="he-IL"/>
    </w:rPr>
  </w:style>
  <w:style w:type="paragraph" w:customStyle="1" w:styleId="Figure">
    <w:name w:val="Figure"/>
    <w:basedOn w:val="FigureCaption"/>
    <w:uiPriority w:val="31"/>
    <w:qFormat/>
    <w:rsid w:val="00CD63D6"/>
    <w:pPr>
      <w:keepNext/>
      <w:keepLines/>
      <w:widowControl/>
      <w:ind w:left="284"/>
    </w:pPr>
    <w:rPr>
      <w:noProof/>
      <w:lang w:val="en-US" w:eastAsia="en-US"/>
    </w:rPr>
  </w:style>
  <w:style w:type="paragraph" w:customStyle="1" w:styleId="ProcNumberedList1">
    <w:name w:val="Proc Numbered List 1"/>
    <w:uiPriority w:val="21"/>
    <w:qFormat/>
    <w:rsid w:val="00CD63D6"/>
    <w:pPr>
      <w:keepNext/>
      <w:keepLines/>
      <w:numPr>
        <w:numId w:val="47"/>
      </w:numPr>
      <w:suppressLineNumbers/>
      <w:spacing w:before="120" w:after="60" w:line="276" w:lineRule="auto"/>
    </w:pPr>
    <w:rPr>
      <w:rFonts w:eastAsia="Times New Roman"/>
      <w:color w:val="464646" w:themeColor="text1"/>
      <w:lang w:eastAsia="en-US" w:bidi="he-IL"/>
    </w:rPr>
  </w:style>
  <w:style w:type="character" w:customStyle="1" w:styleId="BOLD">
    <w:name w:val="BOLD"/>
    <w:basedOn w:val="a2"/>
    <w:uiPriority w:val="11"/>
    <w:qFormat/>
    <w:rsid w:val="00CD63D6"/>
    <w:rPr>
      <w:b/>
      <w:lang w:val="en-GB" w:bidi="he-IL"/>
    </w:rPr>
  </w:style>
  <w:style w:type="paragraph" w:customStyle="1" w:styleId="ProcBulletList1">
    <w:name w:val="Proc Bullet List 1"/>
    <w:uiPriority w:val="16"/>
    <w:qFormat/>
    <w:rsid w:val="00CD63D6"/>
    <w:pPr>
      <w:widowControl w:val="0"/>
      <w:numPr>
        <w:numId w:val="7"/>
      </w:numPr>
      <w:suppressLineNumbers/>
      <w:spacing w:before="120" w:after="60" w:line="276" w:lineRule="auto"/>
    </w:pPr>
    <w:rPr>
      <w:rFonts w:ascii="Calibri" w:eastAsia="Times New Roman" w:hAnsi="Calibri" w:cs="Arial"/>
      <w:color w:val="464646" w:themeColor="text1"/>
      <w:lang w:eastAsia="en-US" w:bidi="he-IL"/>
    </w:rPr>
  </w:style>
  <w:style w:type="paragraph" w:customStyle="1" w:styleId="ProcBulletList2">
    <w:name w:val="Proc Bullet List 2"/>
    <w:uiPriority w:val="17"/>
    <w:qFormat/>
    <w:rsid w:val="00CD63D6"/>
    <w:pPr>
      <w:widowControl w:val="0"/>
      <w:numPr>
        <w:numId w:val="8"/>
      </w:numPr>
      <w:suppressLineNumbers/>
      <w:spacing w:before="120" w:after="60" w:line="276" w:lineRule="auto"/>
      <w:ind w:left="1843" w:hanging="425"/>
    </w:pPr>
    <w:rPr>
      <w:rFonts w:eastAsia="Times New Roman" w:cs="Arial"/>
      <w:color w:val="464646" w:themeColor="text1"/>
      <w:lang w:eastAsia="en-US" w:bidi="he-IL"/>
    </w:rPr>
  </w:style>
  <w:style w:type="paragraph" w:customStyle="1" w:styleId="ProcNumberedList2">
    <w:name w:val="Proc Numbered List 2"/>
    <w:uiPriority w:val="22"/>
    <w:qFormat/>
    <w:rsid w:val="00CD63D6"/>
    <w:pPr>
      <w:widowControl w:val="0"/>
      <w:numPr>
        <w:numId w:val="48"/>
      </w:numPr>
      <w:suppressLineNumbers/>
      <w:spacing w:before="120" w:after="60" w:line="276" w:lineRule="auto"/>
    </w:pPr>
    <w:rPr>
      <w:rFonts w:eastAsia="Times New Roman" w:cs="Times New Roman"/>
      <w:color w:val="464646" w:themeColor="text1"/>
      <w:lang w:eastAsia="en-US" w:bidi="he-IL"/>
    </w:rPr>
  </w:style>
  <w:style w:type="paragraph" w:customStyle="1" w:styleId="ProcNumberedList3">
    <w:name w:val="Proc Numbered List 3"/>
    <w:uiPriority w:val="23"/>
    <w:qFormat/>
    <w:rsid w:val="00CD63D6"/>
    <w:pPr>
      <w:widowControl w:val="0"/>
      <w:numPr>
        <w:numId w:val="49"/>
      </w:numPr>
      <w:suppressLineNumbers/>
      <w:spacing w:before="120" w:after="60" w:line="276" w:lineRule="auto"/>
    </w:pPr>
    <w:rPr>
      <w:rFonts w:eastAsia="Times New Roman" w:cs="Arial"/>
      <w:color w:val="464646" w:themeColor="text1"/>
      <w:lang w:eastAsia="en-US" w:bidi="he-IL"/>
    </w:rPr>
  </w:style>
  <w:style w:type="paragraph" w:customStyle="1" w:styleId="ProcBulletListLAST">
    <w:name w:val="Proc Bullet List LAST"/>
    <w:basedOn w:val="ProcBulletList1"/>
    <w:next w:val="a1"/>
    <w:uiPriority w:val="20"/>
    <w:qFormat/>
    <w:rsid w:val="00CD63D6"/>
    <w:pPr>
      <w:spacing w:after="200"/>
    </w:pPr>
  </w:style>
  <w:style w:type="paragraph" w:styleId="32">
    <w:name w:val="toc 3"/>
    <w:basedOn w:val="a1"/>
    <w:next w:val="a1"/>
    <w:autoRedefine/>
    <w:uiPriority w:val="39"/>
    <w:rsid w:val="00CD63D6"/>
    <w:pPr>
      <w:tabs>
        <w:tab w:val="right" w:pos="9123"/>
      </w:tabs>
      <w:spacing w:before="60" w:after="0" w:line="240" w:lineRule="auto"/>
      <w:ind w:left="794" w:hanging="567"/>
    </w:pPr>
    <w:rPr>
      <w:color w:val="464646"/>
    </w:rPr>
  </w:style>
  <w:style w:type="character" w:customStyle="1" w:styleId="10">
    <w:name w:val="标题 1 字符"/>
    <w:basedOn w:val="a2"/>
    <w:link w:val="1"/>
    <w:uiPriority w:val="2"/>
    <w:rsid w:val="00CD63D6"/>
    <w:rPr>
      <w:rFonts w:eastAsiaTheme="majorEastAsia" w:cstheme="majorBidi"/>
      <w:caps/>
      <w:color w:val="777777" w:themeColor="accent1" w:themeShade="BF"/>
      <w:sz w:val="48"/>
      <w:szCs w:val="48"/>
    </w:rPr>
  </w:style>
  <w:style w:type="paragraph" w:styleId="TOC">
    <w:name w:val="TOC Heading"/>
    <w:basedOn w:val="1"/>
    <w:next w:val="a1"/>
    <w:uiPriority w:val="58"/>
    <w:semiHidden/>
    <w:qFormat/>
    <w:rsid w:val="00CD63D6"/>
    <w:pPr>
      <w:pageBreakBefore w:val="0"/>
      <w:numPr>
        <w:numId w:val="0"/>
      </w:numPr>
      <w:spacing w:line="259" w:lineRule="auto"/>
      <w:outlineLvl w:val="9"/>
    </w:pPr>
    <w:rPr>
      <w:caps w:val="0"/>
    </w:rPr>
  </w:style>
  <w:style w:type="paragraph" w:styleId="41">
    <w:name w:val="toc 4"/>
    <w:basedOn w:val="a1"/>
    <w:next w:val="a1"/>
    <w:autoRedefine/>
    <w:uiPriority w:val="39"/>
    <w:semiHidden/>
    <w:rsid w:val="00CD63D6"/>
    <w:pPr>
      <w:spacing w:after="100"/>
      <w:ind w:left="540"/>
    </w:pPr>
  </w:style>
  <w:style w:type="character" w:customStyle="1" w:styleId="21">
    <w:name w:val="标题 2 字符"/>
    <w:basedOn w:val="a2"/>
    <w:link w:val="20"/>
    <w:uiPriority w:val="3"/>
    <w:rsid w:val="00C638E2"/>
    <w:rPr>
      <w:rFonts w:eastAsia="Times New Roman" w:cs="Times New Roman"/>
      <w:b/>
      <w:caps/>
      <w:noProof/>
      <w:color w:val="464646" w:themeColor="text1"/>
      <w:sz w:val="24"/>
      <w:szCs w:val="24"/>
      <w:lang w:val="en-US" w:eastAsia="en-US"/>
    </w:rPr>
  </w:style>
  <w:style w:type="character" w:customStyle="1" w:styleId="31">
    <w:name w:val="标题 3 字符"/>
    <w:basedOn w:val="a2"/>
    <w:link w:val="30"/>
    <w:uiPriority w:val="4"/>
    <w:rsid w:val="00B31442"/>
    <w:rPr>
      <w:rFonts w:ascii="Calibri" w:hAnsi="Calibri"/>
      <w:b/>
      <w:caps/>
      <w:color w:val="464646" w:themeColor="text1"/>
    </w:rPr>
  </w:style>
  <w:style w:type="character" w:customStyle="1" w:styleId="40">
    <w:name w:val="标题 4 字符"/>
    <w:aliases w:val="Heading 4_NEX 字符"/>
    <w:basedOn w:val="a2"/>
    <w:link w:val="4"/>
    <w:uiPriority w:val="5"/>
    <w:rsid w:val="00CD63D6"/>
    <w:rPr>
      <w:rFonts w:eastAsia="Times New Roman" w:cs="Times New Roman"/>
      <w:b/>
      <w:bCs/>
      <w:noProof/>
      <w:color w:val="464646"/>
      <w:lang w:val="en-US" w:eastAsia="en-US"/>
    </w:rPr>
  </w:style>
  <w:style w:type="character" w:customStyle="1" w:styleId="50">
    <w:name w:val="标题 5 字符"/>
    <w:aliases w:val="Heading 5_NEX 字符"/>
    <w:basedOn w:val="a2"/>
    <w:link w:val="5"/>
    <w:uiPriority w:val="6"/>
    <w:rsid w:val="00CD63D6"/>
    <w:rPr>
      <w:rFonts w:ascii="Calibri" w:eastAsia="Times New Roman" w:hAnsi="Calibri" w:cs="Times New Roman"/>
      <w:b/>
      <w:bCs/>
      <w:noProof/>
      <w:color w:val="464646" w:themeColor="text1"/>
      <w:lang w:val="en-US" w:eastAsia="en-US"/>
    </w:rPr>
  </w:style>
  <w:style w:type="character" w:customStyle="1" w:styleId="60">
    <w:name w:val="标题 6 字符"/>
    <w:aliases w:val="Heading 6_NEX 字符"/>
    <w:basedOn w:val="a2"/>
    <w:link w:val="6"/>
    <w:uiPriority w:val="7"/>
    <w:rsid w:val="00CD63D6"/>
    <w:rPr>
      <w:rFonts w:ascii="Calibri" w:eastAsia="Times New Roman" w:hAnsi="Calibri" w:cs="Arial"/>
      <w:b/>
      <w:bCs/>
      <w:iCs/>
      <w:color w:val="464646" w:themeColor="text1"/>
      <w:szCs w:val="20"/>
      <w:lang w:val="en-US" w:eastAsia="en-US"/>
    </w:rPr>
  </w:style>
  <w:style w:type="character" w:customStyle="1" w:styleId="70">
    <w:name w:val="标题 7 字符"/>
    <w:basedOn w:val="a2"/>
    <w:link w:val="7"/>
    <w:uiPriority w:val="99"/>
    <w:semiHidden/>
    <w:rsid w:val="00CD63D6"/>
    <w:rPr>
      <w:rFonts w:ascii="Verdana" w:eastAsia="Times New Roman" w:hAnsi="Verdana" w:cs="Times New Roman"/>
      <w:sz w:val="20"/>
      <w:szCs w:val="20"/>
      <w:lang w:val="en-US" w:eastAsia="en-US"/>
    </w:rPr>
  </w:style>
  <w:style w:type="character" w:customStyle="1" w:styleId="80">
    <w:name w:val="标题 8 字符"/>
    <w:basedOn w:val="a2"/>
    <w:link w:val="8"/>
    <w:uiPriority w:val="99"/>
    <w:semiHidden/>
    <w:rsid w:val="00CD63D6"/>
    <w:rPr>
      <w:rFonts w:ascii="Verdana" w:eastAsia="Times New Roman" w:hAnsi="Verdana" w:cs="Times New Roman"/>
      <w:i/>
      <w:sz w:val="20"/>
      <w:szCs w:val="20"/>
      <w:lang w:val="en-US" w:eastAsia="en-US"/>
    </w:rPr>
  </w:style>
  <w:style w:type="character" w:customStyle="1" w:styleId="90">
    <w:name w:val="标题 9 字符"/>
    <w:basedOn w:val="a2"/>
    <w:link w:val="9"/>
    <w:uiPriority w:val="99"/>
    <w:semiHidden/>
    <w:rsid w:val="00CD63D6"/>
    <w:rPr>
      <w:rFonts w:ascii="Verdana" w:eastAsia="Times New Roman" w:hAnsi="Verdana" w:cs="Times New Roman"/>
      <w:b/>
      <w:i/>
      <w:sz w:val="18"/>
      <w:szCs w:val="20"/>
      <w:lang w:val="en-US" w:eastAsia="en-US"/>
    </w:rPr>
  </w:style>
  <w:style w:type="paragraph" w:customStyle="1" w:styleId="ExampleProcedure">
    <w:name w:val="Example Procedure"/>
    <w:basedOn w:val="ParagraphText"/>
    <w:uiPriority w:val="44"/>
    <w:qFormat/>
    <w:rsid w:val="00CD63D6"/>
    <w:pPr>
      <w:keepNext/>
      <w:keepLines/>
      <w:widowControl/>
      <w:pBdr>
        <w:top w:val="single" w:sz="4" w:space="7" w:color="A2A2A2" w:themeColor="text1" w:themeTint="80"/>
        <w:left w:val="single" w:sz="4" w:space="4" w:color="A2A2A2" w:themeColor="text1" w:themeTint="80"/>
        <w:bottom w:val="single" w:sz="4" w:space="7" w:color="A2A2A2" w:themeColor="text1" w:themeTint="80"/>
        <w:right w:val="single" w:sz="4" w:space="4" w:color="A2A2A2" w:themeColor="text1" w:themeTint="80"/>
      </w:pBdr>
      <w:shd w:val="clear" w:color="auto" w:fill="F9F2A7" w:themeFill="accent3" w:themeFillTint="66"/>
      <w:spacing w:after="240" w:line="329" w:lineRule="auto"/>
      <w:ind w:left="1077" w:right="28"/>
      <w:contextualSpacing/>
    </w:pPr>
    <w:rPr>
      <w:color w:val="auto"/>
      <w:sz w:val="21"/>
      <w:szCs w:val="21"/>
      <w:lang w:val="en-GB" w:bidi="he-IL"/>
    </w:rPr>
  </w:style>
  <w:style w:type="paragraph" w:customStyle="1" w:styleId="NumberedList2">
    <w:name w:val="Numbered List 2"/>
    <w:uiPriority w:val="11"/>
    <w:qFormat/>
    <w:rsid w:val="00CD63D6"/>
    <w:pPr>
      <w:widowControl w:val="0"/>
      <w:numPr>
        <w:numId w:val="42"/>
      </w:numPr>
      <w:suppressLineNumbers/>
      <w:spacing w:before="120" w:after="60" w:line="276" w:lineRule="auto"/>
    </w:pPr>
    <w:rPr>
      <w:rFonts w:eastAsia="Times New Roman" w:cs="Arial"/>
      <w:color w:val="464646" w:themeColor="text1"/>
      <w:lang w:val="en-US" w:eastAsia="nl-NL"/>
    </w:rPr>
  </w:style>
  <w:style w:type="paragraph" w:customStyle="1" w:styleId="ModuleTitle">
    <w:name w:val="Module Title"/>
    <w:basedOn w:val="a1"/>
    <w:next w:val="a1"/>
    <w:uiPriority w:val="38"/>
    <w:semiHidden/>
    <w:qFormat/>
    <w:rsid w:val="00CD63D6"/>
    <w:pPr>
      <w:widowControl w:val="0"/>
      <w:suppressLineNumbers/>
      <w:spacing w:before="120" w:after="0" w:line="276" w:lineRule="auto"/>
    </w:pPr>
    <w:rPr>
      <w:rFonts w:asciiTheme="minorBidi" w:eastAsia="Times New Roman" w:hAnsiTheme="minorBidi"/>
      <w:bCs/>
      <w:iCs/>
      <w:sz w:val="40"/>
      <w:szCs w:val="32"/>
      <w:lang w:val="en-US" w:eastAsia="nl-NL"/>
    </w:rPr>
  </w:style>
  <w:style w:type="character" w:customStyle="1" w:styleId="Gray">
    <w:name w:val="&lt;Gray&gt;"/>
    <w:basedOn w:val="a2"/>
    <w:uiPriority w:val="99"/>
    <w:semiHidden/>
    <w:qFormat/>
    <w:rsid w:val="00CD63D6"/>
    <w:rPr>
      <w:i/>
      <w:color w:val="A2A2A2" w:themeColor="text1" w:themeTint="80"/>
      <w:lang w:val="en-GB" w:bidi="he-IL"/>
    </w:rPr>
  </w:style>
  <w:style w:type="character" w:styleId="ab">
    <w:name w:val="page number"/>
    <w:basedOn w:val="a2"/>
    <w:uiPriority w:val="99"/>
    <w:semiHidden/>
    <w:rsid w:val="00CD63D6"/>
    <w:rPr>
      <w:rFonts w:ascii="Arial" w:hAnsi="Arial"/>
      <w:b/>
      <w:sz w:val="16"/>
    </w:rPr>
  </w:style>
  <w:style w:type="character" w:styleId="ac">
    <w:name w:val="line number"/>
    <w:basedOn w:val="a2"/>
    <w:semiHidden/>
    <w:unhideWhenUsed/>
    <w:rsid w:val="00CD63D6"/>
  </w:style>
  <w:style w:type="paragraph" w:customStyle="1" w:styleId="Note">
    <w:name w:val="Note"/>
    <w:basedOn w:val="a1"/>
    <w:link w:val="NoteChar"/>
    <w:uiPriority w:val="28"/>
    <w:rsid w:val="00CD63D6"/>
    <w:pPr>
      <w:widowControl w:val="0"/>
      <w:suppressLineNumbers/>
      <w:spacing w:before="120" w:after="120" w:line="280" w:lineRule="atLeast"/>
      <w:ind w:left="176"/>
    </w:pPr>
    <w:rPr>
      <w:rFonts w:asciiTheme="minorHAnsi" w:eastAsia="Times New Roman" w:hAnsiTheme="minorHAnsi" w:cs="Arial"/>
      <w:color w:val="464646" w:themeColor="text1"/>
      <w:sz w:val="20"/>
      <w:szCs w:val="24"/>
      <w:lang w:val="en-US" w:eastAsia="nl-NL"/>
    </w:rPr>
  </w:style>
  <w:style w:type="paragraph" w:styleId="ad">
    <w:name w:val="table of figures"/>
    <w:basedOn w:val="a1"/>
    <w:next w:val="a1"/>
    <w:uiPriority w:val="99"/>
    <w:rsid w:val="00CD63D6"/>
    <w:pPr>
      <w:spacing w:before="60" w:after="0" w:line="240" w:lineRule="auto"/>
    </w:pPr>
    <w:rPr>
      <w:color w:val="464646"/>
    </w:rPr>
  </w:style>
  <w:style w:type="paragraph" w:customStyle="1" w:styleId="TOC0">
    <w:name w:val="TOC"/>
    <w:basedOn w:val="a1"/>
    <w:uiPriority w:val="59"/>
    <w:semiHidden/>
    <w:rsid w:val="00CD63D6"/>
    <w:pPr>
      <w:suppressLineNumbers/>
      <w:spacing w:before="40" w:after="40" w:line="240" w:lineRule="atLeast"/>
    </w:pPr>
    <w:rPr>
      <w:rFonts w:ascii="Arial" w:eastAsia="Times New Roman" w:hAnsi="Arial" w:cs="Times New Roman"/>
      <w:sz w:val="20"/>
      <w:szCs w:val="24"/>
      <w:lang w:val="en-US" w:eastAsia="nl-NL"/>
    </w:rPr>
  </w:style>
  <w:style w:type="paragraph" w:customStyle="1" w:styleId="PID">
    <w:name w:val="PID"/>
    <w:basedOn w:val="a1"/>
    <w:uiPriority w:val="41"/>
    <w:semiHidden/>
    <w:qFormat/>
    <w:rsid w:val="00CD63D6"/>
    <w:pPr>
      <w:widowControl w:val="0"/>
      <w:suppressLineNumbers/>
      <w:spacing w:before="120" w:after="0" w:line="360" w:lineRule="auto"/>
    </w:pPr>
    <w:rPr>
      <w:rFonts w:asciiTheme="minorBidi" w:eastAsia="Times New Roman" w:hAnsiTheme="minorBidi"/>
      <w:bCs/>
      <w:iCs/>
      <w:sz w:val="24"/>
      <w:szCs w:val="28"/>
      <w:lang w:val="en-US" w:eastAsia="nl-NL"/>
    </w:rPr>
  </w:style>
  <w:style w:type="paragraph" w:customStyle="1" w:styleId="Char">
    <w:name w:val="Char"/>
    <w:basedOn w:val="a1"/>
    <w:uiPriority w:val="99"/>
    <w:semiHidden/>
    <w:rsid w:val="00CD63D6"/>
    <w:pPr>
      <w:suppressLineNumbers/>
      <w:spacing w:line="240" w:lineRule="exact"/>
    </w:pPr>
    <w:rPr>
      <w:rFonts w:ascii="Verdana" w:eastAsia="Times New Roman" w:hAnsi="Verdana" w:cs="Verdana"/>
      <w:sz w:val="20"/>
      <w:szCs w:val="24"/>
      <w:lang w:val="en-US" w:eastAsia="nl-NL"/>
    </w:rPr>
  </w:style>
  <w:style w:type="paragraph" w:customStyle="1" w:styleId="Copyright">
    <w:name w:val="Copyright"/>
    <w:basedOn w:val="a1"/>
    <w:link w:val="CopyrightChar"/>
    <w:uiPriority w:val="99"/>
    <w:semiHidden/>
    <w:rsid w:val="00CD63D6"/>
    <w:pPr>
      <w:suppressLineNumbers/>
      <w:tabs>
        <w:tab w:val="right" w:pos="9360"/>
      </w:tabs>
      <w:spacing w:before="240" w:after="240" w:line="240" w:lineRule="atLeast"/>
    </w:pPr>
    <w:rPr>
      <w:rFonts w:ascii="Arial" w:eastAsia="Times New Roman" w:hAnsi="Arial" w:cs="Times New Roman"/>
      <w:sz w:val="16"/>
      <w:szCs w:val="24"/>
      <w:lang w:val="en-US" w:eastAsia="nl-NL"/>
    </w:rPr>
  </w:style>
  <w:style w:type="character" w:customStyle="1" w:styleId="CopyrightChar">
    <w:name w:val="Copyright Char"/>
    <w:basedOn w:val="a2"/>
    <w:link w:val="Copyright"/>
    <w:uiPriority w:val="99"/>
    <w:semiHidden/>
    <w:rsid w:val="00CD63D6"/>
    <w:rPr>
      <w:rFonts w:ascii="Arial" w:eastAsia="Times New Roman" w:hAnsi="Arial" w:cs="Times New Roman"/>
      <w:sz w:val="16"/>
      <w:szCs w:val="24"/>
      <w:lang w:val="en-US" w:eastAsia="nl-NL"/>
    </w:rPr>
  </w:style>
  <w:style w:type="paragraph" w:customStyle="1" w:styleId="DocumentDate">
    <w:name w:val="Document Date"/>
    <w:basedOn w:val="a1"/>
    <w:uiPriority w:val="99"/>
    <w:semiHidden/>
    <w:rsid w:val="00CD63D6"/>
    <w:pPr>
      <w:suppressLineNumbers/>
      <w:spacing w:before="240" w:after="240" w:line="240" w:lineRule="atLeast"/>
    </w:pPr>
    <w:rPr>
      <w:rFonts w:ascii="Verdana" w:eastAsia="Times New Roman" w:hAnsi="Verdana" w:cs="Times New Roman"/>
      <w:sz w:val="20"/>
      <w:szCs w:val="24"/>
      <w:lang w:val="en-US" w:eastAsia="nl-NL"/>
    </w:rPr>
  </w:style>
  <w:style w:type="paragraph" w:customStyle="1" w:styleId="C1HNumber2">
    <w:name w:val="C1H Number 2"/>
    <w:basedOn w:val="a1"/>
    <w:uiPriority w:val="99"/>
    <w:semiHidden/>
    <w:rsid w:val="00CD63D6"/>
    <w:pPr>
      <w:numPr>
        <w:numId w:val="9"/>
      </w:numPr>
      <w:suppressLineNumbers/>
      <w:tabs>
        <w:tab w:val="clear" w:pos="4320"/>
        <w:tab w:val="num" w:pos="360"/>
      </w:tabs>
      <w:spacing w:before="240" w:after="240" w:line="240" w:lineRule="atLeast"/>
      <w:ind w:left="0" w:firstLine="0"/>
    </w:pPr>
    <w:rPr>
      <w:rFonts w:ascii="Verdana" w:eastAsia="Times New Roman" w:hAnsi="Verdana" w:cs="Times New Roman"/>
      <w:sz w:val="20"/>
      <w:szCs w:val="24"/>
      <w:lang w:val="en-US" w:eastAsia="nl-NL"/>
    </w:rPr>
  </w:style>
  <w:style w:type="paragraph" w:customStyle="1" w:styleId="code-block">
    <w:name w:val="code-block"/>
    <w:basedOn w:val="a1"/>
    <w:link w:val="code-blockChar"/>
    <w:uiPriority w:val="42"/>
    <w:rsid w:val="00CD63D6"/>
    <w:pPr>
      <w:shd w:val="clear" w:color="auto" w:fill="F0F0F0"/>
      <w:spacing w:before="120" w:after="240" w:line="240" w:lineRule="auto"/>
      <w:ind w:left="482"/>
      <w:contextualSpacing/>
    </w:pPr>
    <w:rPr>
      <w:rFonts w:ascii="Courier New" w:eastAsia="Times New Roman" w:hAnsi="Courier New" w:cs="Courier New"/>
      <w:sz w:val="20"/>
      <w:szCs w:val="24"/>
      <w:lang w:val="en-US" w:eastAsia="en-US" w:bidi="he-IL"/>
    </w:rPr>
  </w:style>
  <w:style w:type="character" w:customStyle="1" w:styleId="code-blockChar">
    <w:name w:val="code-block Char"/>
    <w:basedOn w:val="a2"/>
    <w:link w:val="code-block"/>
    <w:uiPriority w:val="42"/>
    <w:rsid w:val="00CD63D6"/>
    <w:rPr>
      <w:rFonts w:ascii="Courier New" w:eastAsia="Times New Roman" w:hAnsi="Courier New" w:cs="Courier New"/>
      <w:sz w:val="20"/>
      <w:szCs w:val="24"/>
      <w:shd w:val="clear" w:color="auto" w:fill="F0F0F0"/>
      <w:lang w:val="en-US" w:eastAsia="en-US" w:bidi="he-IL"/>
    </w:rPr>
  </w:style>
  <w:style w:type="table" w:styleId="ae">
    <w:name w:val="Table Contemporary"/>
    <w:basedOn w:val="a3"/>
    <w:rsid w:val="00CD63D6"/>
    <w:pPr>
      <w:spacing w:before="240" w:after="240" w:line="240" w:lineRule="atLeast"/>
    </w:pPr>
    <w:rPr>
      <w:rFonts w:ascii="Arial" w:eastAsia="Arial" w:hAnsi="Arial" w:cs="Times New Roman"/>
      <w:sz w:val="20"/>
      <w:szCs w:val="20"/>
      <w:lang w:val="en-US" w:eastAsia="en-US" w:bidi="he-I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51">
    <w:name w:val="Table Columns 5"/>
    <w:basedOn w:val="a3"/>
    <w:rsid w:val="00CD63D6"/>
    <w:pPr>
      <w:spacing w:before="240" w:after="240" w:line="240" w:lineRule="atLeast"/>
    </w:pPr>
    <w:rPr>
      <w:rFonts w:ascii="Arial" w:eastAsia="Arial" w:hAnsi="Arial" w:cs="Times New Roman"/>
      <w:sz w:val="20"/>
      <w:szCs w:val="20"/>
      <w:lang w:val="en-US" w:eastAsia="en-US" w:bidi="he-I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ableCaption">
    <w:name w:val="Table Caption"/>
    <w:next w:val="ParagraphText"/>
    <w:uiPriority w:val="40"/>
    <w:qFormat/>
    <w:rsid w:val="00CD63D6"/>
    <w:pPr>
      <w:widowControl w:val="0"/>
      <w:suppressLineNumbers/>
      <w:spacing w:before="120" w:after="200" w:line="276" w:lineRule="auto"/>
      <w:jc w:val="center"/>
    </w:pPr>
    <w:rPr>
      <w:rFonts w:eastAsia="Times New Roman" w:cs="Times New Roman"/>
      <w:b/>
      <w:bCs/>
      <w:color w:val="464646" w:themeColor="text1"/>
      <w:sz w:val="18"/>
      <w:szCs w:val="18"/>
      <w:lang w:val="en-US" w:eastAsia="nl-NL"/>
    </w:rPr>
  </w:style>
  <w:style w:type="paragraph" w:customStyle="1" w:styleId="StepTODO">
    <w:name w:val="Step TO DO"/>
    <w:next w:val="ParagraphText"/>
    <w:semiHidden/>
    <w:qFormat/>
    <w:rsid w:val="00CD63D6"/>
    <w:pPr>
      <w:keepNext/>
      <w:keepLines/>
      <w:suppressLineNumbers/>
      <w:spacing w:before="80" w:after="120" w:line="240" w:lineRule="auto"/>
      <w:ind w:left="992"/>
    </w:pPr>
    <w:rPr>
      <w:rFonts w:ascii="Arial" w:eastAsia="Times New Roman" w:hAnsi="Arial" w:cs="Times New Roman"/>
      <w:b/>
      <w:bCs/>
      <w:snapToGrid w:val="0"/>
      <w:color w:val="464646" w:themeColor="text1"/>
      <w:lang w:eastAsia="en-US" w:bidi="he-IL"/>
    </w:rPr>
  </w:style>
  <w:style w:type="paragraph" w:customStyle="1" w:styleId="SPACER">
    <w:name w:val="SPACER"/>
    <w:uiPriority w:val="27"/>
    <w:qFormat/>
    <w:rsid w:val="00CD63D6"/>
    <w:pPr>
      <w:widowControl w:val="0"/>
      <w:suppressLineNumbers/>
      <w:spacing w:after="0" w:line="240" w:lineRule="auto"/>
      <w:ind w:left="567"/>
    </w:pPr>
    <w:rPr>
      <w:rFonts w:ascii="Arial" w:eastAsia="Times New Roman" w:hAnsi="Arial" w:cs="Arial"/>
      <w:b/>
      <w:noProof/>
      <w:color w:val="FF0000"/>
      <w:sz w:val="10"/>
      <w:szCs w:val="10"/>
      <w:u w:val="words"/>
      <w:lang w:eastAsia="en-US" w:bidi="he-IL"/>
    </w:rPr>
  </w:style>
  <w:style w:type="paragraph" w:customStyle="1" w:styleId="ListResult">
    <w:name w:val="List Result"/>
    <w:next w:val="FigureIntro"/>
    <w:uiPriority w:val="25"/>
    <w:qFormat/>
    <w:rsid w:val="00CD63D6"/>
    <w:pPr>
      <w:widowControl w:val="0"/>
      <w:suppressLineNumbers/>
      <w:spacing w:before="60" w:after="100" w:line="276" w:lineRule="auto"/>
      <w:ind w:left="993"/>
    </w:pPr>
    <w:rPr>
      <w:rFonts w:eastAsia="Times New Roman" w:cs="Arial"/>
      <w:bCs/>
      <w:snapToGrid w:val="0"/>
      <w:color w:val="464646" w:themeColor="text1"/>
      <w:lang w:eastAsia="en-US" w:bidi="he-IL"/>
    </w:rPr>
  </w:style>
  <w:style w:type="paragraph" w:customStyle="1" w:styleId="TableBullet">
    <w:name w:val="Table Bullet"/>
    <w:basedOn w:val="a1"/>
    <w:uiPriority w:val="35"/>
    <w:qFormat/>
    <w:rsid w:val="00CD63D6"/>
    <w:pPr>
      <w:keepNext/>
      <w:keepLines/>
      <w:numPr>
        <w:numId w:val="38"/>
      </w:numPr>
      <w:tabs>
        <w:tab w:val="left" w:pos="992"/>
      </w:tabs>
      <w:spacing w:after="0" w:line="240" w:lineRule="auto"/>
      <w:ind w:left="460" w:hanging="284"/>
      <w:contextualSpacing/>
    </w:pPr>
    <w:rPr>
      <w:rFonts w:asciiTheme="minorHAnsi" w:eastAsia="Times New Roman" w:hAnsiTheme="minorHAnsi" w:cs="Arial"/>
      <w:color w:val="464646" w:themeColor="text1"/>
      <w:sz w:val="20"/>
      <w:lang w:val="en-US" w:eastAsia="nl-NL" w:bidi="he-IL"/>
    </w:rPr>
  </w:style>
  <w:style w:type="paragraph" w:customStyle="1" w:styleId="TableBulletLAST">
    <w:name w:val="Table Bullet LAST"/>
    <w:basedOn w:val="a1"/>
    <w:next w:val="a1"/>
    <w:uiPriority w:val="37"/>
    <w:qFormat/>
    <w:rsid w:val="00CD63D6"/>
    <w:pPr>
      <w:keepNext/>
      <w:keepLines/>
      <w:numPr>
        <w:numId w:val="10"/>
      </w:numPr>
      <w:tabs>
        <w:tab w:val="left" w:pos="992"/>
      </w:tabs>
      <w:spacing w:after="60" w:line="240" w:lineRule="auto"/>
      <w:ind w:left="460" w:hanging="284"/>
    </w:pPr>
    <w:rPr>
      <w:rFonts w:asciiTheme="minorHAnsi" w:eastAsia="Times New Roman" w:hAnsiTheme="minorHAnsi" w:cs="Arial"/>
      <w:color w:val="464646" w:themeColor="text1"/>
      <w:sz w:val="20"/>
      <w:szCs w:val="20"/>
      <w:lang w:val="en-US" w:eastAsia="nl-NL" w:bidi="he-IL"/>
    </w:rPr>
  </w:style>
  <w:style w:type="paragraph" w:customStyle="1" w:styleId="AppendixHeading">
    <w:name w:val="Appendix Heading"/>
    <w:basedOn w:val="1"/>
    <w:next w:val="ParagraphText"/>
    <w:semiHidden/>
    <w:qFormat/>
    <w:rsid w:val="00CD63D6"/>
    <w:pPr>
      <w:numPr>
        <w:numId w:val="0"/>
      </w:numPr>
      <w:spacing w:before="0" w:line="276" w:lineRule="auto"/>
    </w:pPr>
    <w:rPr>
      <w:rFonts w:ascii="Arial" w:eastAsia="Times New Roman" w:hAnsi="Arial" w:cs="Times New Roman"/>
      <w:caps w:val="0"/>
      <w:noProof/>
      <w:color w:val="464646" w:themeColor="text1"/>
      <w:sz w:val="40"/>
      <w:szCs w:val="40"/>
      <w:lang w:eastAsia="en-US" w:bidi="he-IL"/>
    </w:rPr>
  </w:style>
  <w:style w:type="paragraph" w:customStyle="1" w:styleId="NumberedList1">
    <w:name w:val="Numbered List 1"/>
    <w:uiPriority w:val="12"/>
    <w:qFormat/>
    <w:rsid w:val="00CD63D6"/>
    <w:pPr>
      <w:widowControl w:val="0"/>
      <w:numPr>
        <w:numId w:val="41"/>
      </w:numPr>
      <w:suppressLineNumbers/>
      <w:spacing w:before="120" w:after="60" w:line="276" w:lineRule="auto"/>
      <w:ind w:left="850" w:hanging="425"/>
    </w:pPr>
    <w:rPr>
      <w:rFonts w:eastAsia="Times New Roman" w:cs="Arial"/>
      <w:color w:val="464646" w:themeColor="text1"/>
      <w:lang w:val="en-US" w:eastAsia="nl-NL" w:bidi="he-IL"/>
    </w:rPr>
  </w:style>
  <w:style w:type="paragraph" w:customStyle="1" w:styleId="ProcedureBulletList1">
    <w:name w:val="Procedure Bullet List 1"/>
    <w:semiHidden/>
    <w:qFormat/>
    <w:rsid w:val="00CD63D6"/>
    <w:pPr>
      <w:keepNext/>
      <w:keepLines/>
      <w:suppressLineNumbers/>
      <w:spacing w:before="120" w:after="120" w:line="240" w:lineRule="auto"/>
      <w:ind w:left="2126" w:hanging="425"/>
    </w:pPr>
    <w:rPr>
      <w:rFonts w:ascii="Arial" w:eastAsia="Times New Roman" w:hAnsi="Arial" w:cs="Arial"/>
      <w:color w:val="464646" w:themeColor="text1"/>
      <w:lang w:eastAsia="en-US" w:bidi="he-IL"/>
    </w:rPr>
  </w:style>
  <w:style w:type="paragraph" w:customStyle="1" w:styleId="ProcedureBulletList2">
    <w:name w:val="Procedure Bullet List 2"/>
    <w:semiHidden/>
    <w:qFormat/>
    <w:rsid w:val="00CD63D6"/>
    <w:pPr>
      <w:keepNext/>
      <w:keepLines/>
      <w:suppressLineNumbers/>
      <w:spacing w:before="120" w:after="120" w:line="240" w:lineRule="auto"/>
      <w:ind w:left="2693" w:hanging="357"/>
    </w:pPr>
    <w:rPr>
      <w:rFonts w:ascii="Arial" w:eastAsia="Times New Roman" w:hAnsi="Arial" w:cs="Arial"/>
      <w:color w:val="464646" w:themeColor="text1"/>
      <w:lang w:eastAsia="en-US" w:bidi="he-IL"/>
    </w:rPr>
  </w:style>
  <w:style w:type="paragraph" w:customStyle="1" w:styleId="AppendixBulletList">
    <w:name w:val="Appendix Bullet List"/>
    <w:uiPriority w:val="51"/>
    <w:qFormat/>
    <w:rsid w:val="00CD63D6"/>
    <w:pPr>
      <w:keepNext/>
      <w:keepLines/>
      <w:numPr>
        <w:numId w:val="12"/>
      </w:numPr>
      <w:suppressLineNumbers/>
      <w:spacing w:before="120" w:after="60" w:line="276" w:lineRule="auto"/>
      <w:ind w:left="567" w:hanging="357"/>
    </w:pPr>
    <w:rPr>
      <w:rFonts w:ascii="Calibri" w:eastAsia="Times New Roman" w:hAnsi="Calibri" w:cs="Times New Roman"/>
      <w:color w:val="464646" w:themeColor="text1"/>
      <w:lang w:val="en-US" w:eastAsia="en-US" w:bidi="he-IL"/>
    </w:rPr>
  </w:style>
  <w:style w:type="paragraph" w:customStyle="1" w:styleId="AppendixBulletList2">
    <w:name w:val="Appendix Bullet List 2"/>
    <w:uiPriority w:val="52"/>
    <w:qFormat/>
    <w:rsid w:val="00CD63D6"/>
    <w:pPr>
      <w:keepNext/>
      <w:keepLines/>
      <w:numPr>
        <w:numId w:val="15"/>
      </w:numPr>
      <w:suppressLineNumbers/>
      <w:spacing w:before="120" w:after="60" w:line="276" w:lineRule="auto"/>
      <w:ind w:left="1134" w:hanging="357"/>
    </w:pPr>
    <w:rPr>
      <w:rFonts w:ascii="Calibri" w:eastAsia="Times New Roman" w:hAnsi="Calibri" w:cs="Times New Roman"/>
      <w:color w:val="464646" w:themeColor="text1"/>
      <w:lang w:val="en-US" w:eastAsia="en-US" w:bidi="he-IL"/>
    </w:rPr>
  </w:style>
  <w:style w:type="paragraph" w:customStyle="1" w:styleId="AppendixNumberedList">
    <w:name w:val="Appendix Numbered List"/>
    <w:uiPriority w:val="55"/>
    <w:qFormat/>
    <w:rsid w:val="00CD63D6"/>
    <w:pPr>
      <w:keepNext/>
      <w:keepLines/>
      <w:suppressLineNumbers/>
      <w:spacing w:before="120" w:after="60" w:line="276" w:lineRule="auto"/>
      <w:ind w:left="567" w:hanging="357"/>
    </w:pPr>
    <w:rPr>
      <w:rFonts w:ascii="Calibri" w:eastAsia="Times New Roman" w:hAnsi="Calibri" w:cs="Times New Roman"/>
      <w:color w:val="464646" w:themeColor="text1"/>
      <w:lang w:val="en-US" w:eastAsia="en-US" w:bidi="he-IL"/>
    </w:rPr>
  </w:style>
  <w:style w:type="paragraph" w:customStyle="1" w:styleId="AppendixNumberedList2">
    <w:name w:val="Appendix Numbered List 2"/>
    <w:basedOn w:val="AppendixBulletList2"/>
    <w:uiPriority w:val="56"/>
    <w:qFormat/>
    <w:rsid w:val="00CD63D6"/>
    <w:pPr>
      <w:numPr>
        <w:numId w:val="0"/>
      </w:numPr>
      <w:ind w:left="1202" w:hanging="425"/>
    </w:pPr>
  </w:style>
  <w:style w:type="paragraph" w:customStyle="1" w:styleId="AppendixBulletList3">
    <w:name w:val="Appendix Bullet List 3"/>
    <w:uiPriority w:val="53"/>
    <w:qFormat/>
    <w:rsid w:val="00CD63D6"/>
    <w:pPr>
      <w:keepNext/>
      <w:keepLines/>
      <w:numPr>
        <w:numId w:val="13"/>
      </w:numPr>
      <w:suppressLineNumbers/>
      <w:spacing w:before="120" w:after="60" w:line="276" w:lineRule="auto"/>
      <w:ind w:left="1701" w:hanging="357"/>
    </w:pPr>
    <w:rPr>
      <w:rFonts w:ascii="Calibri" w:eastAsia="Times New Roman" w:hAnsi="Calibri" w:cs="Times New Roman"/>
      <w:color w:val="464646" w:themeColor="text1"/>
      <w:lang w:val="en-US" w:eastAsia="en-US" w:bidi="he-IL"/>
    </w:rPr>
  </w:style>
  <w:style w:type="paragraph" w:customStyle="1" w:styleId="AppendixBulletList4">
    <w:name w:val="Appendix Bullet List 4"/>
    <w:uiPriority w:val="54"/>
    <w:qFormat/>
    <w:rsid w:val="00CD63D6"/>
    <w:pPr>
      <w:keepNext/>
      <w:keepLines/>
      <w:numPr>
        <w:numId w:val="14"/>
      </w:numPr>
      <w:suppressLineNumbers/>
      <w:spacing w:before="120" w:after="60" w:line="276" w:lineRule="auto"/>
      <w:ind w:left="2268" w:hanging="357"/>
    </w:pPr>
    <w:rPr>
      <w:rFonts w:ascii="Calibri" w:eastAsia="Times New Roman" w:hAnsi="Calibri" w:cs="Times New Roman"/>
      <w:color w:val="464646" w:themeColor="text1"/>
      <w:lang w:val="en-US" w:eastAsia="en-US" w:bidi="he-IL"/>
    </w:rPr>
  </w:style>
  <w:style w:type="paragraph" w:customStyle="1" w:styleId="CommandText">
    <w:name w:val="Command Text"/>
    <w:uiPriority w:val="32"/>
    <w:qFormat/>
    <w:rsid w:val="00CD63D6"/>
    <w:pPr>
      <w:suppressLineNumbers/>
      <w:pBdr>
        <w:top w:val="single" w:sz="4" w:space="1" w:color="A2A2A2" w:themeColor="text1" w:themeTint="80"/>
        <w:left w:val="single" w:sz="4" w:space="4" w:color="A2A2A2" w:themeColor="text1" w:themeTint="80"/>
        <w:bottom w:val="single" w:sz="4" w:space="1" w:color="A2A2A2" w:themeColor="text1" w:themeTint="80"/>
        <w:right w:val="single" w:sz="4" w:space="4" w:color="A2A2A2" w:themeColor="text1" w:themeTint="80"/>
      </w:pBdr>
      <w:spacing w:before="120" w:after="120" w:line="276" w:lineRule="auto"/>
      <w:ind w:left="369" w:right="28"/>
      <w:contextualSpacing/>
    </w:pPr>
    <w:rPr>
      <w:rFonts w:ascii="Courier New" w:eastAsia="Times New Roman" w:hAnsi="Courier New" w:cs="Courier New"/>
      <w:color w:val="464646" w:themeColor="text1"/>
      <w:lang w:val="en-US" w:eastAsia="en-US"/>
    </w:rPr>
  </w:style>
  <w:style w:type="character" w:customStyle="1" w:styleId="UserInput">
    <w:name w:val="User Input"/>
    <w:basedOn w:val="a2"/>
    <w:uiPriority w:val="1"/>
    <w:semiHidden/>
    <w:qFormat/>
    <w:rsid w:val="00CD63D6"/>
    <w:rPr>
      <w:b/>
      <w:i/>
    </w:rPr>
  </w:style>
  <w:style w:type="paragraph" w:styleId="af">
    <w:name w:val="Balloon Text"/>
    <w:basedOn w:val="a1"/>
    <w:link w:val="af0"/>
    <w:semiHidden/>
    <w:rsid w:val="00CD63D6"/>
    <w:pPr>
      <w:suppressLineNumbers/>
      <w:spacing w:after="0" w:line="240" w:lineRule="auto"/>
    </w:pPr>
    <w:rPr>
      <w:rFonts w:ascii="Segoe UI" w:eastAsia="Times New Roman" w:hAnsi="Segoe UI" w:cs="Segoe UI"/>
      <w:szCs w:val="18"/>
      <w:lang w:val="en-US" w:eastAsia="nl-NL"/>
    </w:rPr>
  </w:style>
  <w:style w:type="character" w:customStyle="1" w:styleId="af0">
    <w:name w:val="批注框文本 字符"/>
    <w:basedOn w:val="a2"/>
    <w:link w:val="af"/>
    <w:semiHidden/>
    <w:rsid w:val="00CD63D6"/>
    <w:rPr>
      <w:rFonts w:ascii="Segoe UI" w:eastAsia="Times New Roman" w:hAnsi="Segoe UI" w:cs="Segoe UI"/>
      <w:sz w:val="18"/>
      <w:szCs w:val="18"/>
      <w:lang w:val="en-US" w:eastAsia="nl-NL"/>
    </w:rPr>
  </w:style>
  <w:style w:type="paragraph" w:customStyle="1" w:styleId="TOCTitle">
    <w:name w:val="TOCTitle"/>
    <w:basedOn w:val="a1"/>
    <w:semiHidden/>
    <w:rsid w:val="00CD63D6"/>
    <w:pPr>
      <w:keepNext/>
      <w:suppressLineNumbers/>
      <w:spacing w:before="960" w:after="480" w:line="240" w:lineRule="auto"/>
    </w:pPr>
    <w:rPr>
      <w:rFonts w:ascii="Arial" w:eastAsia="Times New Roman" w:hAnsi="Arial" w:cs="Times New Roman"/>
      <w:sz w:val="60"/>
      <w:szCs w:val="20"/>
      <w:lang w:val="en-US" w:eastAsia="en-US"/>
    </w:rPr>
  </w:style>
  <w:style w:type="character" w:customStyle="1" w:styleId="HTML">
    <w:name w:val="HTML"/>
    <w:basedOn w:val="a2"/>
    <w:semiHidden/>
    <w:rsid w:val="00CD63D6"/>
    <w:rPr>
      <w:color w:val="008000"/>
    </w:rPr>
  </w:style>
  <w:style w:type="character" w:styleId="af1">
    <w:name w:val="FollowedHyperlink"/>
    <w:basedOn w:val="a2"/>
    <w:semiHidden/>
    <w:rsid w:val="00CD63D6"/>
    <w:rPr>
      <w:color w:val="800080"/>
      <w:u w:val="single"/>
    </w:rPr>
  </w:style>
  <w:style w:type="paragraph" w:customStyle="1" w:styleId="StepResult">
    <w:name w:val="Step Result"/>
    <w:next w:val="a1"/>
    <w:semiHidden/>
    <w:qFormat/>
    <w:rsid w:val="00CD63D6"/>
    <w:pPr>
      <w:keepNext/>
      <w:keepLines/>
      <w:spacing w:before="120" w:after="100" w:line="240" w:lineRule="auto"/>
      <w:ind w:left="1077"/>
    </w:pPr>
    <w:rPr>
      <w:rFonts w:ascii="Arial" w:eastAsia="Times New Roman" w:hAnsi="Arial" w:cs="Arial"/>
      <w:bCs/>
      <w:snapToGrid w:val="0"/>
      <w:lang w:eastAsia="en-US" w:bidi="he-IL"/>
    </w:rPr>
  </w:style>
  <w:style w:type="paragraph" w:customStyle="1" w:styleId="ListBulletLAST">
    <w:name w:val="List Bullet LAST"/>
    <w:basedOn w:val="a0"/>
    <w:next w:val="ParagraphText"/>
    <w:semiHidden/>
    <w:qFormat/>
    <w:rsid w:val="00CD63D6"/>
    <w:pPr>
      <w:numPr>
        <w:numId w:val="0"/>
      </w:numPr>
      <w:spacing w:after="120"/>
      <w:ind w:left="1559" w:hanging="425"/>
    </w:pPr>
    <w:rPr>
      <w:color w:val="808080" w:themeColor="background1" w:themeShade="80"/>
    </w:rPr>
  </w:style>
  <w:style w:type="paragraph" w:customStyle="1" w:styleId="NumberedList3">
    <w:name w:val="Numbered List 3"/>
    <w:uiPriority w:val="14"/>
    <w:qFormat/>
    <w:rsid w:val="00CD63D6"/>
    <w:pPr>
      <w:widowControl w:val="0"/>
      <w:numPr>
        <w:numId w:val="43"/>
      </w:numPr>
      <w:suppressLineNumbers/>
      <w:spacing w:before="120" w:after="60" w:line="276" w:lineRule="auto"/>
    </w:pPr>
    <w:rPr>
      <w:rFonts w:eastAsia="Times New Roman" w:cs="Arial"/>
      <w:color w:val="464646" w:themeColor="text1"/>
      <w:lang w:val="en-US" w:eastAsia="nl-NL"/>
    </w:rPr>
  </w:style>
  <w:style w:type="table" w:styleId="12">
    <w:name w:val="Table Grid 1"/>
    <w:basedOn w:val="a3"/>
    <w:rsid w:val="00CD63D6"/>
    <w:pPr>
      <w:spacing w:before="240" w:after="240" w:line="240" w:lineRule="atLeast"/>
    </w:pPr>
    <w:rPr>
      <w:rFonts w:ascii="Arial" w:eastAsia="Arial" w:hAnsi="Arial" w:cs="Times New Roman"/>
      <w:sz w:val="20"/>
      <w:szCs w:val="20"/>
      <w:lang w:val="en-US" w:eastAsia="en-US" w:bidi="he-I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GrayBullet1">
    <w:name w:val="&lt;Gray Bullet 1&gt;"/>
    <w:semiHidden/>
    <w:qFormat/>
    <w:rsid w:val="00CD63D6"/>
    <w:pPr>
      <w:numPr>
        <w:numId w:val="16"/>
      </w:numPr>
      <w:suppressLineNumbers/>
      <w:spacing w:after="120" w:line="240" w:lineRule="auto"/>
      <w:ind w:left="1560" w:hanging="357"/>
    </w:pPr>
    <w:rPr>
      <w:rFonts w:ascii="Arial" w:eastAsiaTheme="minorHAnsi" w:hAnsi="Arial" w:cs="Arial"/>
      <w:i/>
      <w:iCs/>
      <w:color w:val="808080" w:themeColor="background1" w:themeShade="80"/>
      <w:lang w:eastAsia="en-US" w:bidi="he-IL"/>
    </w:rPr>
  </w:style>
  <w:style w:type="table" w:styleId="1-1">
    <w:name w:val="Medium Shading 1 Accent 1"/>
    <w:basedOn w:val="a3"/>
    <w:uiPriority w:val="63"/>
    <w:rsid w:val="00CD63D6"/>
    <w:pPr>
      <w:spacing w:after="0" w:line="240" w:lineRule="auto"/>
    </w:pPr>
    <w:rPr>
      <w:rFonts w:ascii="Times New Roman" w:eastAsia="Times New Roman" w:hAnsi="Times New Roman" w:cs="Times New Roman"/>
      <w:sz w:val="20"/>
      <w:szCs w:val="20"/>
      <w:lang w:val="en-US" w:eastAsia="en-US" w:bidi="he-IL"/>
    </w:rPr>
    <w:tblPr>
      <w:tblStyleRowBandSize w:val="1"/>
      <w:tblStyleColBandSize w:val="1"/>
      <w:tblBorders>
        <w:top w:val="single" w:sz="8" w:space="0" w:color="B7B7B7" w:themeColor="accent1" w:themeTint="BF"/>
        <w:left w:val="single" w:sz="8" w:space="0" w:color="B7B7B7" w:themeColor="accent1" w:themeTint="BF"/>
        <w:bottom w:val="single" w:sz="8" w:space="0" w:color="B7B7B7" w:themeColor="accent1" w:themeTint="BF"/>
        <w:right w:val="single" w:sz="8" w:space="0" w:color="B7B7B7" w:themeColor="accent1" w:themeTint="BF"/>
        <w:insideH w:val="single" w:sz="8" w:space="0" w:color="B7B7B7" w:themeColor="accent1" w:themeTint="BF"/>
      </w:tblBorders>
    </w:tblPr>
    <w:tblStylePr w:type="firstRow">
      <w:pPr>
        <w:spacing w:before="0" w:after="0" w:line="240" w:lineRule="auto"/>
      </w:pPr>
      <w:rPr>
        <w:b/>
        <w:bCs/>
        <w:color w:val="FFFFFF" w:themeColor="background1"/>
      </w:rPr>
      <w:tblPr/>
      <w:tcPr>
        <w:tcBorders>
          <w:top w:val="single" w:sz="8" w:space="0" w:color="B7B7B7" w:themeColor="accent1" w:themeTint="BF"/>
          <w:left w:val="single" w:sz="8" w:space="0" w:color="B7B7B7" w:themeColor="accent1" w:themeTint="BF"/>
          <w:bottom w:val="single" w:sz="8" w:space="0" w:color="B7B7B7" w:themeColor="accent1" w:themeTint="BF"/>
          <w:right w:val="single" w:sz="8" w:space="0" w:color="B7B7B7" w:themeColor="accent1" w:themeTint="BF"/>
          <w:insideH w:val="nil"/>
          <w:insideV w:val="nil"/>
        </w:tcBorders>
        <w:shd w:val="clear" w:color="auto" w:fill="A0A0A0" w:themeFill="accent1"/>
      </w:tcPr>
    </w:tblStylePr>
    <w:tblStylePr w:type="lastRow">
      <w:pPr>
        <w:spacing w:before="0" w:after="0" w:line="240" w:lineRule="auto"/>
      </w:pPr>
      <w:rPr>
        <w:b/>
        <w:bCs/>
      </w:rPr>
      <w:tblPr/>
      <w:tcPr>
        <w:tcBorders>
          <w:top w:val="double" w:sz="6" w:space="0" w:color="B7B7B7" w:themeColor="accent1" w:themeTint="BF"/>
          <w:left w:val="single" w:sz="8" w:space="0" w:color="B7B7B7" w:themeColor="accent1" w:themeTint="BF"/>
          <w:bottom w:val="single" w:sz="8" w:space="0" w:color="B7B7B7" w:themeColor="accent1" w:themeTint="BF"/>
          <w:right w:val="single" w:sz="8" w:space="0" w:color="B7B7B7" w:themeColor="accent1" w:themeTint="BF"/>
          <w:insideH w:val="nil"/>
          <w:insideV w:val="nil"/>
        </w:tcBorders>
      </w:tcPr>
    </w:tblStylePr>
    <w:tblStylePr w:type="firstCol">
      <w:rPr>
        <w:b/>
        <w:bCs/>
      </w:rPr>
    </w:tblStylePr>
    <w:tblStylePr w:type="lastCol">
      <w:rPr>
        <w:b/>
        <w:bCs/>
      </w:rPr>
    </w:tblStylePr>
    <w:tblStylePr w:type="band1Vert">
      <w:tblPr/>
      <w:tcPr>
        <w:shd w:val="clear" w:color="auto" w:fill="E7E7E7" w:themeFill="accent1" w:themeFillTint="3F"/>
      </w:tcPr>
    </w:tblStylePr>
    <w:tblStylePr w:type="band1Horz">
      <w:tblPr/>
      <w:tcPr>
        <w:tcBorders>
          <w:insideH w:val="nil"/>
          <w:insideV w:val="nil"/>
        </w:tcBorders>
        <w:shd w:val="clear" w:color="auto" w:fill="E7E7E7" w:themeFill="accent1" w:themeFillTint="3F"/>
      </w:tcPr>
    </w:tblStylePr>
    <w:tblStylePr w:type="band2Horz">
      <w:tblPr/>
      <w:tcPr>
        <w:tcBorders>
          <w:insideH w:val="nil"/>
          <w:insideV w:val="nil"/>
        </w:tcBorders>
      </w:tcPr>
    </w:tblStylePr>
  </w:style>
  <w:style w:type="table" w:styleId="33">
    <w:name w:val="Table Web 3"/>
    <w:basedOn w:val="a3"/>
    <w:rsid w:val="00CD63D6"/>
    <w:pPr>
      <w:spacing w:before="240" w:after="240" w:line="240" w:lineRule="atLeast"/>
    </w:pPr>
    <w:rPr>
      <w:rFonts w:ascii="Arial" w:eastAsia="Arial" w:hAnsi="Arial" w:cs="Times New Roman"/>
      <w:sz w:val="20"/>
      <w:szCs w:val="20"/>
      <w:lang w:val="en-US" w:eastAsia="en-US" w:bidi="he-I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2">
    <w:name w:val="annotation text"/>
    <w:basedOn w:val="a1"/>
    <w:link w:val="af3"/>
    <w:semiHidden/>
    <w:rsid w:val="00CD63D6"/>
    <w:pPr>
      <w:suppressLineNumbers/>
      <w:spacing w:before="240" w:after="240" w:line="240" w:lineRule="auto"/>
    </w:pPr>
    <w:rPr>
      <w:rFonts w:ascii="Arial" w:eastAsia="Times New Roman" w:hAnsi="Arial" w:cs="Times New Roman"/>
      <w:sz w:val="20"/>
      <w:szCs w:val="20"/>
      <w:lang w:val="en-US" w:eastAsia="nl-NL"/>
    </w:rPr>
  </w:style>
  <w:style w:type="character" w:customStyle="1" w:styleId="af3">
    <w:name w:val="批注文字 字符"/>
    <w:basedOn w:val="a2"/>
    <w:link w:val="af2"/>
    <w:semiHidden/>
    <w:rsid w:val="00CD63D6"/>
    <w:rPr>
      <w:rFonts w:ascii="Arial" w:eastAsia="Times New Roman" w:hAnsi="Arial" w:cs="Times New Roman"/>
      <w:sz w:val="20"/>
      <w:szCs w:val="20"/>
      <w:lang w:val="en-US" w:eastAsia="nl-NL"/>
    </w:rPr>
  </w:style>
  <w:style w:type="character" w:styleId="af4">
    <w:name w:val="annotation reference"/>
    <w:basedOn w:val="a2"/>
    <w:semiHidden/>
    <w:rsid w:val="00CD63D6"/>
    <w:rPr>
      <w:sz w:val="16"/>
      <w:szCs w:val="16"/>
    </w:rPr>
  </w:style>
  <w:style w:type="paragraph" w:styleId="af5">
    <w:name w:val="annotation subject"/>
    <w:basedOn w:val="af2"/>
    <w:next w:val="af2"/>
    <w:link w:val="af6"/>
    <w:semiHidden/>
    <w:rsid w:val="00CD63D6"/>
    <w:rPr>
      <w:b/>
      <w:bCs/>
    </w:rPr>
  </w:style>
  <w:style w:type="character" w:customStyle="1" w:styleId="af6">
    <w:name w:val="批注主题 字符"/>
    <w:basedOn w:val="af3"/>
    <w:link w:val="af5"/>
    <w:semiHidden/>
    <w:rsid w:val="00CD63D6"/>
    <w:rPr>
      <w:rFonts w:ascii="Arial" w:eastAsia="Times New Roman" w:hAnsi="Arial" w:cs="Times New Roman"/>
      <w:b/>
      <w:bCs/>
      <w:sz w:val="20"/>
      <w:szCs w:val="20"/>
      <w:lang w:val="en-US" w:eastAsia="nl-NL"/>
    </w:rPr>
  </w:style>
  <w:style w:type="paragraph" w:styleId="af7">
    <w:name w:val="Document Map"/>
    <w:basedOn w:val="a1"/>
    <w:link w:val="af8"/>
    <w:uiPriority w:val="99"/>
    <w:semiHidden/>
    <w:rsid w:val="00CD63D6"/>
    <w:pPr>
      <w:shd w:val="clear" w:color="auto" w:fill="000080"/>
      <w:spacing w:after="0" w:line="240" w:lineRule="auto"/>
      <w:ind w:left="1440"/>
    </w:pPr>
    <w:rPr>
      <w:rFonts w:ascii="Tahoma" w:eastAsia="Times New Roman" w:hAnsi="Tahoma" w:cs="Times New Roman"/>
      <w:sz w:val="22"/>
      <w:szCs w:val="20"/>
      <w:lang w:val="en-US" w:eastAsia="en-US"/>
    </w:rPr>
  </w:style>
  <w:style w:type="character" w:customStyle="1" w:styleId="af8">
    <w:name w:val="文档结构图 字符"/>
    <w:basedOn w:val="a2"/>
    <w:link w:val="af7"/>
    <w:uiPriority w:val="99"/>
    <w:semiHidden/>
    <w:rsid w:val="00CD63D6"/>
    <w:rPr>
      <w:rFonts w:ascii="Tahoma" w:eastAsia="Times New Roman" w:hAnsi="Tahoma" w:cs="Times New Roman"/>
      <w:szCs w:val="20"/>
      <w:shd w:val="clear" w:color="auto" w:fill="000080"/>
      <w:lang w:val="en-US" w:eastAsia="en-US"/>
    </w:rPr>
  </w:style>
  <w:style w:type="paragraph" w:styleId="af9">
    <w:name w:val="Body Text"/>
    <w:aliases w:val="Body Text Char Char Char Char Char Char"/>
    <w:basedOn w:val="a1"/>
    <w:link w:val="afa"/>
    <w:semiHidden/>
    <w:rsid w:val="00CD63D6"/>
    <w:pPr>
      <w:suppressLineNumbers/>
      <w:spacing w:before="240" w:after="120" w:line="240" w:lineRule="atLeast"/>
    </w:pPr>
    <w:rPr>
      <w:rFonts w:ascii="Arial" w:eastAsia="Times New Roman" w:hAnsi="Arial" w:cs="Times New Roman"/>
      <w:sz w:val="20"/>
      <w:szCs w:val="24"/>
      <w:lang w:val="en-US" w:eastAsia="nl-NL"/>
    </w:rPr>
  </w:style>
  <w:style w:type="character" w:customStyle="1" w:styleId="afa">
    <w:name w:val="正文文本 字符"/>
    <w:aliases w:val="Body Text Char Char Char Char Char Char 字符"/>
    <w:basedOn w:val="a2"/>
    <w:link w:val="af9"/>
    <w:semiHidden/>
    <w:rsid w:val="00CD63D6"/>
    <w:rPr>
      <w:rFonts w:ascii="Arial" w:eastAsia="Times New Roman" w:hAnsi="Arial" w:cs="Times New Roman"/>
      <w:sz w:val="20"/>
      <w:szCs w:val="24"/>
      <w:lang w:val="en-US" w:eastAsia="nl-NL"/>
    </w:rPr>
  </w:style>
  <w:style w:type="paragraph" w:customStyle="1" w:styleId="CommandTextProcedure">
    <w:name w:val="Command Text Procedure"/>
    <w:basedOn w:val="CommandText"/>
    <w:next w:val="NumberedList1"/>
    <w:semiHidden/>
    <w:qFormat/>
    <w:rsid w:val="00CD63D6"/>
  </w:style>
  <w:style w:type="paragraph" w:customStyle="1" w:styleId="ModuleSub-Title">
    <w:name w:val="Module Sub-Title"/>
    <w:basedOn w:val="ModuleTitle"/>
    <w:uiPriority w:val="39"/>
    <w:semiHidden/>
    <w:qFormat/>
    <w:rsid w:val="00CD63D6"/>
    <w:pPr>
      <w:spacing w:after="120"/>
    </w:pPr>
    <w:rPr>
      <w:sz w:val="32"/>
      <w:szCs w:val="24"/>
    </w:rPr>
  </w:style>
  <w:style w:type="character" w:customStyle="1" w:styleId="Input">
    <w:name w:val="Input"/>
    <w:basedOn w:val="a2"/>
    <w:uiPriority w:val="47"/>
    <w:qFormat/>
    <w:rsid w:val="00CD63D6"/>
    <w:rPr>
      <w:b/>
      <w:i/>
    </w:rPr>
  </w:style>
  <w:style w:type="paragraph" w:customStyle="1" w:styleId="ConventionsBullet">
    <w:name w:val="Conventions Bullet"/>
    <w:next w:val="ListResult"/>
    <w:semiHidden/>
    <w:qFormat/>
    <w:rsid w:val="00CD63D6"/>
    <w:pPr>
      <w:numPr>
        <w:numId w:val="17"/>
      </w:numPr>
      <w:suppressLineNumbers/>
      <w:spacing w:after="0" w:line="240" w:lineRule="auto"/>
      <w:ind w:left="1560" w:hanging="426"/>
    </w:pPr>
    <w:rPr>
      <w:rFonts w:ascii="Arial" w:eastAsia="Times New Roman" w:hAnsi="Arial" w:cs="Arial"/>
      <w:color w:val="464646" w:themeColor="text1"/>
      <w:lang w:val="en-US" w:eastAsia="en-US"/>
    </w:rPr>
  </w:style>
  <w:style w:type="character" w:customStyle="1" w:styleId="Link">
    <w:name w:val="Link"/>
    <w:uiPriority w:val="41"/>
    <w:qFormat/>
    <w:rsid w:val="00CD63D6"/>
    <w:rPr>
      <w:color w:val="0B0080"/>
    </w:rPr>
  </w:style>
  <w:style w:type="paragraph" w:customStyle="1" w:styleId="BulletLast0">
    <w:name w:val="Bullet Last"/>
    <w:basedOn w:val="a0"/>
    <w:semiHidden/>
    <w:qFormat/>
    <w:rsid w:val="00CD63D6"/>
    <w:pPr>
      <w:numPr>
        <w:numId w:val="0"/>
      </w:numPr>
      <w:spacing w:after="200"/>
      <w:ind w:left="1559" w:hanging="425"/>
    </w:pPr>
    <w:rPr>
      <w:lang w:val="en-GB" w:bidi="he-IL"/>
    </w:rPr>
  </w:style>
  <w:style w:type="paragraph" w:customStyle="1" w:styleId="Caption-Table">
    <w:name w:val="Caption-Table"/>
    <w:basedOn w:val="a1"/>
    <w:next w:val="a1"/>
    <w:semiHidden/>
    <w:qFormat/>
    <w:rsid w:val="00CD63D6"/>
    <w:pPr>
      <w:keepNext/>
      <w:widowControl w:val="0"/>
      <w:spacing w:before="120" w:after="120" w:line="276" w:lineRule="auto"/>
      <w:ind w:left="360"/>
      <w:jc w:val="center"/>
    </w:pPr>
    <w:rPr>
      <w:rFonts w:asciiTheme="minorHAnsi" w:eastAsia="Times New Roman" w:hAnsiTheme="minorHAnsi" w:cstheme="minorHAnsi"/>
      <w:b/>
      <w:bCs/>
      <w:color w:val="595959"/>
      <w:sz w:val="22"/>
      <w:szCs w:val="20"/>
      <w:lang w:eastAsia="en-US"/>
    </w:rPr>
  </w:style>
  <w:style w:type="paragraph" w:customStyle="1" w:styleId="AppendixHeading1">
    <w:name w:val="Appendix Heading 1"/>
    <w:basedOn w:val="1"/>
    <w:next w:val="a1"/>
    <w:uiPriority w:val="48"/>
    <w:qFormat/>
    <w:rsid w:val="00CD63D6"/>
    <w:pPr>
      <w:numPr>
        <w:numId w:val="18"/>
      </w:numPr>
      <w:tabs>
        <w:tab w:val="left" w:pos="2552"/>
      </w:tabs>
      <w:ind w:left="1276" w:hanging="2552"/>
    </w:pPr>
  </w:style>
  <w:style w:type="paragraph" w:customStyle="1" w:styleId="TableTitle">
    <w:name w:val="Table Title"/>
    <w:semiHidden/>
    <w:rsid w:val="00CD63D6"/>
    <w:pPr>
      <w:keepNext/>
      <w:keepLines/>
      <w:spacing w:before="60" w:after="60" w:line="240" w:lineRule="auto"/>
    </w:pPr>
    <w:rPr>
      <w:rFonts w:ascii="Arial" w:eastAsia="Times New Roman" w:hAnsi="Arial" w:cs="Arial"/>
      <w:b/>
      <w:lang w:val="en-US" w:eastAsia="nl-NL"/>
    </w:rPr>
  </w:style>
  <w:style w:type="table" w:customStyle="1" w:styleId="fff">
    <w:name w:val="fff"/>
    <w:basedOn w:val="a3"/>
    <w:uiPriority w:val="99"/>
    <w:rsid w:val="00CD63D6"/>
    <w:pPr>
      <w:spacing w:after="0" w:line="240" w:lineRule="auto"/>
    </w:pPr>
    <w:rPr>
      <w:rFonts w:ascii="Arial" w:eastAsia="Arial" w:hAnsi="Arial" w:cs="Times New Roman"/>
      <w:sz w:val="20"/>
      <w:szCs w:val="20"/>
      <w:lang w:val="en-US" w:eastAsia="en-US" w:bidi="he-IL"/>
    </w:rPr>
    <w:tblPr/>
  </w:style>
  <w:style w:type="paragraph" w:customStyle="1" w:styleId="Software1">
    <w:name w:val="Software 1"/>
    <w:basedOn w:val="ParagraphText"/>
    <w:uiPriority w:val="61"/>
    <w:qFormat/>
    <w:rsid w:val="00CD63D6"/>
    <w:pPr>
      <w:shd w:val="clear" w:color="auto" w:fill="D9D9D9" w:themeFill="background1" w:themeFillShade="D9"/>
    </w:pPr>
    <w:rPr>
      <w:b/>
      <w:bCs/>
    </w:rPr>
  </w:style>
  <w:style w:type="paragraph" w:customStyle="1" w:styleId="Software2">
    <w:name w:val="Software 2"/>
    <w:basedOn w:val="ParagraphText"/>
    <w:uiPriority w:val="62"/>
    <w:qFormat/>
    <w:rsid w:val="00CD63D6"/>
    <w:pPr>
      <w:ind w:left="1276"/>
    </w:pPr>
  </w:style>
  <w:style w:type="paragraph" w:customStyle="1" w:styleId="Software3">
    <w:name w:val="Software 3"/>
    <w:basedOn w:val="ParagraphText"/>
    <w:uiPriority w:val="63"/>
    <w:qFormat/>
    <w:rsid w:val="00CD63D6"/>
    <w:pPr>
      <w:ind w:left="1560"/>
    </w:pPr>
  </w:style>
  <w:style w:type="paragraph" w:customStyle="1" w:styleId="Software4">
    <w:name w:val="Software 4"/>
    <w:basedOn w:val="ParagraphText"/>
    <w:uiPriority w:val="64"/>
    <w:qFormat/>
    <w:rsid w:val="00CD63D6"/>
    <w:pPr>
      <w:ind w:left="1985"/>
    </w:pPr>
  </w:style>
  <w:style w:type="paragraph" w:customStyle="1" w:styleId="Software5">
    <w:name w:val="Software 5"/>
    <w:basedOn w:val="ParagraphText"/>
    <w:uiPriority w:val="65"/>
    <w:qFormat/>
    <w:rsid w:val="00CD63D6"/>
    <w:pPr>
      <w:ind w:left="2268"/>
    </w:pPr>
  </w:style>
  <w:style w:type="paragraph" w:customStyle="1" w:styleId="Software6">
    <w:name w:val="Software 6"/>
    <w:basedOn w:val="Software5"/>
    <w:next w:val="ParagraphText"/>
    <w:uiPriority w:val="66"/>
    <w:qFormat/>
    <w:rsid w:val="00CD63D6"/>
    <w:pPr>
      <w:ind w:left="2552"/>
    </w:pPr>
  </w:style>
  <w:style w:type="paragraph" w:customStyle="1" w:styleId="Software">
    <w:name w:val="Software"/>
    <w:basedOn w:val="ParagraphText"/>
    <w:uiPriority w:val="46"/>
    <w:semiHidden/>
    <w:qFormat/>
    <w:rsid w:val="00CD63D6"/>
    <w:pPr>
      <w:pBdr>
        <w:top w:val="single" w:sz="8" w:space="1" w:color="FFFFFF" w:themeColor="background1"/>
      </w:pBdr>
      <w:shd w:val="clear" w:color="auto" w:fill="D9D9D9" w:themeFill="background1" w:themeFillShade="D9"/>
      <w:spacing w:before="240"/>
    </w:pPr>
    <w:rPr>
      <w:b/>
      <w:bCs/>
    </w:rPr>
  </w:style>
  <w:style w:type="paragraph" w:customStyle="1" w:styleId="Software7">
    <w:name w:val="Software 7"/>
    <w:basedOn w:val="ParagraphText"/>
    <w:uiPriority w:val="67"/>
    <w:qFormat/>
    <w:rsid w:val="00CD63D6"/>
    <w:pPr>
      <w:ind w:left="2835"/>
    </w:pPr>
    <w:rPr>
      <w:rFonts w:ascii="Calibri" w:hAnsi="Calibri" w:cstheme="minorBidi"/>
    </w:rPr>
  </w:style>
  <w:style w:type="paragraph" w:customStyle="1" w:styleId="Software8">
    <w:name w:val="Software 8"/>
    <w:basedOn w:val="ParagraphText"/>
    <w:uiPriority w:val="68"/>
    <w:qFormat/>
    <w:rsid w:val="00CD63D6"/>
    <w:pPr>
      <w:ind w:left="3119"/>
    </w:pPr>
  </w:style>
  <w:style w:type="paragraph" w:customStyle="1" w:styleId="Software9">
    <w:name w:val="Software 9"/>
    <w:basedOn w:val="ParagraphText"/>
    <w:uiPriority w:val="69"/>
    <w:qFormat/>
    <w:rsid w:val="00CD63D6"/>
    <w:pPr>
      <w:ind w:left="3402"/>
    </w:pPr>
  </w:style>
  <w:style w:type="table" w:customStyle="1" w:styleId="PlainTable11">
    <w:name w:val="Plain Table 11"/>
    <w:basedOn w:val="a3"/>
    <w:uiPriority w:val="41"/>
    <w:rsid w:val="00CD63D6"/>
    <w:pPr>
      <w:spacing w:after="0" w:line="240" w:lineRule="auto"/>
    </w:pPr>
    <w:rPr>
      <w:rFonts w:ascii="Arial" w:eastAsia="Arial" w:hAnsi="Arial" w:cs="Times New Roman"/>
      <w:sz w:val="20"/>
      <w:szCs w:val="20"/>
      <w:lang w:val="en-US" w:eastAsia="en-US" w:bidi="he-I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a3"/>
    <w:uiPriority w:val="43"/>
    <w:rsid w:val="00CD63D6"/>
    <w:pPr>
      <w:spacing w:after="0" w:line="240" w:lineRule="auto"/>
    </w:pPr>
    <w:rPr>
      <w:rFonts w:ascii="Arial" w:eastAsia="Arial" w:hAnsi="Arial" w:cs="Times New Roman"/>
      <w:sz w:val="20"/>
      <w:szCs w:val="20"/>
      <w:lang w:val="en-US" w:eastAsia="en-US" w:bidi="he-IL"/>
    </w:rPr>
    <w:tblPr>
      <w:tblStyleRowBandSize w:val="1"/>
      <w:tblStyleColBandSize w:val="1"/>
    </w:tblPr>
    <w:tblStylePr w:type="firstRow">
      <w:rPr>
        <w:b/>
        <w:bCs/>
        <w:caps/>
      </w:rPr>
      <w:tblPr/>
      <w:tcPr>
        <w:tcBorders>
          <w:bottom w:val="single" w:sz="4" w:space="0" w:color="A2A2A2"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2A2A2"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ODO">
    <w:name w:val="TO DO"/>
    <w:next w:val="ProcNumberedList1"/>
    <w:uiPriority w:val="11"/>
    <w:qFormat/>
    <w:rsid w:val="00CD63D6"/>
    <w:pPr>
      <w:keepNext/>
      <w:keepLines/>
      <w:suppressLineNumbers/>
      <w:spacing w:before="160" w:after="120" w:line="240" w:lineRule="auto"/>
      <w:ind w:left="284"/>
    </w:pPr>
    <w:rPr>
      <w:rFonts w:eastAsia="Times New Roman" w:cs="Times New Roman"/>
      <w:b/>
      <w:bCs/>
      <w:color w:val="464646" w:themeColor="text1"/>
      <w:szCs w:val="28"/>
      <w:lang w:eastAsia="nl-NL" w:bidi="he-IL"/>
    </w:rPr>
  </w:style>
  <w:style w:type="paragraph" w:customStyle="1" w:styleId="ProcBulletListLast0">
    <w:name w:val="Proc Bullet List Last"/>
    <w:basedOn w:val="ProcBulletList1"/>
    <w:next w:val="ParagraphText"/>
    <w:uiPriority w:val="43"/>
    <w:semiHidden/>
    <w:qFormat/>
    <w:rsid w:val="00CD63D6"/>
    <w:pPr>
      <w:numPr>
        <w:numId w:val="0"/>
      </w:numPr>
      <w:spacing w:after="200"/>
      <w:ind w:left="2268" w:hanging="425"/>
    </w:pPr>
  </w:style>
  <w:style w:type="paragraph" w:customStyle="1" w:styleId="TableBullet2">
    <w:name w:val="Table Bullet 2"/>
    <w:basedOn w:val="a1"/>
    <w:uiPriority w:val="36"/>
    <w:qFormat/>
    <w:rsid w:val="00CD63D6"/>
    <w:pPr>
      <w:ind w:left="564"/>
    </w:pPr>
    <w:rPr>
      <w:color w:val="464646"/>
    </w:rPr>
  </w:style>
  <w:style w:type="paragraph" w:customStyle="1" w:styleId="Endashbullet">
    <w:name w:val="En dash bullet_"/>
    <w:basedOn w:val="a1"/>
    <w:semiHidden/>
    <w:rsid w:val="00CD63D6"/>
    <w:pPr>
      <w:numPr>
        <w:ilvl w:val="1"/>
        <w:numId w:val="19"/>
      </w:numPr>
      <w:suppressLineNumbers/>
      <w:spacing w:before="240" w:after="60" w:line="240" w:lineRule="atLeast"/>
    </w:pPr>
    <w:rPr>
      <w:rFonts w:ascii="Arial" w:hAnsi="Arial" w:cs="Times New Roman"/>
      <w:color w:val="464646" w:themeColor="text1"/>
      <w:lang w:val="en-US" w:eastAsia="nl-NL"/>
    </w:rPr>
  </w:style>
  <w:style w:type="paragraph" w:customStyle="1" w:styleId="PARAGRAPHTEXT0">
    <w:name w:val="PARAGRAPH TEXT"/>
    <w:link w:val="PARAGRAPHTEXTChar0"/>
    <w:semiHidden/>
    <w:rsid w:val="00CD63D6"/>
    <w:pPr>
      <w:widowControl w:val="0"/>
      <w:suppressLineNumbers/>
      <w:spacing w:before="120" w:after="60" w:line="276" w:lineRule="auto"/>
      <w:ind w:left="992"/>
    </w:pPr>
    <w:rPr>
      <w:rFonts w:ascii="Arial" w:eastAsia="Times New Roman" w:hAnsi="Arial" w:cs="Times New Roman"/>
      <w:color w:val="464646" w:themeColor="text1"/>
      <w:lang w:eastAsia="en-US" w:bidi="he-IL"/>
    </w:rPr>
  </w:style>
  <w:style w:type="paragraph" w:customStyle="1" w:styleId="Paragraph2">
    <w:name w:val="Paragraph2"/>
    <w:basedOn w:val="ParagraphText"/>
    <w:link w:val="Paragraph2Char"/>
    <w:semiHidden/>
    <w:rsid w:val="00CD63D6"/>
    <w:rPr>
      <w:lang w:val="en-GB"/>
    </w:rPr>
  </w:style>
  <w:style w:type="character" w:customStyle="1" w:styleId="Paragraph2Char">
    <w:name w:val="Paragraph2 Char"/>
    <w:basedOn w:val="a2"/>
    <w:link w:val="Paragraph2"/>
    <w:semiHidden/>
    <w:locked/>
    <w:rsid w:val="00CD63D6"/>
    <w:rPr>
      <w:rFonts w:eastAsia="Times New Roman" w:cs="Times New Roman"/>
      <w:color w:val="464646" w:themeColor="text1"/>
      <w:lang w:eastAsia="en-US"/>
    </w:rPr>
  </w:style>
  <w:style w:type="paragraph" w:customStyle="1" w:styleId="Paragraph3">
    <w:name w:val="Paragraph3"/>
    <w:basedOn w:val="ParagraphText"/>
    <w:link w:val="Paragraph3Char"/>
    <w:semiHidden/>
    <w:rsid w:val="00CD63D6"/>
    <w:rPr>
      <w:snapToGrid w:val="0"/>
      <w:lang w:val="en-GB" w:bidi="he-IL"/>
    </w:rPr>
  </w:style>
  <w:style w:type="character" w:customStyle="1" w:styleId="Paragraph3Char">
    <w:name w:val="Paragraph3 Char"/>
    <w:basedOn w:val="a2"/>
    <w:link w:val="Paragraph3"/>
    <w:semiHidden/>
    <w:rsid w:val="00CD63D6"/>
    <w:rPr>
      <w:rFonts w:eastAsia="Times New Roman" w:cs="Times New Roman"/>
      <w:snapToGrid w:val="0"/>
      <w:color w:val="464646" w:themeColor="text1"/>
      <w:lang w:eastAsia="en-US" w:bidi="he-IL"/>
    </w:rPr>
  </w:style>
  <w:style w:type="paragraph" w:customStyle="1" w:styleId="Paragraph4Text">
    <w:name w:val="Paragraph 4 Text"/>
    <w:semiHidden/>
    <w:rsid w:val="00CD63D6"/>
    <w:pPr>
      <w:suppressLineNumbers/>
      <w:spacing w:before="120" w:after="0" w:line="240" w:lineRule="auto"/>
      <w:ind w:left="1559"/>
    </w:pPr>
    <w:rPr>
      <w:rFonts w:ascii="Arial" w:eastAsia="Times New Roman" w:hAnsi="Arial" w:cs="Times New Roman"/>
      <w:lang w:eastAsia="en-US" w:bidi="he-IL"/>
    </w:rPr>
  </w:style>
  <w:style w:type="paragraph" w:customStyle="1" w:styleId="Footer-LowBold">
    <w:name w:val="Footer - Low Bold"/>
    <w:basedOn w:val="a7"/>
    <w:next w:val="a7"/>
    <w:semiHidden/>
    <w:rsid w:val="00CD63D6"/>
    <w:pPr>
      <w:suppressLineNumbers/>
      <w:tabs>
        <w:tab w:val="clear" w:pos="4513"/>
        <w:tab w:val="clear" w:pos="9026"/>
        <w:tab w:val="left" w:pos="630"/>
        <w:tab w:val="center" w:pos="4680"/>
        <w:tab w:val="right" w:pos="9350"/>
      </w:tabs>
      <w:spacing w:before="240" w:after="120" w:line="200" w:lineRule="atLeast"/>
      <w:ind w:right="1987"/>
      <w:contextualSpacing/>
    </w:pPr>
    <w:rPr>
      <w:rFonts w:ascii="Arial" w:eastAsia="Times New Roman" w:hAnsi="Arial" w:cs="Times New Roman"/>
      <w:noProof/>
      <w:color w:val="464646" w:themeColor="text1"/>
      <w:sz w:val="16"/>
      <w:szCs w:val="24"/>
      <w:lang w:val="en-US" w:eastAsia="nl-NL"/>
    </w:rPr>
  </w:style>
  <w:style w:type="paragraph" w:customStyle="1" w:styleId="SectionFooter">
    <w:name w:val="Section Footer"/>
    <w:basedOn w:val="a7"/>
    <w:semiHidden/>
    <w:rsid w:val="00CD63D6"/>
    <w:pPr>
      <w:suppressLineNumbers/>
      <w:tabs>
        <w:tab w:val="clear" w:pos="4513"/>
        <w:tab w:val="clear" w:pos="9026"/>
        <w:tab w:val="left" w:pos="630"/>
        <w:tab w:val="center" w:pos="4680"/>
        <w:tab w:val="right" w:pos="9360"/>
      </w:tabs>
      <w:spacing w:line="200" w:lineRule="atLeast"/>
      <w:contextualSpacing/>
    </w:pPr>
    <w:rPr>
      <w:rFonts w:ascii="Arial" w:eastAsia="Times New Roman" w:hAnsi="Arial" w:cs="Tahoma"/>
      <w:b/>
      <w:noProof/>
      <w:color w:val="464646" w:themeColor="text1"/>
      <w:sz w:val="16"/>
      <w:szCs w:val="14"/>
      <w:lang w:val="en-US" w:eastAsia="nl-NL"/>
    </w:rPr>
  </w:style>
  <w:style w:type="paragraph" w:customStyle="1" w:styleId="Frontcoverspacer">
    <w:name w:val="Front cover spacer_"/>
    <w:basedOn w:val="a1"/>
    <w:semiHidden/>
    <w:rsid w:val="00CD63D6"/>
    <w:pPr>
      <w:suppressLineNumbers/>
      <w:spacing w:before="240" w:after="6500" w:line="240" w:lineRule="atLeast"/>
    </w:pPr>
    <w:rPr>
      <w:rFonts w:ascii="Arial" w:eastAsia="Times New Roman" w:hAnsi="Arial" w:cs="Times New Roman"/>
      <w:sz w:val="40"/>
      <w:szCs w:val="24"/>
      <w:lang w:val="en-US" w:eastAsia="nl-NL"/>
    </w:rPr>
  </w:style>
  <w:style w:type="paragraph" w:customStyle="1" w:styleId="Footergraphic">
    <w:name w:val="Footer graphic_"/>
    <w:basedOn w:val="a1"/>
    <w:next w:val="a1"/>
    <w:semiHidden/>
    <w:qFormat/>
    <w:rsid w:val="00CD63D6"/>
    <w:pPr>
      <w:suppressLineNumbers/>
      <w:spacing w:before="120" w:after="60" w:line="240" w:lineRule="atLeast"/>
      <w:ind w:left="-29"/>
    </w:pPr>
    <w:rPr>
      <w:rFonts w:ascii="Arial" w:eastAsia="Times New Roman" w:hAnsi="Arial" w:cs="Times New Roman"/>
      <w:noProof/>
      <w:sz w:val="24"/>
      <w:szCs w:val="24"/>
      <w:lang w:val="en-US" w:eastAsia="nl-NL"/>
    </w:rPr>
  </w:style>
  <w:style w:type="paragraph" w:customStyle="1" w:styleId="Contents">
    <w:name w:val="Contents_"/>
    <w:basedOn w:val="a1"/>
    <w:semiHidden/>
    <w:qFormat/>
    <w:rsid w:val="00CD63D6"/>
    <w:pPr>
      <w:suppressLineNumbers/>
      <w:spacing w:before="240" w:after="240" w:line="240" w:lineRule="atLeast"/>
    </w:pPr>
    <w:rPr>
      <w:rFonts w:ascii="Arial" w:eastAsia="Times New Roman" w:hAnsi="Arial" w:cs="Times New Roman"/>
      <w:b/>
      <w:sz w:val="20"/>
      <w:szCs w:val="24"/>
      <w:lang w:val="en-US" w:eastAsia="nl-NL"/>
    </w:rPr>
  </w:style>
  <w:style w:type="paragraph" w:customStyle="1" w:styleId="Style1">
    <w:name w:val="Style1"/>
    <w:basedOn w:val="32"/>
    <w:semiHidden/>
    <w:rsid w:val="00CD63D6"/>
    <w:pPr>
      <w:widowControl w:val="0"/>
      <w:suppressLineNumbers/>
      <w:tabs>
        <w:tab w:val="left" w:pos="1701"/>
        <w:tab w:val="right" w:leader="dot" w:pos="9000"/>
      </w:tabs>
      <w:spacing w:before="40" w:after="40" w:line="276" w:lineRule="auto"/>
      <w:ind w:left="993"/>
    </w:pPr>
    <w:rPr>
      <w:rFonts w:ascii="Arial" w:eastAsia="Times New Roman" w:hAnsi="Arial" w:cs="Arial"/>
      <w:noProof/>
      <w:color w:val="464646" w:themeColor="text1"/>
      <w:lang w:val="en-US" w:eastAsia="en-US"/>
    </w:rPr>
  </w:style>
  <w:style w:type="paragraph" w:styleId="13">
    <w:name w:val="index 1"/>
    <w:basedOn w:val="a1"/>
    <w:next w:val="a1"/>
    <w:autoRedefine/>
    <w:semiHidden/>
    <w:rsid w:val="00CD63D6"/>
    <w:pPr>
      <w:suppressLineNumbers/>
      <w:spacing w:before="240" w:after="240" w:line="240" w:lineRule="atLeast"/>
      <w:ind w:left="200" w:hanging="200"/>
    </w:pPr>
    <w:rPr>
      <w:rFonts w:ascii="Arial" w:eastAsia="Times New Roman" w:hAnsi="Arial" w:cs="Times New Roman"/>
      <w:sz w:val="20"/>
      <w:szCs w:val="24"/>
      <w:lang w:val="en-US" w:eastAsia="nl-NL"/>
    </w:rPr>
  </w:style>
  <w:style w:type="paragraph" w:styleId="23">
    <w:name w:val="index 2"/>
    <w:basedOn w:val="a1"/>
    <w:next w:val="a1"/>
    <w:autoRedefine/>
    <w:semiHidden/>
    <w:rsid w:val="00CD63D6"/>
    <w:pPr>
      <w:suppressLineNumbers/>
      <w:spacing w:before="240" w:after="240" w:line="240" w:lineRule="atLeast"/>
      <w:ind w:left="400" w:hanging="200"/>
    </w:pPr>
    <w:rPr>
      <w:rFonts w:ascii="Arial" w:eastAsia="Times New Roman" w:hAnsi="Arial" w:cs="Times New Roman"/>
      <w:sz w:val="20"/>
      <w:szCs w:val="24"/>
      <w:lang w:val="en-US" w:eastAsia="nl-NL"/>
    </w:rPr>
  </w:style>
  <w:style w:type="paragraph" w:styleId="24">
    <w:name w:val="List Number 2"/>
    <w:basedOn w:val="a1"/>
    <w:autoRedefine/>
    <w:semiHidden/>
    <w:rsid w:val="00CD63D6"/>
    <w:pPr>
      <w:suppressLineNumbers/>
      <w:tabs>
        <w:tab w:val="num" w:pos="1620"/>
      </w:tabs>
      <w:spacing w:before="120" w:after="240" w:line="240" w:lineRule="atLeast"/>
      <w:ind w:left="1620" w:hanging="360"/>
    </w:pPr>
    <w:rPr>
      <w:rFonts w:ascii="Arial" w:eastAsia="Times New Roman" w:hAnsi="Arial" w:cs="Times New Roman"/>
      <w:snapToGrid w:val="0"/>
      <w:sz w:val="20"/>
      <w:szCs w:val="24"/>
      <w:lang w:val="en-US" w:eastAsia="nl-NL"/>
    </w:rPr>
  </w:style>
  <w:style w:type="paragraph" w:styleId="34">
    <w:name w:val="List Number 3"/>
    <w:basedOn w:val="a1"/>
    <w:semiHidden/>
    <w:rsid w:val="00CD63D6"/>
    <w:pPr>
      <w:suppressLineNumbers/>
      <w:tabs>
        <w:tab w:val="num" w:pos="926"/>
      </w:tabs>
      <w:spacing w:before="240" w:after="240" w:line="240" w:lineRule="atLeast"/>
      <w:ind w:left="926" w:hanging="360"/>
    </w:pPr>
    <w:rPr>
      <w:rFonts w:ascii="Arial" w:eastAsia="Times New Roman" w:hAnsi="Arial" w:cs="Times New Roman"/>
      <w:sz w:val="20"/>
      <w:szCs w:val="24"/>
      <w:lang w:val="en-US" w:eastAsia="nl-NL"/>
    </w:rPr>
  </w:style>
  <w:style w:type="paragraph" w:customStyle="1" w:styleId="NumList1">
    <w:name w:val="Num List 1"/>
    <w:basedOn w:val="a1"/>
    <w:semiHidden/>
    <w:rsid w:val="00CD63D6"/>
    <w:pPr>
      <w:suppressLineNumbers/>
      <w:spacing w:before="120" w:after="240" w:line="240" w:lineRule="atLeast"/>
      <w:ind w:left="1440" w:hanging="288"/>
    </w:pPr>
    <w:rPr>
      <w:rFonts w:ascii="Arial" w:eastAsia="Times New Roman" w:hAnsi="Arial" w:cs="Times New Roman"/>
      <w:sz w:val="20"/>
      <w:szCs w:val="24"/>
      <w:lang w:val="en-US" w:eastAsia="nl-NL"/>
    </w:rPr>
  </w:style>
  <w:style w:type="paragraph" w:customStyle="1" w:styleId="NumList2">
    <w:name w:val="Num List 2"/>
    <w:basedOn w:val="NumList1"/>
    <w:semiHidden/>
    <w:rsid w:val="00CD63D6"/>
    <w:pPr>
      <w:ind w:left="1584"/>
    </w:pPr>
  </w:style>
  <w:style w:type="paragraph" w:customStyle="1" w:styleId="NumList3">
    <w:name w:val="Num List 3"/>
    <w:basedOn w:val="NumList2"/>
    <w:semiHidden/>
    <w:rsid w:val="00CD63D6"/>
    <w:pPr>
      <w:tabs>
        <w:tab w:val="left" w:pos="2016"/>
      </w:tabs>
      <w:ind w:left="0" w:firstLine="0"/>
    </w:pPr>
  </w:style>
  <w:style w:type="paragraph" w:customStyle="1" w:styleId="NumListIndented">
    <w:name w:val="Num List Indented"/>
    <w:basedOn w:val="NumList1"/>
    <w:semiHidden/>
    <w:rsid w:val="00CD63D6"/>
    <w:pPr>
      <w:spacing w:line="240" w:lineRule="auto"/>
      <w:ind w:left="2520"/>
    </w:pPr>
  </w:style>
  <w:style w:type="paragraph" w:customStyle="1" w:styleId="PicHolder">
    <w:name w:val="Pic Holder"/>
    <w:basedOn w:val="a1"/>
    <w:next w:val="Caption-Figure"/>
    <w:semiHidden/>
    <w:rsid w:val="00CD63D6"/>
    <w:pPr>
      <w:keepNext/>
      <w:suppressLineNumbers/>
      <w:spacing w:before="240" w:after="240" w:line="240" w:lineRule="atLeast"/>
      <w:jc w:val="center"/>
    </w:pPr>
    <w:rPr>
      <w:rFonts w:ascii="Arial" w:eastAsia="Times New Roman" w:hAnsi="Arial" w:cs="Times New Roman"/>
      <w:sz w:val="20"/>
      <w:szCs w:val="24"/>
      <w:lang w:val="en-US" w:eastAsia="nl-NL"/>
    </w:rPr>
  </w:style>
  <w:style w:type="paragraph" w:customStyle="1" w:styleId="Caption-Figure">
    <w:name w:val="Caption-Figure"/>
    <w:basedOn w:val="a1"/>
    <w:next w:val="24"/>
    <w:semiHidden/>
    <w:rsid w:val="00CD63D6"/>
    <w:pPr>
      <w:suppressLineNumbers/>
      <w:spacing w:before="120" w:after="240" w:line="240" w:lineRule="atLeast"/>
      <w:jc w:val="center"/>
    </w:pPr>
    <w:rPr>
      <w:rFonts w:ascii="Arial" w:eastAsia="Times New Roman" w:hAnsi="Arial" w:cs="Times New Roman"/>
      <w:b/>
      <w:bCs/>
      <w:color w:val="808080"/>
      <w:sz w:val="20"/>
      <w:szCs w:val="24"/>
      <w:lang w:val="en-US" w:eastAsia="nl-NL"/>
    </w:rPr>
  </w:style>
  <w:style w:type="paragraph" w:styleId="afb">
    <w:name w:val="Plain Text"/>
    <w:basedOn w:val="a1"/>
    <w:link w:val="afc"/>
    <w:semiHidden/>
    <w:rsid w:val="00CD63D6"/>
    <w:pPr>
      <w:suppressLineNumbers/>
      <w:spacing w:after="0" w:line="240" w:lineRule="atLeast"/>
    </w:pPr>
    <w:rPr>
      <w:rFonts w:ascii="Courier New" w:eastAsia="Times New Roman" w:hAnsi="Courier New" w:cs="Courier New"/>
      <w:sz w:val="20"/>
      <w:szCs w:val="24"/>
      <w:lang w:val="en-US" w:eastAsia="nl-NL"/>
    </w:rPr>
  </w:style>
  <w:style w:type="character" w:customStyle="1" w:styleId="afc">
    <w:name w:val="纯文本 字符"/>
    <w:basedOn w:val="a2"/>
    <w:link w:val="afb"/>
    <w:semiHidden/>
    <w:rsid w:val="00CD63D6"/>
    <w:rPr>
      <w:rFonts w:ascii="Courier New" w:eastAsia="Times New Roman" w:hAnsi="Courier New" w:cs="Courier New"/>
      <w:sz w:val="20"/>
      <w:szCs w:val="24"/>
      <w:lang w:val="en-US" w:eastAsia="nl-NL"/>
    </w:rPr>
  </w:style>
  <w:style w:type="paragraph" w:customStyle="1" w:styleId="ProjectName">
    <w:name w:val="Project Name"/>
    <w:basedOn w:val="a1"/>
    <w:link w:val="ProjectNameCharChar"/>
    <w:semiHidden/>
    <w:rsid w:val="00CD63D6"/>
    <w:pPr>
      <w:suppressLineNumbers/>
      <w:spacing w:before="240" w:after="240" w:line="240" w:lineRule="atLeast"/>
      <w:jc w:val="right"/>
    </w:pPr>
    <w:rPr>
      <w:rFonts w:ascii="Helvetica 45 Light" w:eastAsia="Times New Roman" w:hAnsi="Helvetica 45 Light" w:cs="Times New Roman"/>
      <w:sz w:val="48"/>
      <w:szCs w:val="48"/>
      <w:lang w:val="en-US" w:eastAsia="nl-NL"/>
    </w:rPr>
  </w:style>
  <w:style w:type="character" w:customStyle="1" w:styleId="ProjectNameCharChar">
    <w:name w:val="Project Name Char Char"/>
    <w:basedOn w:val="a2"/>
    <w:link w:val="ProjectName"/>
    <w:semiHidden/>
    <w:rsid w:val="00CD63D6"/>
    <w:rPr>
      <w:rFonts w:ascii="Helvetica 45 Light" w:eastAsia="Times New Roman" w:hAnsi="Helvetica 45 Light" w:cs="Times New Roman"/>
      <w:sz w:val="48"/>
      <w:szCs w:val="48"/>
      <w:lang w:val="en-US" w:eastAsia="nl-NL"/>
    </w:rPr>
  </w:style>
  <w:style w:type="character" w:customStyle="1" w:styleId="ProjectName1">
    <w:name w:val="Project Name1"/>
    <w:basedOn w:val="a2"/>
    <w:semiHidden/>
    <w:rsid w:val="00CD63D6"/>
    <w:rPr>
      <w:rFonts w:eastAsia="Verdana"/>
    </w:rPr>
  </w:style>
  <w:style w:type="paragraph" w:customStyle="1" w:styleId="TableText0">
    <w:name w:val="Table Text"/>
    <w:semiHidden/>
    <w:rsid w:val="00CD63D6"/>
    <w:pPr>
      <w:widowControl w:val="0"/>
      <w:spacing w:before="60" w:after="60" w:line="276" w:lineRule="auto"/>
    </w:pPr>
    <w:rPr>
      <w:rFonts w:ascii="Arial" w:eastAsia="Times New Roman" w:hAnsi="Arial" w:cs="Arial"/>
      <w:lang w:val="en-US" w:eastAsia="en-US"/>
    </w:rPr>
  </w:style>
  <w:style w:type="paragraph" w:customStyle="1" w:styleId="TableHeading">
    <w:name w:val="TableHeading"/>
    <w:basedOn w:val="a1"/>
    <w:semiHidden/>
    <w:rsid w:val="00CD63D6"/>
    <w:pPr>
      <w:suppressLineNumbers/>
      <w:spacing w:before="240" w:after="60" w:line="240" w:lineRule="auto"/>
      <w:ind w:right="72"/>
    </w:pPr>
    <w:rPr>
      <w:rFonts w:ascii="Arial" w:eastAsia="Times New Roman" w:hAnsi="Arial" w:cs="Times New Roman"/>
      <w:b/>
      <w:sz w:val="22"/>
      <w:lang w:val="en-US" w:eastAsia="en-US"/>
    </w:rPr>
  </w:style>
  <w:style w:type="paragraph" w:customStyle="1" w:styleId="VerDateAuth">
    <w:name w:val="VerDateAuth"/>
    <w:basedOn w:val="a1"/>
    <w:semiHidden/>
    <w:rsid w:val="00CD63D6"/>
    <w:pPr>
      <w:suppressLineNumbers/>
      <w:spacing w:before="80" w:after="240" w:line="360" w:lineRule="auto"/>
      <w:ind w:left="720" w:right="648"/>
      <w:jc w:val="right"/>
    </w:pPr>
    <w:rPr>
      <w:rFonts w:ascii="Helvetica 65 Medium" w:eastAsia="Verdana" w:hAnsi="Helvetica 65 Medium" w:cs="Times New Roman"/>
      <w:color w:val="CC0000"/>
      <w:sz w:val="40"/>
      <w:szCs w:val="30"/>
      <w:lang w:val="en-US" w:eastAsia="nl-NL"/>
    </w:rPr>
  </w:style>
  <w:style w:type="paragraph" w:customStyle="1" w:styleId="Version">
    <w:name w:val="Version"/>
    <w:next w:val="a1"/>
    <w:semiHidden/>
    <w:rsid w:val="00CD63D6"/>
    <w:pPr>
      <w:spacing w:before="80" w:after="120" w:line="240" w:lineRule="auto"/>
      <w:ind w:right="691"/>
      <w:jc w:val="right"/>
    </w:pPr>
    <w:rPr>
      <w:rFonts w:ascii="Helvetica 65 Medium" w:eastAsia="Times New Roman" w:hAnsi="Helvetica 65 Medium" w:cs="Times New Roman"/>
      <w:color w:val="CC0000"/>
      <w:sz w:val="40"/>
      <w:szCs w:val="40"/>
      <w:lang w:val="en-US" w:eastAsia="en-US"/>
    </w:rPr>
  </w:style>
  <w:style w:type="paragraph" w:styleId="afd">
    <w:name w:val="Subtitle"/>
    <w:basedOn w:val="a1"/>
    <w:next w:val="a1"/>
    <w:link w:val="afe"/>
    <w:uiPriority w:val="99"/>
    <w:semiHidden/>
    <w:qFormat/>
    <w:rsid w:val="00CD63D6"/>
    <w:pPr>
      <w:widowControl w:val="0"/>
      <w:suppressLineNumbers/>
      <w:spacing w:before="120" w:after="0" w:line="360" w:lineRule="auto"/>
    </w:pPr>
    <w:rPr>
      <w:rFonts w:asciiTheme="minorBidi" w:eastAsia="Times New Roman" w:hAnsiTheme="minorBidi"/>
      <w:bCs/>
      <w:i/>
      <w:iCs/>
      <w:color w:val="808080" w:themeColor="background1" w:themeShade="80"/>
      <w:sz w:val="40"/>
      <w:szCs w:val="32"/>
      <w:lang w:val="en-US" w:eastAsia="nl-NL"/>
    </w:rPr>
  </w:style>
  <w:style w:type="character" w:customStyle="1" w:styleId="afe">
    <w:name w:val="副标题 字符"/>
    <w:basedOn w:val="a2"/>
    <w:link w:val="afd"/>
    <w:uiPriority w:val="99"/>
    <w:semiHidden/>
    <w:rsid w:val="00CD63D6"/>
    <w:rPr>
      <w:rFonts w:asciiTheme="minorBidi" w:eastAsia="Times New Roman" w:hAnsiTheme="minorBidi"/>
      <w:bCs/>
      <w:i/>
      <w:iCs/>
      <w:color w:val="808080" w:themeColor="background1" w:themeShade="80"/>
      <w:sz w:val="40"/>
      <w:szCs w:val="32"/>
      <w:lang w:val="en-US" w:eastAsia="nl-NL"/>
    </w:rPr>
  </w:style>
  <w:style w:type="paragraph" w:styleId="aff">
    <w:name w:val="Date"/>
    <w:basedOn w:val="afd"/>
    <w:next w:val="a1"/>
    <w:link w:val="aff0"/>
    <w:semiHidden/>
    <w:rsid w:val="00CD63D6"/>
    <w:pPr>
      <w:spacing w:before="480"/>
    </w:pPr>
    <w:rPr>
      <w:sz w:val="32"/>
    </w:rPr>
  </w:style>
  <w:style w:type="character" w:customStyle="1" w:styleId="aff0">
    <w:name w:val="日期 字符"/>
    <w:basedOn w:val="a2"/>
    <w:link w:val="aff"/>
    <w:semiHidden/>
    <w:rsid w:val="00CD63D6"/>
    <w:rPr>
      <w:rFonts w:asciiTheme="minorBidi" w:eastAsia="Times New Roman" w:hAnsiTheme="minorBidi"/>
      <w:bCs/>
      <w:i/>
      <w:iCs/>
      <w:color w:val="808080" w:themeColor="background1" w:themeShade="80"/>
      <w:sz w:val="32"/>
      <w:szCs w:val="32"/>
      <w:lang w:val="en-US" w:eastAsia="nl-NL"/>
    </w:rPr>
  </w:style>
  <w:style w:type="paragraph" w:customStyle="1" w:styleId="Appendix3">
    <w:name w:val="Appendix 3"/>
    <w:basedOn w:val="30"/>
    <w:next w:val="Paragraph3"/>
    <w:semiHidden/>
    <w:rsid w:val="00CD63D6"/>
    <w:pPr>
      <w:tabs>
        <w:tab w:val="left" w:pos="720"/>
      </w:tabs>
      <w:spacing w:before="360"/>
      <w:ind w:left="0" w:firstLine="0"/>
    </w:pPr>
    <w:rPr>
      <w:b w:val="0"/>
      <w:bCs/>
      <w:i/>
      <w:sz w:val="24"/>
      <w:szCs w:val="24"/>
    </w:rPr>
  </w:style>
  <w:style w:type="paragraph" w:customStyle="1" w:styleId="BulletNormal">
    <w:name w:val="Bullet Normal"/>
    <w:basedOn w:val="a1"/>
    <w:semiHidden/>
    <w:rsid w:val="00CD63D6"/>
    <w:pPr>
      <w:numPr>
        <w:numId w:val="22"/>
      </w:numPr>
      <w:suppressLineNumbers/>
      <w:tabs>
        <w:tab w:val="clear" w:pos="1800"/>
        <w:tab w:val="num" w:pos="360"/>
      </w:tabs>
      <w:spacing w:before="240" w:after="240" w:line="240" w:lineRule="atLeast"/>
      <w:ind w:left="0" w:firstLine="0"/>
    </w:pPr>
    <w:rPr>
      <w:rFonts w:ascii="Verdana" w:eastAsia="Times New Roman" w:hAnsi="Verdana" w:cs="Times New Roman"/>
      <w:sz w:val="20"/>
      <w:szCs w:val="24"/>
      <w:lang w:val="en-US" w:eastAsia="nl-NL"/>
    </w:rPr>
  </w:style>
  <w:style w:type="character" w:customStyle="1" w:styleId="Appendix2CharChar">
    <w:name w:val="Appendix 2 Char Char"/>
    <w:basedOn w:val="21"/>
    <w:link w:val="Appendix2"/>
    <w:semiHidden/>
    <w:rsid w:val="00CD63D6"/>
    <w:rPr>
      <w:rFonts w:eastAsia="Times New Roman" w:cs="Arial"/>
      <w:b/>
      <w:i/>
      <w:caps/>
      <w:noProof/>
      <w:color w:val="464646" w:themeColor="text1"/>
      <w:sz w:val="24"/>
      <w:szCs w:val="24"/>
      <w:lang w:val="en-US" w:eastAsia="en-US"/>
    </w:rPr>
  </w:style>
  <w:style w:type="paragraph" w:customStyle="1" w:styleId="Appendix2">
    <w:name w:val="Appendix 2"/>
    <w:basedOn w:val="20"/>
    <w:next w:val="Paragraph2"/>
    <w:link w:val="Appendix2CharChar"/>
    <w:semiHidden/>
    <w:rsid w:val="00CD63D6"/>
    <w:pPr>
      <w:pBdr>
        <w:bottom w:val="single" w:sz="4" w:space="1" w:color="auto"/>
      </w:pBdr>
      <w:spacing w:after="360"/>
      <w:ind w:left="0" w:firstLine="0"/>
    </w:pPr>
    <w:rPr>
      <w:rFonts w:cs="Arial"/>
      <w:i/>
    </w:rPr>
  </w:style>
  <w:style w:type="paragraph" w:customStyle="1" w:styleId="Code-xml">
    <w:name w:val="Code-xml"/>
    <w:basedOn w:val="Paragraph2"/>
    <w:next w:val="Paragraph2"/>
    <w:semiHidden/>
    <w:rsid w:val="00CD63D6"/>
    <w:rPr>
      <w:rFonts w:ascii="r_ansi" w:hAnsi="r_ansi"/>
      <w:color w:val="000F55"/>
    </w:rPr>
  </w:style>
  <w:style w:type="paragraph" w:styleId="aff1">
    <w:name w:val="footnote text"/>
    <w:basedOn w:val="a1"/>
    <w:link w:val="aff2"/>
    <w:semiHidden/>
    <w:rsid w:val="00CD63D6"/>
    <w:pPr>
      <w:suppressLineNumbers/>
      <w:spacing w:before="240" w:after="240" w:line="240" w:lineRule="atLeast"/>
    </w:pPr>
    <w:rPr>
      <w:rFonts w:ascii="Verdana" w:eastAsia="Times New Roman" w:hAnsi="Verdana" w:cs="Times New Roman"/>
      <w:sz w:val="20"/>
      <w:szCs w:val="24"/>
      <w:lang w:val="en-US" w:eastAsia="nl-NL"/>
    </w:rPr>
  </w:style>
  <w:style w:type="character" w:customStyle="1" w:styleId="aff2">
    <w:name w:val="脚注文本 字符"/>
    <w:basedOn w:val="a2"/>
    <w:link w:val="aff1"/>
    <w:semiHidden/>
    <w:rsid w:val="00CD63D6"/>
    <w:rPr>
      <w:rFonts w:ascii="Verdana" w:eastAsia="Times New Roman" w:hAnsi="Verdana" w:cs="Times New Roman"/>
      <w:sz w:val="20"/>
      <w:szCs w:val="24"/>
      <w:lang w:val="en-US" w:eastAsia="nl-NL"/>
    </w:rPr>
  </w:style>
  <w:style w:type="character" w:styleId="aff3">
    <w:name w:val="footnote reference"/>
    <w:basedOn w:val="a2"/>
    <w:semiHidden/>
    <w:rsid w:val="00CD63D6"/>
    <w:rPr>
      <w:vertAlign w:val="superscript"/>
    </w:rPr>
  </w:style>
  <w:style w:type="paragraph" w:customStyle="1" w:styleId="Code-xml8pt">
    <w:name w:val="Code-xml + 8 pt"/>
    <w:basedOn w:val="a1"/>
    <w:semiHidden/>
    <w:rsid w:val="00CD63D6"/>
    <w:pPr>
      <w:suppressLineNumbers/>
      <w:tabs>
        <w:tab w:val="left" w:pos="446"/>
      </w:tabs>
      <w:spacing w:after="0" w:line="240" w:lineRule="auto"/>
      <w:ind w:left="1152"/>
    </w:pPr>
    <w:rPr>
      <w:rFonts w:ascii="r_ansi" w:eastAsia="MS Mincho" w:hAnsi="r_ansi" w:cs="Times New Roman"/>
      <w:sz w:val="16"/>
      <w:szCs w:val="16"/>
      <w:lang w:val="en-AU" w:eastAsia="nl-NL"/>
    </w:rPr>
  </w:style>
  <w:style w:type="paragraph" w:customStyle="1" w:styleId="Bullet1">
    <w:name w:val="Bullet 1"/>
    <w:basedOn w:val="ParagraphText"/>
    <w:semiHidden/>
    <w:rsid w:val="00CD63D6"/>
    <w:pPr>
      <w:numPr>
        <w:numId w:val="20"/>
      </w:numPr>
      <w:tabs>
        <w:tab w:val="num" w:pos="900"/>
      </w:tabs>
      <w:ind w:left="900" w:hanging="360"/>
    </w:pPr>
    <w:rPr>
      <w:rFonts w:cs="Arial"/>
    </w:rPr>
  </w:style>
  <w:style w:type="paragraph" w:customStyle="1" w:styleId="Bullet2">
    <w:name w:val="Bullet 2"/>
    <w:basedOn w:val="Paragraph2"/>
    <w:semiHidden/>
    <w:rsid w:val="00CD63D6"/>
    <w:pPr>
      <w:numPr>
        <w:numId w:val="24"/>
      </w:numPr>
      <w:tabs>
        <w:tab w:val="left" w:pos="1080"/>
      </w:tabs>
      <w:ind w:left="1080"/>
    </w:pPr>
  </w:style>
  <w:style w:type="paragraph" w:customStyle="1" w:styleId="Bullet3">
    <w:name w:val="Bullet 3"/>
    <w:basedOn w:val="Paragraph3"/>
    <w:semiHidden/>
    <w:rsid w:val="00CD63D6"/>
    <w:pPr>
      <w:numPr>
        <w:numId w:val="21"/>
      </w:numPr>
      <w:tabs>
        <w:tab w:val="left" w:pos="1620"/>
        <w:tab w:val="num" w:pos="4320"/>
      </w:tabs>
      <w:ind w:left="1620" w:hanging="450"/>
    </w:pPr>
  </w:style>
  <w:style w:type="paragraph" w:customStyle="1" w:styleId="Appendix1">
    <w:name w:val="Appendix 1"/>
    <w:basedOn w:val="1"/>
    <w:semiHidden/>
    <w:rsid w:val="00CD63D6"/>
    <w:pPr>
      <w:numPr>
        <w:numId w:val="23"/>
      </w:numPr>
      <w:tabs>
        <w:tab w:val="clear" w:pos="540"/>
        <w:tab w:val="left" w:pos="2340"/>
      </w:tabs>
      <w:spacing w:before="482" w:after="962" w:line="276" w:lineRule="auto"/>
      <w:ind w:left="2340" w:hanging="2333"/>
    </w:pPr>
    <w:rPr>
      <w:rFonts w:ascii="Arial" w:eastAsia="Times New Roman" w:hAnsi="Arial" w:cs="Times New Roman"/>
      <w:caps w:val="0"/>
      <w:noProof/>
      <w:color w:val="464646" w:themeColor="text1"/>
      <w:sz w:val="40"/>
      <w:szCs w:val="40"/>
      <w:lang w:val="en-US" w:eastAsia="en-US"/>
    </w:rPr>
  </w:style>
  <w:style w:type="paragraph" w:customStyle="1" w:styleId="1111Heading4">
    <w:name w:val="1.1.1.1 Heading 4"/>
    <w:basedOn w:val="4"/>
    <w:autoRedefine/>
    <w:semiHidden/>
    <w:rsid w:val="00CD63D6"/>
    <w:pPr>
      <w:keepNext w:val="0"/>
      <w:ind w:left="993" w:hanging="993"/>
    </w:pPr>
    <w:rPr>
      <w:rFonts w:ascii="Helvetica 65 Medium" w:hAnsi="Helvetica 65 Medium"/>
      <w:b w:val="0"/>
      <w:bCs w:val="0"/>
      <w:u w:val="words"/>
    </w:rPr>
  </w:style>
  <w:style w:type="paragraph" w:customStyle="1" w:styleId="Body">
    <w:name w:val="Body"/>
    <w:basedOn w:val="a1"/>
    <w:semiHidden/>
    <w:rsid w:val="00CD63D6"/>
    <w:pPr>
      <w:suppressLineNumbers/>
      <w:spacing w:before="120" w:after="240" w:line="240" w:lineRule="auto"/>
      <w:jc w:val="both"/>
    </w:pPr>
    <w:rPr>
      <w:rFonts w:ascii="Book Antiqua" w:eastAsia="Times New Roman" w:hAnsi="Book Antiqua" w:cs="Times New Roman"/>
      <w:sz w:val="20"/>
      <w:szCs w:val="24"/>
      <w:lang w:val="en-US" w:eastAsia="nl-NL"/>
    </w:rPr>
  </w:style>
  <w:style w:type="paragraph" w:styleId="aff4">
    <w:name w:val="Body Text Indent"/>
    <w:basedOn w:val="a1"/>
    <w:link w:val="aff5"/>
    <w:semiHidden/>
    <w:rsid w:val="00CD63D6"/>
    <w:pPr>
      <w:suppressLineNumbers/>
      <w:spacing w:before="240" w:after="240" w:line="240" w:lineRule="atLeast"/>
      <w:ind w:left="360"/>
    </w:pPr>
    <w:rPr>
      <w:rFonts w:ascii="Verdana" w:eastAsia="Times New Roman" w:hAnsi="Verdana" w:cs="Times New Roman"/>
      <w:sz w:val="20"/>
      <w:szCs w:val="24"/>
      <w:lang w:val="en-US" w:eastAsia="nl-NL"/>
    </w:rPr>
  </w:style>
  <w:style w:type="character" w:customStyle="1" w:styleId="aff5">
    <w:name w:val="正文文本缩进 字符"/>
    <w:basedOn w:val="a2"/>
    <w:link w:val="aff4"/>
    <w:semiHidden/>
    <w:rsid w:val="00CD63D6"/>
    <w:rPr>
      <w:rFonts w:ascii="Verdana" w:eastAsia="Times New Roman" w:hAnsi="Verdana" w:cs="Times New Roman"/>
      <w:sz w:val="20"/>
      <w:szCs w:val="24"/>
      <w:lang w:val="en-US" w:eastAsia="nl-NL"/>
    </w:rPr>
  </w:style>
  <w:style w:type="paragraph" w:customStyle="1" w:styleId="contacttable">
    <w:name w:val="contact table"/>
    <w:basedOn w:val="a1"/>
    <w:semiHidden/>
    <w:rsid w:val="00CD63D6"/>
    <w:pPr>
      <w:suppressLineNumbers/>
      <w:spacing w:after="0" w:line="240" w:lineRule="auto"/>
    </w:pPr>
    <w:rPr>
      <w:rFonts w:ascii="Arial" w:eastAsia="Times New Roman" w:hAnsi="Arial" w:cs="Arial"/>
      <w:sz w:val="16"/>
      <w:szCs w:val="16"/>
      <w:lang w:val="en-US" w:eastAsia="nl-NL"/>
    </w:rPr>
  </w:style>
  <w:style w:type="paragraph" w:customStyle="1" w:styleId="Bullet4">
    <w:name w:val="Bullet 4"/>
    <w:basedOn w:val="Bullet3"/>
    <w:semiHidden/>
    <w:qFormat/>
    <w:rsid w:val="00CD63D6"/>
    <w:pPr>
      <w:numPr>
        <w:numId w:val="25"/>
      </w:numPr>
      <w:tabs>
        <w:tab w:val="num" w:pos="360"/>
      </w:tabs>
      <w:spacing w:after="120"/>
      <w:ind w:left="1620" w:hanging="450"/>
    </w:pPr>
  </w:style>
  <w:style w:type="character" w:styleId="aff6">
    <w:name w:val="Placeholder Text"/>
    <w:basedOn w:val="a2"/>
    <w:semiHidden/>
    <w:rsid w:val="00CD63D6"/>
    <w:rPr>
      <w:color w:val="808080"/>
    </w:rPr>
  </w:style>
  <w:style w:type="paragraph" w:styleId="aff7">
    <w:name w:val="caption"/>
    <w:basedOn w:val="a1"/>
    <w:next w:val="a1"/>
    <w:semiHidden/>
    <w:qFormat/>
    <w:rsid w:val="00CD63D6"/>
    <w:pPr>
      <w:suppressLineNumbers/>
      <w:spacing w:before="240" w:after="240" w:line="240" w:lineRule="atLeast"/>
    </w:pPr>
    <w:rPr>
      <w:rFonts w:ascii="Arial" w:eastAsia="Times New Roman" w:hAnsi="Arial" w:cs="Times New Roman"/>
      <w:b/>
      <w:bCs/>
      <w:sz w:val="20"/>
      <w:szCs w:val="20"/>
      <w:lang w:val="en-US" w:eastAsia="nl-NL"/>
    </w:rPr>
  </w:style>
  <w:style w:type="paragraph" w:styleId="25">
    <w:name w:val="Body Text First Indent 2"/>
    <w:basedOn w:val="aff4"/>
    <w:link w:val="26"/>
    <w:semiHidden/>
    <w:rsid w:val="00CD63D6"/>
    <w:pPr>
      <w:spacing w:after="120"/>
      <w:ind w:firstLine="210"/>
    </w:pPr>
  </w:style>
  <w:style w:type="character" w:customStyle="1" w:styleId="26">
    <w:name w:val="正文首行缩进 2 字符"/>
    <w:basedOn w:val="aff5"/>
    <w:link w:val="25"/>
    <w:semiHidden/>
    <w:rsid w:val="00CD63D6"/>
    <w:rPr>
      <w:rFonts w:ascii="Verdana" w:eastAsia="Times New Roman" w:hAnsi="Verdana" w:cs="Times New Roman"/>
      <w:sz w:val="20"/>
      <w:szCs w:val="24"/>
      <w:lang w:val="en-US" w:eastAsia="nl-NL"/>
    </w:rPr>
  </w:style>
  <w:style w:type="paragraph" w:customStyle="1" w:styleId="Bullet">
    <w:name w:val="Bullet"/>
    <w:basedOn w:val="a1"/>
    <w:semiHidden/>
    <w:rsid w:val="00CD63D6"/>
    <w:pPr>
      <w:numPr>
        <w:numId w:val="26"/>
      </w:numPr>
      <w:suppressLineNumbers/>
      <w:tabs>
        <w:tab w:val="left" w:pos="720"/>
      </w:tabs>
      <w:spacing w:before="120" w:after="0" w:line="240" w:lineRule="auto"/>
      <w:ind w:right="360"/>
      <w:jc w:val="both"/>
    </w:pPr>
    <w:rPr>
      <w:rFonts w:ascii="Book Antiqua" w:eastAsia="Times New Roman" w:hAnsi="Book Antiqua" w:cs="Times New Roman"/>
      <w:sz w:val="20"/>
      <w:szCs w:val="20"/>
      <w:lang w:val="en-US" w:eastAsia="en-US"/>
    </w:rPr>
  </w:style>
  <w:style w:type="character" w:styleId="aff8">
    <w:name w:val="Intense Emphasis"/>
    <w:basedOn w:val="a2"/>
    <w:uiPriority w:val="21"/>
    <w:semiHidden/>
    <w:qFormat/>
    <w:rsid w:val="00CD63D6"/>
    <w:rPr>
      <w:b/>
      <w:bCs/>
      <w:i/>
      <w:iCs/>
      <w:color w:val="A0A0A0" w:themeColor="accent1"/>
    </w:rPr>
  </w:style>
  <w:style w:type="paragraph" w:customStyle="1" w:styleId="HeadingBase">
    <w:name w:val="Heading Base"/>
    <w:basedOn w:val="a1"/>
    <w:link w:val="HeadingBaseChar"/>
    <w:semiHidden/>
    <w:rsid w:val="00CD63D6"/>
    <w:pPr>
      <w:suppressLineNumbers/>
      <w:spacing w:after="0" w:line="240" w:lineRule="auto"/>
    </w:pPr>
    <w:rPr>
      <w:rFonts w:ascii="Arial" w:eastAsia="Times New Roman" w:hAnsi="Arial" w:cs="Times New Roman"/>
      <w:b/>
      <w:sz w:val="20"/>
      <w:szCs w:val="20"/>
      <w:lang w:val="en-US" w:eastAsia="en-US"/>
    </w:rPr>
  </w:style>
  <w:style w:type="character" w:customStyle="1" w:styleId="HeadingBaseChar">
    <w:name w:val="Heading Base Char"/>
    <w:basedOn w:val="a2"/>
    <w:link w:val="HeadingBase"/>
    <w:semiHidden/>
    <w:rsid w:val="00CD63D6"/>
    <w:rPr>
      <w:rFonts w:ascii="Arial" w:eastAsia="Times New Roman" w:hAnsi="Arial" w:cs="Times New Roman"/>
      <w:b/>
      <w:sz w:val="20"/>
      <w:szCs w:val="20"/>
      <w:lang w:val="en-US" w:eastAsia="en-US"/>
    </w:rPr>
  </w:style>
  <w:style w:type="paragraph" w:styleId="aff9">
    <w:name w:val="List"/>
    <w:basedOn w:val="af9"/>
    <w:semiHidden/>
    <w:rsid w:val="00CD63D6"/>
    <w:pPr>
      <w:tabs>
        <w:tab w:val="left" w:pos="3960"/>
      </w:tabs>
      <w:spacing w:before="60" w:after="60" w:line="240" w:lineRule="auto"/>
      <w:ind w:left="2160"/>
    </w:pPr>
    <w:rPr>
      <w:rFonts w:ascii="Times New Roman" w:hAnsi="Times New Roman"/>
      <w:sz w:val="22"/>
      <w:szCs w:val="22"/>
      <w:lang w:eastAsia="en-US"/>
    </w:rPr>
  </w:style>
  <w:style w:type="paragraph" w:customStyle="1" w:styleId="SuperTitle">
    <w:name w:val="SuperTitle"/>
    <w:basedOn w:val="a1"/>
    <w:semiHidden/>
    <w:rsid w:val="00CD63D6"/>
    <w:pPr>
      <w:suppressLineNumbers/>
      <w:spacing w:before="960" w:after="0" w:line="240" w:lineRule="auto"/>
      <w:ind w:left="1440"/>
      <w:jc w:val="right"/>
    </w:pPr>
    <w:rPr>
      <w:rFonts w:ascii="Arial" w:eastAsia="Times New Roman" w:hAnsi="Arial" w:cs="Times New Roman"/>
      <w:sz w:val="28"/>
      <w:szCs w:val="20"/>
      <w:lang w:val="en-US" w:eastAsia="en-US"/>
    </w:rPr>
  </w:style>
  <w:style w:type="paragraph" w:customStyle="1" w:styleId="TOCBase">
    <w:name w:val="TOC Base"/>
    <w:basedOn w:val="a1"/>
    <w:semiHidden/>
    <w:rsid w:val="00CD63D6"/>
    <w:pPr>
      <w:suppressLineNumbers/>
      <w:spacing w:after="0" w:line="240" w:lineRule="auto"/>
    </w:pPr>
    <w:rPr>
      <w:rFonts w:ascii="Times New Roman" w:eastAsia="Times New Roman" w:hAnsi="Times New Roman" w:cs="Times New Roman"/>
      <w:sz w:val="20"/>
      <w:szCs w:val="20"/>
      <w:lang w:val="en-US" w:eastAsia="en-US"/>
    </w:rPr>
  </w:style>
  <w:style w:type="paragraph" w:customStyle="1" w:styleId="Appendix4">
    <w:name w:val="Appendix 4"/>
    <w:basedOn w:val="4"/>
    <w:semiHidden/>
    <w:rsid w:val="00CD63D6"/>
    <w:pPr>
      <w:keepNext w:val="0"/>
      <w:widowControl w:val="0"/>
      <w:numPr>
        <w:numId w:val="27"/>
      </w:numPr>
      <w:tabs>
        <w:tab w:val="left" w:pos="-720"/>
        <w:tab w:val="left" w:pos="1080"/>
      </w:tabs>
      <w:spacing w:before="360" w:after="14"/>
    </w:pPr>
    <w:rPr>
      <w:b w:val="0"/>
      <w:i/>
      <w:szCs w:val="20"/>
    </w:rPr>
  </w:style>
  <w:style w:type="paragraph" w:customStyle="1" w:styleId="BodyTextTable">
    <w:name w:val="Body Text Table"/>
    <w:basedOn w:val="af9"/>
    <w:semiHidden/>
    <w:rsid w:val="00CD63D6"/>
    <w:pPr>
      <w:spacing w:before="60" w:after="60" w:line="240" w:lineRule="auto"/>
    </w:pPr>
    <w:rPr>
      <w:rFonts w:ascii="Times New Roman" w:hAnsi="Times New Roman"/>
      <w:sz w:val="22"/>
      <w:szCs w:val="22"/>
      <w:lang w:eastAsia="en-US"/>
    </w:rPr>
  </w:style>
  <w:style w:type="paragraph" w:customStyle="1" w:styleId="BodyTable">
    <w:name w:val="BodyTable"/>
    <w:basedOn w:val="a1"/>
    <w:semiHidden/>
    <w:rsid w:val="00CD63D6"/>
    <w:pPr>
      <w:suppressLineNumbers/>
      <w:spacing w:before="115" w:after="0" w:line="240" w:lineRule="auto"/>
    </w:pPr>
    <w:rPr>
      <w:rFonts w:ascii="CG Times (W1)" w:eastAsia="Times New Roman" w:hAnsi="CG Times (W1)" w:cs="Times New Roman"/>
      <w:sz w:val="20"/>
      <w:szCs w:val="20"/>
      <w:lang w:val="en-US" w:eastAsia="en-US"/>
    </w:rPr>
  </w:style>
  <w:style w:type="paragraph" w:customStyle="1" w:styleId="ByLine">
    <w:name w:val="ByLine"/>
    <w:basedOn w:val="a1"/>
    <w:semiHidden/>
    <w:rsid w:val="00CD63D6"/>
    <w:pPr>
      <w:suppressLineNumbers/>
      <w:tabs>
        <w:tab w:val="left" w:pos="1365"/>
        <w:tab w:val="left" w:pos="3181"/>
      </w:tabs>
      <w:spacing w:before="240" w:after="240" w:line="240" w:lineRule="atLeast"/>
    </w:pPr>
    <w:rPr>
      <w:rFonts w:ascii="Arial" w:eastAsia="Times New Roman" w:hAnsi="Arial" w:cs="Times New Roman"/>
      <w:color w:val="A6A6A6" w:themeColor="background1" w:themeShade="A6"/>
      <w:sz w:val="22"/>
      <w:szCs w:val="24"/>
      <w:lang w:val="en-US" w:eastAsia="nl-NL"/>
    </w:rPr>
  </w:style>
  <w:style w:type="paragraph" w:customStyle="1" w:styleId="CodeBase">
    <w:name w:val="Code Base"/>
    <w:basedOn w:val="af9"/>
    <w:semiHidden/>
    <w:rsid w:val="00CD63D6"/>
    <w:pPr>
      <w:keepLines/>
      <w:spacing w:before="0" w:after="60" w:line="240" w:lineRule="auto"/>
      <w:ind w:left="2160"/>
    </w:pPr>
    <w:rPr>
      <w:rFonts w:ascii="Courier New" w:hAnsi="Courier New"/>
      <w:sz w:val="16"/>
      <w:szCs w:val="22"/>
      <w:lang w:eastAsia="en-US"/>
    </w:rPr>
  </w:style>
  <w:style w:type="paragraph" w:customStyle="1" w:styleId="CodeExplained">
    <w:name w:val="CodeExplained"/>
    <w:basedOn w:val="CodeBase"/>
    <w:semiHidden/>
    <w:rsid w:val="00CD63D6"/>
    <w:pPr>
      <w:spacing w:after="40"/>
      <w:ind w:left="3240"/>
    </w:pPr>
  </w:style>
  <w:style w:type="character" w:customStyle="1" w:styleId="D2HNoGloss">
    <w:name w:val="D2HNoGloss"/>
    <w:semiHidden/>
    <w:rsid w:val="00CD63D6"/>
  </w:style>
  <w:style w:type="paragraph" w:customStyle="1" w:styleId="Definition">
    <w:name w:val="Definition"/>
    <w:basedOn w:val="af9"/>
    <w:semiHidden/>
    <w:rsid w:val="00CD63D6"/>
    <w:pPr>
      <w:spacing w:before="60" w:after="60" w:line="240" w:lineRule="auto"/>
      <w:ind w:left="2160"/>
    </w:pPr>
    <w:rPr>
      <w:rFonts w:ascii="Times New Roman" w:hAnsi="Times New Roman"/>
      <w:sz w:val="22"/>
      <w:szCs w:val="22"/>
      <w:lang w:eastAsia="en-US"/>
    </w:rPr>
  </w:style>
  <w:style w:type="paragraph" w:customStyle="1" w:styleId="Figures">
    <w:name w:val="Figures"/>
    <w:basedOn w:val="af9"/>
    <w:next w:val="aff7"/>
    <w:semiHidden/>
    <w:rsid w:val="00CD63D6"/>
    <w:pPr>
      <w:tabs>
        <w:tab w:val="left" w:pos="3600"/>
        <w:tab w:val="left" w:pos="3960"/>
      </w:tabs>
      <w:spacing w:before="140" w:after="60" w:line="240" w:lineRule="auto"/>
      <w:ind w:left="2160"/>
    </w:pPr>
    <w:rPr>
      <w:rFonts w:ascii="Times New Roman" w:hAnsi="Times New Roman"/>
      <w:sz w:val="22"/>
      <w:szCs w:val="22"/>
      <w:lang w:eastAsia="en-US"/>
    </w:rPr>
  </w:style>
  <w:style w:type="paragraph" w:customStyle="1" w:styleId="FiguresTable">
    <w:name w:val="Figures Table"/>
    <w:basedOn w:val="Figures"/>
    <w:semiHidden/>
    <w:rsid w:val="00CD63D6"/>
    <w:pPr>
      <w:ind w:left="720"/>
    </w:pPr>
  </w:style>
  <w:style w:type="paragraph" w:customStyle="1" w:styleId="HeaderBase">
    <w:name w:val="Header Base"/>
    <w:basedOn w:val="HeadingBase"/>
    <w:link w:val="HeaderBase0"/>
    <w:semiHidden/>
    <w:rsid w:val="00CD63D6"/>
  </w:style>
  <w:style w:type="character" w:customStyle="1" w:styleId="HeaderBase0">
    <w:name w:val="Header Base תו"/>
    <w:basedOn w:val="HeadingBaseChar"/>
    <w:link w:val="HeaderBase"/>
    <w:semiHidden/>
    <w:rsid w:val="00CD63D6"/>
    <w:rPr>
      <w:rFonts w:ascii="Arial" w:eastAsia="Times New Roman" w:hAnsi="Arial" w:cs="Times New Roman"/>
      <w:b/>
      <w:sz w:val="20"/>
      <w:szCs w:val="20"/>
      <w:lang w:val="en-US" w:eastAsia="en-US"/>
    </w:rPr>
  </w:style>
  <w:style w:type="paragraph" w:customStyle="1" w:styleId="Footer2">
    <w:name w:val="Footer 2"/>
    <w:basedOn w:val="a7"/>
    <w:semiHidden/>
    <w:rsid w:val="00CD63D6"/>
    <w:pPr>
      <w:suppressLineNumbers/>
      <w:tabs>
        <w:tab w:val="clear" w:pos="4513"/>
        <w:tab w:val="clear" w:pos="9026"/>
        <w:tab w:val="right" w:pos="9360"/>
      </w:tabs>
      <w:jc w:val="center"/>
    </w:pPr>
    <w:rPr>
      <w:rFonts w:ascii="Arial" w:eastAsia="Times New Roman" w:hAnsi="Arial" w:cs="Times New Roman"/>
      <w:b/>
      <w:bCs/>
      <w:color w:val="464646" w:themeColor="text1"/>
      <w:sz w:val="16"/>
      <w:szCs w:val="20"/>
      <w:lang w:val="en-US" w:eastAsia="en-US"/>
    </w:rPr>
  </w:style>
  <w:style w:type="paragraph" w:customStyle="1" w:styleId="footereven">
    <w:name w:val="footer even"/>
    <w:basedOn w:val="a7"/>
    <w:semiHidden/>
    <w:rsid w:val="00CD63D6"/>
    <w:pPr>
      <w:suppressLineNumbers/>
      <w:pBdr>
        <w:top w:val="single" w:sz="6" w:space="1" w:color="auto"/>
        <w:between w:val="single" w:sz="6" w:space="1" w:color="auto"/>
      </w:pBdr>
      <w:tabs>
        <w:tab w:val="clear" w:pos="4513"/>
        <w:tab w:val="clear" w:pos="9026"/>
        <w:tab w:val="right" w:pos="9360"/>
      </w:tabs>
    </w:pPr>
    <w:rPr>
      <w:rFonts w:ascii="Arial" w:eastAsia="Times New Roman" w:hAnsi="Arial" w:cs="Times New Roman"/>
      <w:bCs/>
      <w:color w:val="464646" w:themeColor="text1"/>
      <w:szCs w:val="20"/>
      <w:lang w:val="en-US" w:eastAsia="en-US"/>
    </w:rPr>
  </w:style>
  <w:style w:type="paragraph" w:customStyle="1" w:styleId="footerodd">
    <w:name w:val="footer odd"/>
    <w:basedOn w:val="a7"/>
    <w:semiHidden/>
    <w:rsid w:val="00CD63D6"/>
    <w:pPr>
      <w:suppressLineNumbers/>
      <w:pBdr>
        <w:top w:val="single" w:sz="6" w:space="1" w:color="auto"/>
        <w:between w:val="single" w:sz="6" w:space="1" w:color="auto"/>
      </w:pBdr>
      <w:tabs>
        <w:tab w:val="clear" w:pos="4513"/>
        <w:tab w:val="clear" w:pos="9026"/>
        <w:tab w:val="right" w:pos="9360"/>
      </w:tabs>
    </w:pPr>
    <w:rPr>
      <w:rFonts w:ascii="Arial" w:eastAsia="Times New Roman" w:hAnsi="Arial" w:cs="Times New Roman"/>
      <w:bCs/>
      <w:color w:val="464646" w:themeColor="text1"/>
      <w:szCs w:val="20"/>
      <w:lang w:val="en-US" w:eastAsia="en-US"/>
    </w:rPr>
  </w:style>
  <w:style w:type="paragraph" w:customStyle="1" w:styleId="FrontPage">
    <w:name w:val="Front Page"/>
    <w:basedOn w:val="a1"/>
    <w:semiHidden/>
    <w:rsid w:val="00CD63D6"/>
    <w:pPr>
      <w:suppressLineNumbers/>
      <w:spacing w:after="0" w:line="240" w:lineRule="auto"/>
      <w:jc w:val="right"/>
    </w:pPr>
    <w:rPr>
      <w:rFonts w:ascii="Arial" w:eastAsia="Times New Roman" w:hAnsi="Arial" w:cs="Times New Roman"/>
      <w:b/>
      <w:sz w:val="24"/>
      <w:szCs w:val="20"/>
      <w:lang w:val="en-US" w:eastAsia="en-US"/>
    </w:rPr>
  </w:style>
  <w:style w:type="paragraph" w:customStyle="1" w:styleId="FrontPage2">
    <w:name w:val="Front Page 2"/>
    <w:basedOn w:val="FrontPage"/>
    <w:semiHidden/>
    <w:rsid w:val="00CD63D6"/>
    <w:rPr>
      <w:b w:val="0"/>
      <w:sz w:val="20"/>
    </w:rPr>
  </w:style>
  <w:style w:type="paragraph" w:customStyle="1" w:styleId="headereven">
    <w:name w:val="header even"/>
    <w:basedOn w:val="a1"/>
    <w:semiHidden/>
    <w:rsid w:val="00CD63D6"/>
    <w:pPr>
      <w:suppressLineNumbers/>
      <w:tabs>
        <w:tab w:val="right" w:pos="9720"/>
      </w:tabs>
      <w:spacing w:after="0" w:line="240" w:lineRule="auto"/>
    </w:pPr>
    <w:rPr>
      <w:rFonts w:ascii="Arial" w:eastAsia="Times New Roman" w:hAnsi="Arial" w:cs="Times New Roman"/>
      <w:b/>
      <w:szCs w:val="20"/>
      <w:lang w:val="en-US" w:eastAsia="en-US"/>
    </w:rPr>
  </w:style>
  <w:style w:type="paragraph" w:customStyle="1" w:styleId="headerodd">
    <w:name w:val="header odd"/>
    <w:basedOn w:val="a1"/>
    <w:semiHidden/>
    <w:rsid w:val="00CD63D6"/>
    <w:pPr>
      <w:suppressLineNumbers/>
      <w:tabs>
        <w:tab w:val="right" w:pos="9720"/>
      </w:tabs>
      <w:spacing w:after="0" w:line="240" w:lineRule="auto"/>
    </w:pPr>
    <w:rPr>
      <w:rFonts w:ascii="Arial" w:eastAsia="Times New Roman" w:hAnsi="Arial" w:cs="Times New Roman"/>
      <w:b/>
      <w:szCs w:val="20"/>
      <w:lang w:val="en-US" w:eastAsia="en-US"/>
    </w:rPr>
  </w:style>
  <w:style w:type="paragraph" w:customStyle="1" w:styleId="IndexBase">
    <w:name w:val="Index Base"/>
    <w:basedOn w:val="a1"/>
    <w:semiHidden/>
    <w:rsid w:val="00CD63D6"/>
    <w:pPr>
      <w:suppressLineNumbers/>
      <w:spacing w:after="0" w:line="240" w:lineRule="auto"/>
    </w:pPr>
    <w:rPr>
      <w:rFonts w:ascii="Times New Roman" w:eastAsia="Times New Roman" w:hAnsi="Times New Roman" w:cs="Times New Roman"/>
      <w:sz w:val="20"/>
      <w:szCs w:val="20"/>
      <w:lang w:val="en-US" w:eastAsia="en-US"/>
    </w:rPr>
  </w:style>
  <w:style w:type="paragraph" w:styleId="35">
    <w:name w:val="index 3"/>
    <w:basedOn w:val="IndexBase"/>
    <w:next w:val="a1"/>
    <w:autoRedefine/>
    <w:semiHidden/>
    <w:rsid w:val="00CD63D6"/>
    <w:pPr>
      <w:ind w:left="432" w:hanging="144"/>
    </w:pPr>
  </w:style>
  <w:style w:type="paragraph" w:styleId="affa">
    <w:name w:val="index heading"/>
    <w:basedOn w:val="HeadingBase"/>
    <w:next w:val="13"/>
    <w:semiHidden/>
    <w:rsid w:val="00CD63D6"/>
    <w:pPr>
      <w:keepNext/>
      <w:spacing w:before="302" w:after="122"/>
    </w:pPr>
    <w:rPr>
      <w:sz w:val="22"/>
    </w:rPr>
  </w:style>
  <w:style w:type="paragraph" w:customStyle="1" w:styleId="IndexHeading">
    <w:name w:val="IndexHeading"/>
    <w:basedOn w:val="1"/>
    <w:semiHidden/>
    <w:rsid w:val="00CD63D6"/>
    <w:pPr>
      <w:keepNext w:val="0"/>
      <w:widowControl w:val="0"/>
      <w:numPr>
        <w:numId w:val="0"/>
      </w:numPr>
      <w:spacing w:before="962" w:after="1682" w:line="240" w:lineRule="auto"/>
    </w:pPr>
    <w:rPr>
      <w:rFonts w:ascii="Arial" w:eastAsia="Times New Roman" w:hAnsi="Arial" w:cs="Times New Roman"/>
      <w:caps w:val="0"/>
      <w:color w:val="464646" w:themeColor="text1"/>
      <w:sz w:val="60"/>
      <w:szCs w:val="20"/>
      <w:lang w:val="en-US" w:eastAsia="en-US"/>
    </w:rPr>
  </w:style>
  <w:style w:type="paragraph" w:customStyle="1" w:styleId="Jump">
    <w:name w:val="Jump"/>
    <w:basedOn w:val="af9"/>
    <w:semiHidden/>
    <w:rsid w:val="00CD63D6"/>
    <w:pPr>
      <w:spacing w:before="60" w:after="60" w:line="240" w:lineRule="auto"/>
      <w:ind w:left="2160"/>
    </w:pPr>
    <w:rPr>
      <w:color w:val="FF00FF"/>
      <w:sz w:val="22"/>
      <w:szCs w:val="22"/>
      <w:u w:val="double"/>
      <w:lang w:eastAsia="en-US"/>
    </w:rPr>
  </w:style>
  <w:style w:type="paragraph" w:customStyle="1" w:styleId="RelatedHead">
    <w:name w:val="RelatedHead"/>
    <w:basedOn w:val="HeadingBase"/>
    <w:next w:val="Jump"/>
    <w:semiHidden/>
    <w:rsid w:val="00CD63D6"/>
    <w:pPr>
      <w:spacing w:before="120" w:after="60"/>
      <w:ind w:left="2880"/>
    </w:pPr>
    <w:rPr>
      <w:color w:val="FF00FF"/>
      <w:sz w:val="24"/>
    </w:rPr>
  </w:style>
  <w:style w:type="paragraph" w:customStyle="1" w:styleId="KeywordLink">
    <w:name w:val="Keyword Link"/>
    <w:basedOn w:val="RelatedHead"/>
    <w:semiHidden/>
    <w:rsid w:val="00CD63D6"/>
  </w:style>
  <w:style w:type="paragraph" w:styleId="27">
    <w:name w:val="List 2"/>
    <w:basedOn w:val="aff9"/>
    <w:semiHidden/>
    <w:rsid w:val="00CD63D6"/>
    <w:pPr>
      <w:tabs>
        <w:tab w:val="clear" w:pos="3960"/>
        <w:tab w:val="left" w:pos="4320"/>
      </w:tabs>
      <w:ind w:left="4320"/>
    </w:pPr>
  </w:style>
  <w:style w:type="paragraph" w:customStyle="1" w:styleId="ListTable">
    <w:name w:val="List Table"/>
    <w:basedOn w:val="aff9"/>
    <w:semiHidden/>
    <w:rsid w:val="00CD63D6"/>
    <w:pPr>
      <w:tabs>
        <w:tab w:val="clear" w:pos="3960"/>
        <w:tab w:val="left" w:pos="1080"/>
      </w:tabs>
      <w:ind w:left="1080"/>
    </w:pPr>
  </w:style>
  <w:style w:type="paragraph" w:customStyle="1" w:styleId="List2Table">
    <w:name w:val="List 2 Table"/>
    <w:basedOn w:val="ListTable"/>
    <w:semiHidden/>
    <w:rsid w:val="00CD63D6"/>
    <w:pPr>
      <w:tabs>
        <w:tab w:val="left" w:pos="1440"/>
      </w:tabs>
      <w:ind w:left="1440"/>
    </w:pPr>
  </w:style>
  <w:style w:type="paragraph" w:styleId="affb">
    <w:name w:val="List Number"/>
    <w:basedOn w:val="a1"/>
    <w:semiHidden/>
    <w:rsid w:val="00CD63D6"/>
    <w:pPr>
      <w:suppressLineNumbers/>
      <w:tabs>
        <w:tab w:val="num" w:pos="360"/>
      </w:tabs>
      <w:spacing w:after="0" w:line="240" w:lineRule="auto"/>
      <w:ind w:left="360" w:hanging="360"/>
    </w:pPr>
    <w:rPr>
      <w:rFonts w:ascii="Times New Roman" w:eastAsia="Times New Roman" w:hAnsi="Times New Roman" w:cs="Times New Roman"/>
      <w:sz w:val="20"/>
      <w:szCs w:val="20"/>
      <w:lang w:val="en-US" w:eastAsia="en-US"/>
    </w:rPr>
  </w:style>
  <w:style w:type="paragraph" w:customStyle="1" w:styleId="MarginNote">
    <w:name w:val="Margin Note"/>
    <w:basedOn w:val="af9"/>
    <w:semiHidden/>
    <w:rsid w:val="00CD63D6"/>
    <w:pPr>
      <w:spacing w:before="122" w:after="60" w:line="240" w:lineRule="auto"/>
      <w:ind w:right="432"/>
    </w:pPr>
    <w:rPr>
      <w:rFonts w:ascii="Times New Roman" w:hAnsi="Times New Roman"/>
      <w:i/>
      <w:sz w:val="22"/>
      <w:szCs w:val="22"/>
      <w:lang w:eastAsia="en-US"/>
    </w:rPr>
  </w:style>
  <w:style w:type="paragraph" w:styleId="affc">
    <w:name w:val="Normal Indent"/>
    <w:basedOn w:val="a1"/>
    <w:semiHidden/>
    <w:rsid w:val="00CD63D6"/>
    <w:pPr>
      <w:suppressLineNumbers/>
      <w:spacing w:after="0" w:line="240" w:lineRule="auto"/>
      <w:ind w:left="720"/>
    </w:pPr>
    <w:rPr>
      <w:rFonts w:ascii="Times New Roman" w:eastAsia="Times New Roman" w:hAnsi="Times New Roman" w:cs="Times New Roman"/>
      <w:sz w:val="20"/>
      <w:szCs w:val="20"/>
      <w:lang w:val="en-US" w:eastAsia="en-US"/>
    </w:rPr>
  </w:style>
  <w:style w:type="paragraph" w:customStyle="1" w:styleId="Source">
    <w:name w:val="Source"/>
    <w:basedOn w:val="CodeBase"/>
    <w:semiHidden/>
    <w:rsid w:val="00CD63D6"/>
    <w:pPr>
      <w:keepNext/>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style>
  <w:style w:type="paragraph" w:customStyle="1" w:styleId="SourceTop">
    <w:name w:val="SourceTop"/>
    <w:basedOn w:val="Source"/>
    <w:next w:val="Source"/>
    <w:semiHidden/>
    <w:rsid w:val="00CD63D6"/>
    <w:pPr>
      <w:spacing w:before="115"/>
    </w:pPr>
  </w:style>
  <w:style w:type="paragraph" w:customStyle="1" w:styleId="Table">
    <w:name w:val="Table"/>
    <w:basedOn w:val="a1"/>
    <w:semiHidden/>
    <w:rsid w:val="00CD63D6"/>
    <w:pPr>
      <w:suppressLineNumber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30" w:after="30" w:line="240" w:lineRule="auto"/>
    </w:pPr>
    <w:rPr>
      <w:rFonts w:ascii="Arial" w:eastAsia="Times New Roman" w:hAnsi="Arial" w:cs="Times New Roman"/>
      <w:sz w:val="20"/>
      <w:szCs w:val="20"/>
      <w:lang w:val="en-US" w:eastAsia="en-US"/>
    </w:rPr>
  </w:style>
  <w:style w:type="paragraph" w:customStyle="1" w:styleId="Hierarchy">
    <w:name w:val="Hierarchy"/>
    <w:basedOn w:val="a1"/>
    <w:semiHidden/>
    <w:rsid w:val="00CD63D6"/>
    <w:pPr>
      <w:keepNext/>
      <w:widowControl w:val="0"/>
      <w:suppressLineNumbers/>
      <w:tabs>
        <w:tab w:val="left" w:pos="90"/>
      </w:tabs>
      <w:spacing w:before="240" w:after="0" w:line="240" w:lineRule="auto"/>
      <w:outlineLvl w:val="3"/>
    </w:pPr>
    <w:rPr>
      <w:rFonts w:ascii="Arial" w:eastAsia="Times New Roman" w:hAnsi="Arial" w:cs="Times New Roman"/>
      <w:b/>
      <w:snapToGrid w:val="0"/>
      <w:color w:val="000000"/>
      <w:sz w:val="20"/>
      <w:szCs w:val="20"/>
      <w:u w:val="single"/>
      <w:lang w:val="en-US" w:eastAsia="en-US"/>
    </w:rPr>
  </w:style>
  <w:style w:type="paragraph" w:customStyle="1" w:styleId="SpecialBold">
    <w:name w:val="Special Bold"/>
    <w:basedOn w:val="af9"/>
    <w:semiHidden/>
    <w:rsid w:val="00CD63D6"/>
    <w:pPr>
      <w:spacing w:before="60" w:after="60" w:line="240" w:lineRule="auto"/>
      <w:ind w:left="-90"/>
    </w:pPr>
    <w:rPr>
      <w:b/>
      <w:sz w:val="22"/>
      <w:szCs w:val="22"/>
      <w:lang w:eastAsia="en-US"/>
    </w:rPr>
  </w:style>
  <w:style w:type="paragraph" w:styleId="affd">
    <w:name w:val="toa heading"/>
    <w:basedOn w:val="a1"/>
    <w:next w:val="a1"/>
    <w:semiHidden/>
    <w:rsid w:val="00CD63D6"/>
    <w:pPr>
      <w:suppressLineNumbers/>
      <w:spacing w:before="120" w:after="0" w:line="240" w:lineRule="auto"/>
    </w:pPr>
    <w:rPr>
      <w:rFonts w:ascii="Arial" w:eastAsia="Times New Roman" w:hAnsi="Arial" w:cs="Times New Roman"/>
      <w:b/>
      <w:sz w:val="24"/>
      <w:szCs w:val="20"/>
      <w:lang w:val="en-US" w:eastAsia="en-US"/>
    </w:rPr>
  </w:style>
  <w:style w:type="paragraph" w:customStyle="1" w:styleId="FrontPageRed">
    <w:name w:val="Front Page Red"/>
    <w:basedOn w:val="FrontPage"/>
    <w:semiHidden/>
    <w:rsid w:val="00CD63D6"/>
    <w:rPr>
      <w:color w:val="FF0000"/>
      <w:sz w:val="48"/>
    </w:rPr>
  </w:style>
  <w:style w:type="paragraph" w:customStyle="1" w:styleId="Picture">
    <w:name w:val="Picture"/>
    <w:basedOn w:val="af9"/>
    <w:next w:val="aff7"/>
    <w:semiHidden/>
    <w:rsid w:val="00CD63D6"/>
    <w:pPr>
      <w:keepNext/>
      <w:spacing w:before="60" w:after="60" w:line="240" w:lineRule="auto"/>
      <w:ind w:left="2160"/>
    </w:pPr>
    <w:rPr>
      <w:rFonts w:ascii="Times New Roman" w:hAnsi="Times New Roman"/>
      <w:noProof/>
      <w:sz w:val="22"/>
      <w:szCs w:val="22"/>
      <w:lang w:eastAsia="en-US"/>
    </w:rPr>
  </w:style>
  <w:style w:type="paragraph" w:styleId="42">
    <w:name w:val="index 4"/>
    <w:basedOn w:val="a1"/>
    <w:next w:val="a1"/>
    <w:autoRedefine/>
    <w:semiHidden/>
    <w:rsid w:val="00CD63D6"/>
    <w:pPr>
      <w:suppressLineNumbers/>
      <w:spacing w:after="0" w:line="240" w:lineRule="auto"/>
      <w:ind w:left="800" w:hanging="200"/>
    </w:pPr>
    <w:rPr>
      <w:rFonts w:ascii="Times New Roman" w:eastAsia="Times New Roman" w:hAnsi="Times New Roman" w:cs="Times New Roman"/>
      <w:sz w:val="20"/>
      <w:szCs w:val="20"/>
      <w:lang w:val="en-US" w:eastAsia="en-US"/>
    </w:rPr>
  </w:style>
  <w:style w:type="paragraph" w:styleId="52">
    <w:name w:val="index 5"/>
    <w:basedOn w:val="a1"/>
    <w:next w:val="a1"/>
    <w:autoRedefine/>
    <w:semiHidden/>
    <w:rsid w:val="00CD63D6"/>
    <w:pPr>
      <w:suppressLineNumbers/>
      <w:spacing w:after="0" w:line="240" w:lineRule="auto"/>
      <w:ind w:left="1000" w:hanging="200"/>
    </w:pPr>
    <w:rPr>
      <w:rFonts w:ascii="Times New Roman" w:eastAsia="Times New Roman" w:hAnsi="Times New Roman" w:cs="Times New Roman"/>
      <w:sz w:val="20"/>
      <w:szCs w:val="20"/>
      <w:lang w:val="en-US" w:eastAsia="en-US"/>
    </w:rPr>
  </w:style>
  <w:style w:type="paragraph" w:styleId="61">
    <w:name w:val="index 6"/>
    <w:basedOn w:val="a1"/>
    <w:next w:val="a1"/>
    <w:autoRedefine/>
    <w:semiHidden/>
    <w:rsid w:val="00CD63D6"/>
    <w:pPr>
      <w:suppressLineNumbers/>
      <w:spacing w:after="0" w:line="240" w:lineRule="auto"/>
      <w:ind w:left="1200" w:hanging="200"/>
    </w:pPr>
    <w:rPr>
      <w:rFonts w:ascii="Times New Roman" w:eastAsia="Times New Roman" w:hAnsi="Times New Roman" w:cs="Times New Roman"/>
      <w:sz w:val="20"/>
      <w:szCs w:val="20"/>
      <w:lang w:val="en-US" w:eastAsia="en-US"/>
    </w:rPr>
  </w:style>
  <w:style w:type="paragraph" w:styleId="71">
    <w:name w:val="index 7"/>
    <w:basedOn w:val="a1"/>
    <w:next w:val="a1"/>
    <w:autoRedefine/>
    <w:semiHidden/>
    <w:rsid w:val="00CD63D6"/>
    <w:pPr>
      <w:suppressLineNumbers/>
      <w:spacing w:after="0" w:line="240" w:lineRule="auto"/>
      <w:ind w:left="1400" w:hanging="200"/>
    </w:pPr>
    <w:rPr>
      <w:rFonts w:ascii="Times New Roman" w:eastAsia="Times New Roman" w:hAnsi="Times New Roman" w:cs="Times New Roman"/>
      <w:sz w:val="20"/>
      <w:szCs w:val="20"/>
      <w:lang w:val="en-US" w:eastAsia="en-US"/>
    </w:rPr>
  </w:style>
  <w:style w:type="paragraph" w:styleId="81">
    <w:name w:val="index 8"/>
    <w:basedOn w:val="a1"/>
    <w:next w:val="a1"/>
    <w:autoRedefine/>
    <w:semiHidden/>
    <w:rsid w:val="00CD63D6"/>
    <w:pPr>
      <w:suppressLineNumbers/>
      <w:spacing w:after="0" w:line="240" w:lineRule="auto"/>
      <w:ind w:left="1600" w:hanging="200"/>
    </w:pPr>
    <w:rPr>
      <w:rFonts w:ascii="Times New Roman" w:eastAsia="Times New Roman" w:hAnsi="Times New Roman" w:cs="Times New Roman"/>
      <w:sz w:val="20"/>
      <w:szCs w:val="20"/>
      <w:lang w:val="en-US" w:eastAsia="en-US"/>
    </w:rPr>
  </w:style>
  <w:style w:type="paragraph" w:styleId="91">
    <w:name w:val="index 9"/>
    <w:basedOn w:val="a1"/>
    <w:next w:val="a1"/>
    <w:autoRedefine/>
    <w:semiHidden/>
    <w:rsid w:val="00CD63D6"/>
    <w:pPr>
      <w:suppressLineNumbers/>
      <w:spacing w:after="0" w:line="240" w:lineRule="auto"/>
      <w:ind w:left="1800" w:hanging="200"/>
    </w:pPr>
    <w:rPr>
      <w:rFonts w:ascii="Times New Roman" w:eastAsia="Times New Roman" w:hAnsi="Times New Roman" w:cs="Times New Roman"/>
      <w:sz w:val="20"/>
      <w:szCs w:val="20"/>
      <w:lang w:val="en-US" w:eastAsia="en-US"/>
    </w:rPr>
  </w:style>
  <w:style w:type="paragraph" w:customStyle="1" w:styleId="NormalIndent1">
    <w:name w:val="Normal Indent1"/>
    <w:basedOn w:val="a1"/>
    <w:semiHidden/>
    <w:rsid w:val="00CD63D6"/>
    <w:pPr>
      <w:suppressLineNumbers/>
      <w:spacing w:after="0" w:line="240" w:lineRule="auto"/>
      <w:ind w:left="720"/>
    </w:pPr>
    <w:rPr>
      <w:rFonts w:ascii="Times" w:eastAsia="Times New Roman" w:hAnsi="Times" w:cs="Times New Roman"/>
      <w:sz w:val="20"/>
      <w:szCs w:val="20"/>
      <w:lang w:val="en-US" w:eastAsia="en-US"/>
    </w:rPr>
  </w:style>
  <w:style w:type="character" w:customStyle="1" w:styleId="Heading3Char1">
    <w:name w:val="Heading 3 Char1"/>
    <w:aliases w:val="Table Attribute Heading Char1,Heading C Char Char,Heading 3 Char Char,Table Attribute Heading Char Char,Heading C Char1"/>
    <w:basedOn w:val="HeadingBaseChar"/>
    <w:semiHidden/>
    <w:rsid w:val="00CD63D6"/>
    <w:rPr>
      <w:rFonts w:ascii="Arial" w:eastAsia="Times New Roman" w:hAnsi="Arial" w:cs="Times New Roman"/>
      <w:b/>
      <w:color w:val="000000"/>
      <w:sz w:val="28"/>
      <w:szCs w:val="20"/>
      <w:lang w:val="en-US" w:eastAsia="en-US"/>
    </w:rPr>
  </w:style>
  <w:style w:type="paragraph" w:customStyle="1" w:styleId="Paragraph20">
    <w:name w:val="Paragraph 2"/>
    <w:basedOn w:val="20"/>
    <w:semiHidden/>
    <w:rsid w:val="00CD63D6"/>
    <w:pPr>
      <w:keepNext w:val="0"/>
      <w:widowControl w:val="0"/>
      <w:spacing w:before="0"/>
      <w:ind w:left="1008" w:firstLine="0"/>
      <w:outlineLvl w:val="9"/>
    </w:pPr>
    <w:rPr>
      <w:szCs w:val="20"/>
    </w:rPr>
  </w:style>
  <w:style w:type="character" w:styleId="HTML0">
    <w:name w:val="HTML Definition"/>
    <w:basedOn w:val="a2"/>
    <w:semiHidden/>
    <w:rsid w:val="00CD63D6"/>
    <w:rPr>
      <w:i/>
      <w:iCs/>
    </w:rPr>
  </w:style>
  <w:style w:type="paragraph" w:styleId="HTML1">
    <w:name w:val="HTML Preformatted"/>
    <w:basedOn w:val="a1"/>
    <w:link w:val="HTML2"/>
    <w:semiHidden/>
    <w:rsid w:val="00CD63D6"/>
    <w:pPr>
      <w:suppressLineNumber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2">
    <w:name w:val="HTML 预设格式 字符"/>
    <w:basedOn w:val="a2"/>
    <w:link w:val="HTML1"/>
    <w:semiHidden/>
    <w:rsid w:val="00CD63D6"/>
    <w:rPr>
      <w:rFonts w:ascii="Courier New" w:eastAsia="Times New Roman" w:hAnsi="Courier New" w:cs="Courier New"/>
      <w:sz w:val="20"/>
      <w:szCs w:val="20"/>
      <w:lang w:val="en-US" w:eastAsia="en-US"/>
    </w:rPr>
  </w:style>
  <w:style w:type="paragraph" w:customStyle="1" w:styleId="ecmsonormal">
    <w:name w:val="ec_msonormal"/>
    <w:basedOn w:val="a1"/>
    <w:semiHidden/>
    <w:rsid w:val="00CD63D6"/>
    <w:pPr>
      <w:suppressLineNumbers/>
      <w:spacing w:after="324" w:line="240" w:lineRule="auto"/>
    </w:pPr>
    <w:rPr>
      <w:rFonts w:ascii="Times New Roman" w:eastAsia="Times New Roman" w:hAnsi="Times New Roman" w:cs="Times New Roman"/>
      <w:sz w:val="24"/>
      <w:szCs w:val="24"/>
      <w:lang w:val="en-US" w:eastAsia="en-US" w:bidi="he-IL"/>
    </w:rPr>
  </w:style>
  <w:style w:type="paragraph" w:customStyle="1" w:styleId="ecmsobodytext">
    <w:name w:val="ec_msobodytext"/>
    <w:basedOn w:val="a1"/>
    <w:semiHidden/>
    <w:rsid w:val="00CD63D6"/>
    <w:pPr>
      <w:suppressLineNumbers/>
      <w:spacing w:after="324" w:line="240" w:lineRule="auto"/>
    </w:pPr>
    <w:rPr>
      <w:rFonts w:ascii="Times New Roman" w:eastAsia="Times New Roman" w:hAnsi="Times New Roman" w:cs="Times New Roman"/>
      <w:sz w:val="24"/>
      <w:szCs w:val="24"/>
      <w:lang w:val="en-US" w:eastAsia="en-US" w:bidi="he-IL"/>
    </w:rPr>
  </w:style>
  <w:style w:type="character" w:customStyle="1" w:styleId="codefrag1">
    <w:name w:val="codefrag1"/>
    <w:basedOn w:val="a2"/>
    <w:semiHidden/>
    <w:rsid w:val="00CD63D6"/>
    <w:rPr>
      <w:rFonts w:ascii="Courier New" w:hAnsi="Courier New" w:cs="Courier New" w:hint="default"/>
      <w:sz w:val="26"/>
      <w:szCs w:val="26"/>
    </w:rPr>
  </w:style>
  <w:style w:type="character" w:styleId="HTML3">
    <w:name w:val="HTML Typewriter"/>
    <w:basedOn w:val="a2"/>
    <w:semiHidden/>
    <w:rsid w:val="00CD63D6"/>
    <w:rPr>
      <w:rFonts w:ascii="Courier New" w:eastAsia="Times New Roman" w:hAnsi="Courier New" w:cs="Courier New" w:hint="default"/>
      <w:sz w:val="20"/>
      <w:szCs w:val="20"/>
    </w:rPr>
  </w:style>
  <w:style w:type="character" w:customStyle="1" w:styleId="PARAGRAPHTEXTChar0">
    <w:name w:val="PARAGRAPH TEXT Char"/>
    <w:basedOn w:val="a2"/>
    <w:link w:val="PARAGRAPHTEXT0"/>
    <w:semiHidden/>
    <w:locked/>
    <w:rsid w:val="00CD63D6"/>
    <w:rPr>
      <w:rFonts w:ascii="Arial" w:eastAsia="Times New Roman" w:hAnsi="Arial" w:cs="Times New Roman"/>
      <w:color w:val="464646" w:themeColor="text1"/>
      <w:lang w:eastAsia="en-US" w:bidi="he-IL"/>
    </w:rPr>
  </w:style>
  <w:style w:type="paragraph" w:customStyle="1" w:styleId="LISTRESULT0">
    <w:name w:val="LIST RESULT"/>
    <w:semiHidden/>
    <w:qFormat/>
    <w:rsid w:val="00CD63D6"/>
    <w:pPr>
      <w:keepNext/>
      <w:keepLines/>
      <w:suppressLineNumbers/>
      <w:spacing w:before="60" w:after="100" w:line="360" w:lineRule="auto"/>
      <w:ind w:left="1559"/>
    </w:pPr>
    <w:rPr>
      <w:rFonts w:ascii="Arial" w:eastAsia="Times New Roman" w:hAnsi="Arial" w:cs="Arial"/>
      <w:bCs/>
      <w:snapToGrid w:val="0"/>
      <w:color w:val="464646" w:themeColor="text1"/>
      <w:lang w:eastAsia="en-US" w:bidi="he-IL"/>
    </w:rPr>
  </w:style>
  <w:style w:type="paragraph" w:customStyle="1" w:styleId="Sub-Step">
    <w:name w:val="Sub-Step"/>
    <w:semiHidden/>
    <w:qFormat/>
    <w:rsid w:val="00CD63D6"/>
    <w:pPr>
      <w:keepNext/>
      <w:keepLines/>
      <w:numPr>
        <w:numId w:val="28"/>
      </w:numPr>
      <w:suppressLineNumbers/>
      <w:spacing w:before="20" w:after="60" w:line="240" w:lineRule="auto"/>
      <w:ind w:left="1430" w:hanging="357"/>
    </w:pPr>
    <w:rPr>
      <w:rFonts w:ascii="Arial" w:eastAsia="Times New Roman" w:hAnsi="Arial" w:cs="Arial"/>
      <w:snapToGrid w:val="0"/>
      <w:color w:val="464646" w:themeColor="text1"/>
      <w:lang w:eastAsia="en-US" w:bidi="he-IL"/>
    </w:rPr>
  </w:style>
  <w:style w:type="paragraph" w:customStyle="1" w:styleId="Sub-StepBullet">
    <w:name w:val="Sub-Step Bullet"/>
    <w:semiHidden/>
    <w:qFormat/>
    <w:rsid w:val="00CD63D6"/>
    <w:pPr>
      <w:keepNext/>
      <w:keepLines/>
      <w:numPr>
        <w:numId w:val="30"/>
      </w:numPr>
      <w:suppressLineNumbers/>
      <w:spacing w:before="40" w:after="20" w:line="240" w:lineRule="auto"/>
      <w:ind w:left="1843" w:hanging="357"/>
    </w:pPr>
    <w:rPr>
      <w:rFonts w:ascii="Arial" w:eastAsia="Times New Roman" w:hAnsi="Arial" w:cs="Arial"/>
      <w:snapToGrid w:val="0"/>
      <w:color w:val="464646" w:themeColor="text1"/>
      <w:lang w:eastAsia="en-US" w:bidi="he-IL"/>
    </w:rPr>
  </w:style>
  <w:style w:type="paragraph" w:customStyle="1" w:styleId="StepBullet">
    <w:name w:val="Step Bullet"/>
    <w:semiHidden/>
    <w:qFormat/>
    <w:rsid w:val="00CD63D6"/>
    <w:pPr>
      <w:numPr>
        <w:numId w:val="29"/>
      </w:numPr>
      <w:suppressLineNumbers/>
      <w:spacing w:before="40" w:after="20" w:line="240" w:lineRule="auto"/>
      <w:ind w:left="1559" w:hanging="357"/>
    </w:pPr>
    <w:rPr>
      <w:rFonts w:ascii="Arial" w:eastAsia="Times New Roman" w:hAnsi="Arial" w:cs="Arial"/>
      <w:color w:val="464646" w:themeColor="text1"/>
      <w:lang w:val="en-US" w:eastAsia="en-US"/>
    </w:rPr>
  </w:style>
  <w:style w:type="paragraph" w:customStyle="1" w:styleId="TableStep">
    <w:name w:val="Table Step"/>
    <w:semiHidden/>
    <w:qFormat/>
    <w:rsid w:val="00CD63D6"/>
    <w:pPr>
      <w:numPr>
        <w:numId w:val="31"/>
      </w:numPr>
      <w:spacing w:before="60" w:after="0" w:line="240" w:lineRule="auto"/>
      <w:ind w:left="222" w:hanging="170"/>
    </w:pPr>
    <w:rPr>
      <w:rFonts w:ascii="Arial" w:eastAsia="Times New Roman" w:hAnsi="Arial" w:cs="Arial"/>
      <w:b/>
      <w:bCs/>
      <w:snapToGrid w:val="0"/>
      <w:sz w:val="20"/>
      <w:szCs w:val="20"/>
      <w:lang w:eastAsia="en-US" w:bidi="he-IL"/>
    </w:rPr>
  </w:style>
  <w:style w:type="paragraph" w:customStyle="1" w:styleId="TableStepLAST">
    <w:name w:val="Table Step LAST"/>
    <w:basedOn w:val="TableStep"/>
    <w:next w:val="TableText0"/>
    <w:semiHidden/>
    <w:qFormat/>
    <w:rsid w:val="00CD63D6"/>
    <w:pPr>
      <w:spacing w:after="60"/>
    </w:pPr>
  </w:style>
  <w:style w:type="paragraph" w:customStyle="1" w:styleId="Paragraph1">
    <w:name w:val="Paragraph1"/>
    <w:basedOn w:val="a1"/>
    <w:semiHidden/>
    <w:rsid w:val="00CD63D6"/>
    <w:pPr>
      <w:suppressLineNumbers/>
      <w:spacing w:before="240" w:after="240" w:line="240" w:lineRule="atLeast"/>
      <w:ind w:left="475"/>
    </w:pPr>
    <w:rPr>
      <w:rFonts w:ascii="Arial" w:eastAsia="Times New Roman" w:hAnsi="Arial" w:cs="Times New Roman"/>
      <w:sz w:val="20"/>
      <w:szCs w:val="24"/>
      <w:lang w:val="en-US" w:eastAsia="nl-NL"/>
    </w:rPr>
  </w:style>
  <w:style w:type="paragraph" w:customStyle="1" w:styleId="Heading4ListResult">
    <w:name w:val="Heading 4 List Result"/>
    <w:next w:val="Heading4ListNum"/>
    <w:semiHidden/>
    <w:qFormat/>
    <w:rsid w:val="00CD63D6"/>
    <w:pPr>
      <w:suppressLineNumbers/>
      <w:spacing w:after="0" w:line="240" w:lineRule="auto"/>
      <w:ind w:left="1985"/>
    </w:pPr>
    <w:rPr>
      <w:rFonts w:ascii="Arial" w:eastAsia="Times New Roman" w:hAnsi="Arial" w:cs="Times New Roman"/>
      <w:lang w:eastAsia="en-US" w:bidi="he-IL"/>
    </w:rPr>
  </w:style>
  <w:style w:type="paragraph" w:customStyle="1" w:styleId="Heading4ListNum">
    <w:name w:val="Heading 4 List Num"/>
    <w:semiHidden/>
    <w:qFormat/>
    <w:rsid w:val="00CD63D6"/>
    <w:pPr>
      <w:numPr>
        <w:numId w:val="32"/>
      </w:numPr>
      <w:suppressLineNumbers/>
      <w:spacing w:before="60" w:after="60" w:line="240" w:lineRule="auto"/>
      <w:ind w:left="1985" w:hanging="284"/>
    </w:pPr>
    <w:rPr>
      <w:rFonts w:ascii="Arial" w:eastAsia="Times New Roman" w:hAnsi="Arial" w:cs="Times New Roman"/>
      <w:lang w:eastAsia="en-US" w:bidi="he-IL"/>
    </w:rPr>
  </w:style>
  <w:style w:type="paragraph" w:customStyle="1" w:styleId="Heading4ListBullet">
    <w:name w:val="Heading 4 List Bullet"/>
    <w:semiHidden/>
    <w:qFormat/>
    <w:rsid w:val="00CD63D6"/>
    <w:pPr>
      <w:numPr>
        <w:numId w:val="33"/>
      </w:numPr>
      <w:suppressLineNumbers/>
      <w:spacing w:before="60" w:after="60" w:line="240" w:lineRule="auto"/>
      <w:ind w:left="1985" w:hanging="284"/>
    </w:pPr>
    <w:rPr>
      <w:rFonts w:ascii="Arial" w:eastAsia="Times New Roman" w:hAnsi="Arial" w:cs="Times New Roman"/>
      <w:lang w:eastAsia="en-US" w:bidi="he-IL"/>
    </w:rPr>
  </w:style>
  <w:style w:type="paragraph" w:customStyle="1" w:styleId="ListNum">
    <w:name w:val="List Num"/>
    <w:semiHidden/>
    <w:qFormat/>
    <w:rsid w:val="00CD63D6"/>
    <w:pPr>
      <w:suppressLineNumbers/>
      <w:spacing w:before="120" w:after="60" w:line="240" w:lineRule="atLeast"/>
      <w:ind w:left="993" w:hanging="426"/>
    </w:pPr>
    <w:rPr>
      <w:rFonts w:ascii="Arial" w:eastAsia="Times New Roman" w:hAnsi="Arial" w:cs="Arial"/>
      <w:color w:val="464646" w:themeColor="text1"/>
      <w:lang w:val="en-US" w:eastAsia="nl-NL"/>
    </w:rPr>
  </w:style>
  <w:style w:type="paragraph" w:customStyle="1" w:styleId="ListNum2">
    <w:name w:val="List Num 2"/>
    <w:basedOn w:val="NumberedList1"/>
    <w:semiHidden/>
    <w:qFormat/>
    <w:rsid w:val="00CD63D6"/>
    <w:pPr>
      <w:numPr>
        <w:numId w:val="34"/>
      </w:numPr>
      <w:spacing w:before="20" w:after="20"/>
      <w:ind w:hanging="357"/>
    </w:pPr>
  </w:style>
  <w:style w:type="paragraph" w:customStyle="1" w:styleId="LISTNUMGOOD">
    <w:name w:val="LIST NUM GOOD"/>
    <w:next w:val="LISTRESULT0"/>
    <w:semiHidden/>
    <w:qFormat/>
    <w:rsid w:val="00CD63D6"/>
    <w:pPr>
      <w:keepNext/>
      <w:keepLines/>
      <w:suppressLineNumbers/>
      <w:tabs>
        <w:tab w:val="right" w:pos="993"/>
      </w:tabs>
      <w:spacing w:before="120" w:after="60" w:line="240" w:lineRule="atLeast"/>
      <w:ind w:left="993" w:hanging="284"/>
    </w:pPr>
    <w:rPr>
      <w:rFonts w:ascii="Arial" w:eastAsia="Verdana" w:hAnsi="Arial" w:cs="Arial"/>
      <w:color w:val="464646" w:themeColor="text1"/>
      <w:lang w:val="en-US" w:eastAsia="en-US" w:bidi="he-IL"/>
    </w:rPr>
  </w:style>
  <w:style w:type="paragraph" w:customStyle="1" w:styleId="RelatedProcedures">
    <w:name w:val="Related Procedures"/>
    <w:semiHidden/>
    <w:qFormat/>
    <w:rsid w:val="00CD63D6"/>
    <w:pPr>
      <w:suppressLineNumbers/>
      <w:pBdr>
        <w:top w:val="dashed" w:sz="4" w:space="1" w:color="auto"/>
        <w:left w:val="dashed" w:sz="4" w:space="4" w:color="auto"/>
        <w:right w:val="dashed" w:sz="4" w:space="4" w:color="auto"/>
      </w:pBdr>
      <w:spacing w:before="120" w:after="0" w:line="240" w:lineRule="auto"/>
      <w:contextualSpacing/>
    </w:pPr>
    <w:rPr>
      <w:rFonts w:eastAsia="Times New Roman" w:cs="Times New Roman"/>
      <w:b/>
      <w:bCs/>
      <w:color w:val="464646" w:themeColor="text1"/>
      <w:sz w:val="28"/>
      <w:szCs w:val="28"/>
      <w:lang w:val="en-US" w:eastAsia="en-US"/>
    </w:rPr>
  </w:style>
  <w:style w:type="paragraph" w:customStyle="1" w:styleId="RelatedProcedureBody">
    <w:name w:val="Related Procedure Body"/>
    <w:basedOn w:val="PARAGRAPHTEXT0"/>
    <w:semiHidden/>
    <w:qFormat/>
    <w:rsid w:val="00CD63D6"/>
    <w:pPr>
      <w:pBdr>
        <w:left w:val="dashed" w:sz="4" w:space="4" w:color="auto"/>
        <w:bottom w:val="dashed" w:sz="4" w:space="1" w:color="auto"/>
        <w:right w:val="dashed" w:sz="4" w:space="4" w:color="auto"/>
      </w:pBdr>
      <w:spacing w:before="20" w:after="20" w:line="360" w:lineRule="exact"/>
    </w:pPr>
    <w:rPr>
      <w:sz w:val="20"/>
      <w:szCs w:val="20"/>
    </w:rPr>
  </w:style>
  <w:style w:type="paragraph" w:customStyle="1" w:styleId="AutoCorrect">
    <w:name w:val="AutoCorrect"/>
    <w:semiHidden/>
    <w:rsid w:val="00CD63D6"/>
    <w:pPr>
      <w:bidi/>
      <w:spacing w:after="200" w:line="276" w:lineRule="auto"/>
    </w:pPr>
    <w:rPr>
      <w:lang w:val="en-US" w:eastAsia="en-US" w:bidi="he-IL"/>
    </w:rPr>
  </w:style>
  <w:style w:type="paragraph" w:customStyle="1" w:styleId="LISTLETTERGOOD">
    <w:name w:val="LIST LETTER GOOD"/>
    <w:basedOn w:val="LISTNUMGOOD"/>
    <w:next w:val="LISTRESULT0"/>
    <w:semiHidden/>
    <w:qFormat/>
    <w:rsid w:val="00CD63D6"/>
    <w:pPr>
      <w:tabs>
        <w:tab w:val="clear" w:pos="993"/>
      </w:tabs>
      <w:ind w:left="1276"/>
    </w:pPr>
  </w:style>
  <w:style w:type="paragraph" w:customStyle="1" w:styleId="ListBullet3">
    <w:name w:val="List Bullet3"/>
    <w:basedOn w:val="2"/>
    <w:semiHidden/>
    <w:qFormat/>
    <w:rsid w:val="00CD63D6"/>
    <w:pPr>
      <w:keepNext/>
      <w:keepLines/>
      <w:suppressLineNumbers/>
      <w:ind w:left="1843" w:hanging="425"/>
    </w:pPr>
    <w:rPr>
      <w:rFonts w:ascii="Arial" w:eastAsia="Times New Roman" w:hAnsi="Arial" w:cs="Arial"/>
      <w:lang w:val="en-US" w:eastAsia="en-US"/>
    </w:rPr>
  </w:style>
  <w:style w:type="paragraph" w:styleId="affe">
    <w:name w:val="endnote text"/>
    <w:basedOn w:val="a1"/>
    <w:link w:val="afff"/>
    <w:semiHidden/>
    <w:rsid w:val="00CD63D6"/>
    <w:pPr>
      <w:suppressLineNumbers/>
      <w:spacing w:after="0" w:line="240" w:lineRule="auto"/>
    </w:pPr>
    <w:rPr>
      <w:rFonts w:ascii="Arial" w:eastAsia="Times New Roman" w:hAnsi="Arial" w:cs="Times New Roman"/>
      <w:sz w:val="20"/>
      <w:szCs w:val="20"/>
      <w:lang w:val="en-US" w:eastAsia="nl-NL"/>
    </w:rPr>
  </w:style>
  <w:style w:type="character" w:customStyle="1" w:styleId="afff">
    <w:name w:val="尾注文本 字符"/>
    <w:basedOn w:val="a2"/>
    <w:link w:val="affe"/>
    <w:semiHidden/>
    <w:rsid w:val="00CD63D6"/>
    <w:rPr>
      <w:rFonts w:ascii="Arial" w:eastAsia="Times New Roman" w:hAnsi="Arial" w:cs="Times New Roman"/>
      <w:sz w:val="20"/>
      <w:szCs w:val="20"/>
      <w:lang w:val="en-US" w:eastAsia="nl-NL"/>
    </w:rPr>
  </w:style>
  <w:style w:type="character" w:styleId="afff0">
    <w:name w:val="endnote reference"/>
    <w:basedOn w:val="a2"/>
    <w:semiHidden/>
    <w:rsid w:val="00CD63D6"/>
    <w:rPr>
      <w:vertAlign w:val="superscript"/>
    </w:rPr>
  </w:style>
  <w:style w:type="paragraph" w:customStyle="1" w:styleId="DocumentVersion">
    <w:name w:val="Document Version"/>
    <w:semiHidden/>
    <w:qFormat/>
    <w:rsid w:val="00CD63D6"/>
    <w:pPr>
      <w:spacing w:after="0" w:line="240" w:lineRule="auto"/>
    </w:pPr>
    <w:rPr>
      <w:rFonts w:asciiTheme="minorBidi" w:eastAsia="Times New Roman" w:hAnsiTheme="minorBidi"/>
      <w:bCs/>
      <w:iCs/>
      <w:sz w:val="28"/>
      <w:szCs w:val="28"/>
      <w:lang w:val="en-US" w:eastAsia="nl-NL"/>
    </w:rPr>
  </w:style>
  <w:style w:type="paragraph" w:customStyle="1" w:styleId="NoteBullet">
    <w:name w:val="Note Bullet"/>
    <w:uiPriority w:val="29"/>
    <w:qFormat/>
    <w:rsid w:val="00CD63D6"/>
    <w:pPr>
      <w:numPr>
        <w:numId w:val="35"/>
      </w:numPr>
      <w:spacing w:before="120" w:after="120" w:line="276" w:lineRule="auto"/>
      <w:ind w:left="595" w:hanging="357"/>
      <w:contextualSpacing/>
    </w:pPr>
    <w:rPr>
      <w:rFonts w:ascii="Calibri" w:eastAsia="Times New Roman" w:hAnsi="Calibri" w:cs="Arial"/>
      <w:color w:val="464646"/>
      <w:sz w:val="20"/>
      <w:szCs w:val="20"/>
      <w:lang w:val="en-US" w:eastAsia="en-US"/>
    </w:rPr>
  </w:style>
  <w:style w:type="character" w:customStyle="1" w:styleId="LinkBOLD">
    <w:name w:val="Link BOLD"/>
    <w:basedOn w:val="BOLD"/>
    <w:uiPriority w:val="42"/>
    <w:qFormat/>
    <w:rsid w:val="00CD63D6"/>
    <w:rPr>
      <w:b/>
      <w:color w:val="0B0080"/>
      <w:lang w:val="en-GB" w:bidi="he-IL"/>
    </w:rPr>
  </w:style>
  <w:style w:type="paragraph" w:styleId="53">
    <w:name w:val="toc 5"/>
    <w:basedOn w:val="a1"/>
    <w:next w:val="a1"/>
    <w:autoRedefine/>
    <w:uiPriority w:val="39"/>
    <w:semiHidden/>
    <w:rsid w:val="00CD63D6"/>
    <w:pPr>
      <w:suppressLineNumbers/>
      <w:spacing w:after="0" w:line="240" w:lineRule="auto"/>
      <w:ind w:left="960"/>
    </w:pPr>
    <w:rPr>
      <w:rFonts w:ascii="Times New Roman" w:eastAsia="Times New Roman" w:hAnsi="Times New Roman" w:cs="Times New Roman"/>
      <w:sz w:val="24"/>
      <w:szCs w:val="24"/>
      <w:lang w:val="en-US" w:eastAsia="nl-NL"/>
    </w:rPr>
  </w:style>
  <w:style w:type="paragraph" w:styleId="62">
    <w:name w:val="toc 6"/>
    <w:basedOn w:val="a1"/>
    <w:next w:val="a1"/>
    <w:autoRedefine/>
    <w:uiPriority w:val="39"/>
    <w:semiHidden/>
    <w:rsid w:val="00CD63D6"/>
    <w:pPr>
      <w:suppressLineNumbers/>
      <w:spacing w:after="0" w:line="240" w:lineRule="auto"/>
      <w:ind w:left="1200"/>
    </w:pPr>
    <w:rPr>
      <w:rFonts w:ascii="Times New Roman" w:eastAsia="Times New Roman" w:hAnsi="Times New Roman" w:cs="Times New Roman"/>
      <w:sz w:val="24"/>
      <w:szCs w:val="24"/>
      <w:lang w:val="en-US" w:eastAsia="nl-NL"/>
    </w:rPr>
  </w:style>
  <w:style w:type="paragraph" w:styleId="72">
    <w:name w:val="toc 7"/>
    <w:basedOn w:val="a1"/>
    <w:next w:val="a1"/>
    <w:autoRedefine/>
    <w:uiPriority w:val="39"/>
    <w:semiHidden/>
    <w:rsid w:val="00CD63D6"/>
    <w:pPr>
      <w:suppressLineNumbers/>
      <w:spacing w:after="0" w:line="240" w:lineRule="auto"/>
      <w:ind w:left="1440"/>
    </w:pPr>
    <w:rPr>
      <w:rFonts w:ascii="Times New Roman" w:eastAsia="Times New Roman" w:hAnsi="Times New Roman" w:cs="Times New Roman"/>
      <w:sz w:val="24"/>
      <w:szCs w:val="24"/>
      <w:lang w:val="en-US" w:eastAsia="nl-NL"/>
    </w:rPr>
  </w:style>
  <w:style w:type="paragraph" w:styleId="82">
    <w:name w:val="toc 8"/>
    <w:basedOn w:val="a1"/>
    <w:next w:val="a1"/>
    <w:autoRedefine/>
    <w:uiPriority w:val="39"/>
    <w:semiHidden/>
    <w:rsid w:val="00CD63D6"/>
    <w:pPr>
      <w:suppressLineNumbers/>
      <w:spacing w:after="0" w:line="240" w:lineRule="auto"/>
      <w:ind w:left="1680"/>
    </w:pPr>
    <w:rPr>
      <w:rFonts w:ascii="Times New Roman" w:eastAsia="Times New Roman" w:hAnsi="Times New Roman" w:cs="Times New Roman"/>
      <w:sz w:val="24"/>
      <w:szCs w:val="24"/>
      <w:lang w:val="en-US" w:eastAsia="nl-NL"/>
    </w:rPr>
  </w:style>
  <w:style w:type="paragraph" w:styleId="92">
    <w:name w:val="toc 9"/>
    <w:basedOn w:val="a1"/>
    <w:next w:val="a1"/>
    <w:autoRedefine/>
    <w:uiPriority w:val="39"/>
    <w:semiHidden/>
    <w:rsid w:val="00CD63D6"/>
    <w:pPr>
      <w:suppressLineNumbers/>
      <w:spacing w:after="0" w:line="240" w:lineRule="auto"/>
      <w:ind w:left="1920"/>
    </w:pPr>
    <w:rPr>
      <w:rFonts w:ascii="Times New Roman" w:eastAsia="Times New Roman" w:hAnsi="Times New Roman" w:cs="Times New Roman"/>
      <w:sz w:val="24"/>
      <w:szCs w:val="24"/>
      <w:lang w:val="en-US" w:eastAsia="nl-NL"/>
    </w:rPr>
  </w:style>
  <w:style w:type="paragraph" w:customStyle="1" w:styleId="AppendixHeading2">
    <w:name w:val="Appendix Heading 2"/>
    <w:basedOn w:val="AppendixHeading1"/>
    <w:uiPriority w:val="50"/>
    <w:qFormat/>
    <w:rsid w:val="00CD63D6"/>
    <w:pPr>
      <w:pageBreakBefore w:val="0"/>
      <w:numPr>
        <w:ilvl w:val="1"/>
      </w:numPr>
      <w:tabs>
        <w:tab w:val="right" w:pos="1134"/>
      </w:tabs>
      <w:ind w:left="-425"/>
    </w:pPr>
    <w:rPr>
      <w:sz w:val="44"/>
    </w:rPr>
  </w:style>
  <w:style w:type="paragraph" w:customStyle="1" w:styleId="AnICAPGroupCompany">
    <w:name w:val="An ICAP Group Company_"/>
    <w:basedOn w:val="a7"/>
    <w:next w:val="Footergraphic"/>
    <w:uiPriority w:val="99"/>
    <w:semiHidden/>
    <w:qFormat/>
    <w:rsid w:val="00CD63D6"/>
    <w:pPr>
      <w:tabs>
        <w:tab w:val="clear" w:pos="4513"/>
        <w:tab w:val="clear" w:pos="9026"/>
        <w:tab w:val="right" w:pos="6804"/>
        <w:tab w:val="right" w:pos="10170"/>
      </w:tabs>
      <w:spacing w:before="60" w:after="60" w:line="276" w:lineRule="auto"/>
      <w:ind w:left="-18"/>
    </w:pPr>
    <w:rPr>
      <w:rFonts w:asciiTheme="minorBidi" w:eastAsia="Arial" w:hAnsiTheme="minorBidi"/>
      <w:sz w:val="16"/>
      <w:szCs w:val="24"/>
      <w:lang w:val="en-US" w:eastAsia="en-US" w:bidi="he-IL"/>
    </w:rPr>
  </w:style>
  <w:style w:type="paragraph" w:customStyle="1" w:styleId="ListResultFig">
    <w:name w:val="List Result Fig"/>
    <w:uiPriority w:val="26"/>
    <w:qFormat/>
    <w:rsid w:val="00CD63D6"/>
    <w:pPr>
      <w:keepNext/>
      <w:keepLines/>
      <w:suppressLineNumbers/>
      <w:spacing w:before="60" w:after="100" w:line="276" w:lineRule="auto"/>
      <w:ind w:left="993"/>
    </w:pPr>
    <w:rPr>
      <w:rFonts w:eastAsia="Times New Roman"/>
      <w:color w:val="464646"/>
      <w:szCs w:val="20"/>
      <w:lang w:val="en-US" w:eastAsia="en-US"/>
    </w:rPr>
  </w:style>
  <w:style w:type="numbering" w:customStyle="1" w:styleId="AppendixHeadng2Good">
    <w:name w:val="Appendix Headng 2 Good"/>
    <w:uiPriority w:val="99"/>
    <w:rsid w:val="00CD63D6"/>
    <w:pPr>
      <w:numPr>
        <w:numId w:val="36"/>
      </w:numPr>
    </w:pPr>
  </w:style>
  <w:style w:type="paragraph" w:styleId="afff1">
    <w:name w:val="Normal (Web)"/>
    <w:basedOn w:val="a1"/>
    <w:uiPriority w:val="99"/>
    <w:semiHidden/>
    <w:unhideWhenUsed/>
    <w:rsid w:val="00CD63D6"/>
    <w:pPr>
      <w:spacing w:before="100" w:beforeAutospacing="1" w:after="100" w:afterAutospacing="1" w:line="240" w:lineRule="auto"/>
    </w:pPr>
    <w:rPr>
      <w:rFonts w:ascii="Times New Roman" w:hAnsi="Times New Roman" w:cs="Times New Roman"/>
      <w:sz w:val="24"/>
      <w:szCs w:val="24"/>
      <w:lang w:val="en-US" w:eastAsia="en-US" w:bidi="he-IL"/>
    </w:rPr>
  </w:style>
  <w:style w:type="table" w:customStyle="1" w:styleId="PlainTable12">
    <w:name w:val="Plain Table 12"/>
    <w:basedOn w:val="a3"/>
    <w:uiPriority w:val="41"/>
    <w:rsid w:val="00CD63D6"/>
    <w:pPr>
      <w:spacing w:after="0" w:line="240" w:lineRule="auto"/>
    </w:pPr>
    <w:rPr>
      <w:rFonts w:ascii="Arial" w:eastAsia="Arial" w:hAnsi="Arial" w:cs="Times New Roman"/>
      <w:sz w:val="20"/>
      <w:szCs w:val="20"/>
      <w:lang w:val="en-US" w:eastAsia="en-US" w:bidi="he-I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2">
    <w:name w:val="Plain Table 32"/>
    <w:basedOn w:val="a3"/>
    <w:uiPriority w:val="43"/>
    <w:rsid w:val="00CD63D6"/>
    <w:pPr>
      <w:spacing w:after="0" w:line="240" w:lineRule="auto"/>
    </w:pPr>
    <w:rPr>
      <w:rFonts w:ascii="Arial" w:eastAsia="Arial" w:hAnsi="Arial" w:cs="Times New Roman"/>
      <w:sz w:val="20"/>
      <w:szCs w:val="20"/>
      <w:lang w:val="en-US" w:eastAsia="en-US" w:bidi="he-IL"/>
    </w:rPr>
    <w:tblPr>
      <w:tblStyleRowBandSize w:val="1"/>
      <w:tblStyleColBandSize w:val="1"/>
    </w:tblPr>
    <w:tblStylePr w:type="firstRow">
      <w:rPr>
        <w:b/>
        <w:bCs/>
        <w:caps/>
      </w:rPr>
      <w:tblPr/>
      <w:tcPr>
        <w:tcBorders>
          <w:bottom w:val="single" w:sz="4" w:space="0" w:color="A2A2A2"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2A2A2"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NewNumberedList">
    <w:name w:val="New Numbered List"/>
    <w:uiPriority w:val="99"/>
    <w:semiHidden/>
    <w:qFormat/>
    <w:rsid w:val="00CD63D6"/>
    <w:pPr>
      <w:keepNext/>
      <w:keepLines/>
      <w:suppressLineNumbers/>
      <w:spacing w:before="120" w:after="60" w:line="276" w:lineRule="auto"/>
      <w:ind w:left="1559" w:hanging="425"/>
    </w:pPr>
    <w:rPr>
      <w:rFonts w:ascii="Arial" w:eastAsia="Times New Roman" w:hAnsi="Arial" w:cs="Times New Roman"/>
      <w:szCs w:val="28"/>
      <w:lang w:val="en-US" w:eastAsia="nl-NL"/>
    </w:rPr>
  </w:style>
  <w:style w:type="paragraph" w:customStyle="1" w:styleId="NewNumberedList2">
    <w:name w:val="New Numbered List 2"/>
    <w:uiPriority w:val="99"/>
    <w:semiHidden/>
    <w:qFormat/>
    <w:rsid w:val="00CD63D6"/>
    <w:pPr>
      <w:keepNext/>
      <w:keepLines/>
      <w:suppressLineNumbers/>
      <w:spacing w:before="120" w:after="60" w:line="276" w:lineRule="auto"/>
      <w:ind w:left="1984" w:hanging="425"/>
    </w:pPr>
    <w:rPr>
      <w:rFonts w:ascii="Arial" w:eastAsia="Times New Roman" w:hAnsi="Arial" w:cs="Times New Roman"/>
      <w:szCs w:val="28"/>
      <w:lang w:val="en-US" w:eastAsia="nl-NL"/>
    </w:rPr>
  </w:style>
  <w:style w:type="paragraph" w:customStyle="1" w:styleId="NewNumberedList3">
    <w:name w:val="New Numbered List 3"/>
    <w:uiPriority w:val="99"/>
    <w:semiHidden/>
    <w:qFormat/>
    <w:rsid w:val="00CD63D6"/>
    <w:pPr>
      <w:keepNext/>
      <w:keepLines/>
      <w:suppressLineNumbers/>
      <w:spacing w:before="120" w:after="60" w:line="276" w:lineRule="auto"/>
      <w:ind w:left="2410" w:hanging="425"/>
    </w:pPr>
    <w:rPr>
      <w:rFonts w:ascii="Arial" w:eastAsia="Times New Roman" w:hAnsi="Arial" w:cs="Times New Roman"/>
      <w:szCs w:val="28"/>
      <w:lang w:val="en-US" w:eastAsia="nl-NL"/>
    </w:rPr>
  </w:style>
  <w:style w:type="paragraph" w:customStyle="1" w:styleId="NewProcNumberedList1">
    <w:name w:val="New Proc Numbered List 1"/>
    <w:basedOn w:val="ProcNumberedList1"/>
    <w:uiPriority w:val="99"/>
    <w:semiHidden/>
    <w:qFormat/>
    <w:rsid w:val="00CD63D6"/>
    <w:pPr>
      <w:ind w:left="1843"/>
    </w:pPr>
    <w:rPr>
      <w:lang w:val="en-US" w:eastAsia="nl-NL" w:bidi="ar-SA"/>
    </w:rPr>
  </w:style>
  <w:style w:type="paragraph" w:customStyle="1" w:styleId="NewProcNumberedList2">
    <w:name w:val="New Proc Numbered List 2"/>
    <w:basedOn w:val="ProcNumberedList2"/>
    <w:uiPriority w:val="99"/>
    <w:semiHidden/>
    <w:qFormat/>
    <w:rsid w:val="00CD63D6"/>
    <w:pPr>
      <w:ind w:left="2268"/>
    </w:pPr>
  </w:style>
  <w:style w:type="paragraph" w:customStyle="1" w:styleId="NewProcNumberedList3">
    <w:name w:val="New Proc Numbered List 3"/>
    <w:basedOn w:val="ProcNumberedList3"/>
    <w:uiPriority w:val="99"/>
    <w:semiHidden/>
    <w:qFormat/>
    <w:rsid w:val="00CD63D6"/>
    <w:pPr>
      <w:ind w:left="2693"/>
    </w:pPr>
  </w:style>
  <w:style w:type="character" w:customStyle="1" w:styleId="apple-converted-space">
    <w:name w:val="apple-converted-space"/>
    <w:basedOn w:val="a2"/>
    <w:uiPriority w:val="99"/>
    <w:semiHidden/>
    <w:rsid w:val="00CD63D6"/>
  </w:style>
  <w:style w:type="paragraph" w:styleId="afff2">
    <w:name w:val="Revision"/>
    <w:hidden/>
    <w:semiHidden/>
    <w:rsid w:val="00CD63D6"/>
    <w:pPr>
      <w:spacing w:after="0" w:line="240" w:lineRule="auto"/>
    </w:pPr>
    <w:rPr>
      <w:rFonts w:ascii="Arial" w:eastAsia="Times New Roman" w:hAnsi="Arial" w:cs="Times New Roman"/>
      <w:sz w:val="20"/>
      <w:szCs w:val="24"/>
      <w:lang w:val="en-US" w:eastAsia="nl-NL"/>
    </w:rPr>
  </w:style>
  <w:style w:type="table" w:customStyle="1" w:styleId="PlainTable13">
    <w:name w:val="Plain Table 13"/>
    <w:basedOn w:val="a3"/>
    <w:uiPriority w:val="41"/>
    <w:rsid w:val="005F6FD2"/>
    <w:pPr>
      <w:spacing w:after="0" w:line="240" w:lineRule="auto"/>
    </w:pPr>
    <w:rPr>
      <w:rFonts w:ascii="Arial" w:eastAsia="Arial" w:hAnsi="Arial" w:cs="Times New Roman"/>
      <w:sz w:val="20"/>
      <w:szCs w:val="20"/>
      <w:lang w:val="en-US" w:eastAsia="en-US" w:bidi="he-I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3">
    <w:name w:val="Plain Table 33"/>
    <w:basedOn w:val="a3"/>
    <w:uiPriority w:val="43"/>
    <w:rsid w:val="005F6FD2"/>
    <w:pPr>
      <w:spacing w:after="0" w:line="240" w:lineRule="auto"/>
    </w:pPr>
    <w:rPr>
      <w:rFonts w:ascii="Arial" w:eastAsia="Arial" w:hAnsi="Arial" w:cs="Times New Roman"/>
      <w:sz w:val="20"/>
      <w:szCs w:val="20"/>
      <w:lang w:val="en-US" w:eastAsia="en-US" w:bidi="he-IL"/>
    </w:rPr>
    <w:tblPr>
      <w:tblStyleRowBandSize w:val="1"/>
      <w:tblStyleColBandSize w:val="1"/>
    </w:tblPr>
    <w:tblStylePr w:type="firstRow">
      <w:rPr>
        <w:b/>
        <w:bCs/>
        <w:caps/>
      </w:rPr>
      <w:tblPr/>
      <w:tcPr>
        <w:tcBorders>
          <w:bottom w:val="single" w:sz="4" w:space="0" w:color="A2A2A2"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2A2A2"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Contact">
    <w:name w:val="Contact"/>
    <w:basedOn w:val="a1"/>
    <w:uiPriority w:val="99"/>
    <w:semiHidden/>
    <w:qFormat/>
    <w:rsid w:val="00CD63D6"/>
    <w:pPr>
      <w:keepNext/>
      <w:keepLines/>
      <w:suppressLineNumbers/>
      <w:pBdr>
        <w:top w:val="single" w:sz="4" w:space="1" w:color="auto"/>
      </w:pBdr>
      <w:spacing w:before="960" w:after="240" w:line="260" w:lineRule="exact"/>
      <w:outlineLvl w:val="1"/>
    </w:pPr>
    <w:rPr>
      <w:b/>
      <w:caps/>
      <w:color w:val="464646" w:themeColor="text1"/>
      <w:sz w:val="22"/>
    </w:rPr>
  </w:style>
  <w:style w:type="paragraph" w:customStyle="1" w:styleId="Heading4NEXHeading4">
    <w:name w:val="Heading 4_NEX  (Heading 4)"/>
    <w:next w:val="BodyTextNEX"/>
    <w:rsid w:val="00CD63D6"/>
    <w:pPr>
      <w:keepNext/>
      <w:keepLines/>
      <w:suppressLineNumbers/>
      <w:ind w:left="283" w:hanging="1134"/>
    </w:pPr>
    <w:rPr>
      <w:rFonts w:ascii="Calibri" w:hAnsi="Calibri"/>
      <w:b/>
      <w:bCs/>
      <w:color w:val="464646" w:themeColor="text1"/>
    </w:rPr>
  </w:style>
  <w:style w:type="paragraph" w:customStyle="1" w:styleId="Heading5NEXHeading5">
    <w:name w:val="Heading 5_NEX  (Heading 5)"/>
    <w:basedOn w:val="a1"/>
    <w:next w:val="BodyTextNEX"/>
    <w:rsid w:val="00CD63D6"/>
    <w:pPr>
      <w:keepNext/>
      <w:keepLines/>
      <w:suppressLineNumbers/>
      <w:ind w:left="283" w:hanging="1134"/>
    </w:pPr>
    <w:rPr>
      <w:b/>
      <w:bCs/>
      <w:color w:val="464646" w:themeColor="text1"/>
      <w:sz w:val="22"/>
    </w:rPr>
  </w:style>
  <w:style w:type="paragraph" w:customStyle="1" w:styleId="Heading6NEXHeading6">
    <w:name w:val="Heading 6_NEX  (Heading 6)"/>
    <w:basedOn w:val="a1"/>
    <w:next w:val="BodyTextNEX"/>
    <w:rsid w:val="00CD63D6"/>
    <w:pPr>
      <w:keepNext/>
      <w:keepLines/>
      <w:suppressLineNumbers/>
      <w:ind w:left="283" w:hanging="340"/>
    </w:pPr>
    <w:rPr>
      <w:b/>
      <w:bCs/>
      <w:color w:val="464646" w:themeColor="text1"/>
      <w:sz w:val="22"/>
    </w:rPr>
  </w:style>
  <w:style w:type="paragraph" w:customStyle="1" w:styleId="AppendixCommandText">
    <w:name w:val="Appendix Command Text"/>
    <w:basedOn w:val="CommandText"/>
    <w:uiPriority w:val="57"/>
    <w:qFormat/>
    <w:rsid w:val="00CD63D6"/>
    <w:pPr>
      <w:ind w:left="142"/>
    </w:pPr>
  </w:style>
  <w:style w:type="paragraph" w:customStyle="1" w:styleId="BulletlevelOneNEXLAST">
    <w:name w:val="Bullet level One_NEX_LAST"/>
    <w:basedOn w:val="BulletlevelOneNEX"/>
    <w:next w:val="BodyTextNEX"/>
    <w:uiPriority w:val="11"/>
    <w:qFormat/>
    <w:rsid w:val="00CD63D6"/>
    <w:pPr>
      <w:keepNext w:val="0"/>
      <w:keepLines w:val="0"/>
      <w:widowControl w:val="0"/>
      <w:spacing w:after="160"/>
    </w:pPr>
  </w:style>
  <w:style w:type="paragraph" w:customStyle="1" w:styleId="ProcNumberedList1LAST">
    <w:name w:val="Proc Numbered List 1 LAST"/>
    <w:basedOn w:val="ProcNumberedList1"/>
    <w:next w:val="BodyTextNEX"/>
    <w:uiPriority w:val="24"/>
    <w:qFormat/>
    <w:rsid w:val="00CD63D6"/>
    <w:pPr>
      <w:keepNext w:val="0"/>
      <w:keepLines w:val="0"/>
      <w:widowControl w:val="0"/>
      <w:spacing w:after="160"/>
    </w:pPr>
  </w:style>
  <w:style w:type="paragraph" w:customStyle="1" w:styleId="ProcBulletList3">
    <w:name w:val="Proc Bullet List 3"/>
    <w:basedOn w:val="ProcBulletList2"/>
    <w:uiPriority w:val="18"/>
    <w:qFormat/>
    <w:rsid w:val="00CD63D6"/>
    <w:pPr>
      <w:ind w:left="2268"/>
    </w:pPr>
  </w:style>
  <w:style w:type="character" w:customStyle="1" w:styleId="NoteChar">
    <w:name w:val="Note Char"/>
    <w:basedOn w:val="a2"/>
    <w:link w:val="Note"/>
    <w:uiPriority w:val="28"/>
    <w:rsid w:val="00CD63D6"/>
    <w:rPr>
      <w:rFonts w:eastAsia="Times New Roman" w:cs="Arial"/>
      <w:color w:val="464646" w:themeColor="text1"/>
      <w:sz w:val="20"/>
      <w:szCs w:val="24"/>
      <w:lang w:val="en-US" w:eastAsia="nl-NL"/>
    </w:rPr>
  </w:style>
  <w:style w:type="paragraph" w:customStyle="1" w:styleId="ListofRevisions">
    <w:name w:val="List of Revisions"/>
    <w:basedOn w:val="ContentsHeadingNEX"/>
    <w:next w:val="TableIntro"/>
    <w:uiPriority w:val="60"/>
    <w:qFormat/>
    <w:rsid w:val="00CD63D6"/>
    <w:pPr>
      <w:ind w:left="284"/>
    </w:pPr>
  </w:style>
  <w:style w:type="paragraph" w:customStyle="1" w:styleId="FieldNumberedList1">
    <w:name w:val="Field Numbered List 1"/>
    <w:uiPriority w:val="70"/>
    <w:qFormat/>
    <w:rsid w:val="00CD63D6"/>
    <w:pPr>
      <w:spacing w:before="120" w:after="60"/>
      <w:ind w:left="850" w:hanging="425"/>
    </w:pPr>
    <w:rPr>
      <w:rFonts w:eastAsia="Times New Roman" w:cs="Arial"/>
      <w:color w:val="464646" w:themeColor="text1"/>
      <w:lang w:val="en-US" w:eastAsia="nl-NL" w:bidi="he-IL"/>
    </w:rPr>
  </w:style>
  <w:style w:type="paragraph" w:customStyle="1" w:styleId="FieldNumberedList2">
    <w:name w:val="Field Numbered List 2"/>
    <w:uiPriority w:val="71"/>
    <w:qFormat/>
    <w:rsid w:val="00CD63D6"/>
    <w:pPr>
      <w:spacing w:before="120" w:after="60" w:line="276" w:lineRule="auto"/>
      <w:ind w:left="1276" w:hanging="425"/>
    </w:pPr>
    <w:rPr>
      <w:rFonts w:eastAsia="Times New Roman" w:cs="Arial"/>
      <w:color w:val="464646" w:themeColor="text1"/>
      <w:lang w:val="en-US" w:eastAsia="nl-NL"/>
    </w:rPr>
  </w:style>
  <w:style w:type="paragraph" w:customStyle="1" w:styleId="FieldNumberedList3">
    <w:name w:val="Field Numbered List 3"/>
    <w:uiPriority w:val="72"/>
    <w:qFormat/>
    <w:rsid w:val="00CD63D6"/>
    <w:pPr>
      <w:spacing w:before="120" w:after="60" w:line="276" w:lineRule="auto"/>
      <w:ind w:left="1701" w:hanging="425"/>
    </w:pPr>
    <w:rPr>
      <w:rFonts w:eastAsia="Times New Roman" w:cs="Arial"/>
      <w:color w:val="464646" w:themeColor="text1"/>
      <w:lang w:val="en-US" w:eastAsia="nl-NL"/>
    </w:rPr>
  </w:style>
  <w:style w:type="paragraph" w:customStyle="1" w:styleId="FieldProcNumberedList1">
    <w:name w:val="Field Proc Numbered List 1"/>
    <w:uiPriority w:val="73"/>
    <w:qFormat/>
    <w:rsid w:val="00CD63D6"/>
    <w:pPr>
      <w:spacing w:before="120" w:after="60" w:line="276" w:lineRule="auto"/>
      <w:ind w:left="992" w:hanging="425"/>
    </w:pPr>
    <w:rPr>
      <w:rFonts w:eastAsia="Times New Roman"/>
      <w:color w:val="464646" w:themeColor="text1"/>
      <w:lang w:eastAsia="en-US" w:bidi="he-IL"/>
    </w:rPr>
  </w:style>
  <w:style w:type="paragraph" w:customStyle="1" w:styleId="FieldProcNumberedList2">
    <w:name w:val="Field Proc Numbered List 2"/>
    <w:uiPriority w:val="74"/>
    <w:qFormat/>
    <w:rsid w:val="00CD63D6"/>
    <w:pPr>
      <w:spacing w:before="120" w:after="60" w:line="276" w:lineRule="auto"/>
      <w:ind w:left="1417" w:hanging="425"/>
    </w:pPr>
    <w:rPr>
      <w:rFonts w:eastAsia="Times New Roman" w:cs="Times New Roman"/>
      <w:color w:val="464646" w:themeColor="text1"/>
      <w:lang w:eastAsia="en-US" w:bidi="he-IL"/>
    </w:rPr>
  </w:style>
  <w:style w:type="paragraph" w:customStyle="1" w:styleId="FieldProcNumberedList3">
    <w:name w:val="Field Proc Numbered List 3"/>
    <w:uiPriority w:val="75"/>
    <w:qFormat/>
    <w:rsid w:val="00CD63D6"/>
    <w:pPr>
      <w:spacing w:before="120" w:after="60" w:line="276" w:lineRule="auto"/>
      <w:ind w:left="1843" w:hanging="425"/>
    </w:pPr>
    <w:rPr>
      <w:rFonts w:eastAsia="Times New Roman" w:cs="Times New Roman"/>
      <w:color w:val="464646" w:themeColor="text1"/>
      <w:lang w:eastAsia="en-US" w:bidi="he-IL"/>
    </w:rPr>
  </w:style>
  <w:style w:type="paragraph" w:customStyle="1" w:styleId="BulletlevelOneNEXTABLE">
    <w:name w:val="Bullet level One_NEX TABLE"/>
    <w:basedOn w:val="BodyTextNEX"/>
    <w:uiPriority w:val="59"/>
    <w:qFormat/>
    <w:rsid w:val="00CD63D6"/>
    <w:pPr>
      <w:numPr>
        <w:numId w:val="44"/>
      </w:numPr>
      <w:spacing w:before="0" w:after="0"/>
      <w:ind w:left="312" w:hanging="284"/>
    </w:pPr>
  </w:style>
  <w:style w:type="paragraph" w:customStyle="1" w:styleId="AppendixBodyText">
    <w:name w:val="Appendix Body Text"/>
    <w:uiPriority w:val="49"/>
    <w:rsid w:val="00CD63D6"/>
    <w:pPr>
      <w:keepNext/>
      <w:keepLines/>
      <w:suppressLineNumbers/>
      <w:spacing w:before="120" w:after="60" w:line="276" w:lineRule="auto"/>
    </w:pPr>
    <w:rPr>
      <w:rFonts w:eastAsia="Times New Roman" w:cs="Times New Roman"/>
      <w:color w:val="464646" w:themeColor="text1"/>
      <w:lang w:val="en-US" w:eastAsia="en-US" w:bidi="he-IL"/>
    </w:rPr>
  </w:style>
  <w:style w:type="paragraph" w:customStyle="1" w:styleId="ProcCommandText">
    <w:name w:val="Proc Command Text"/>
    <w:basedOn w:val="CommandText"/>
    <w:uiPriority w:val="46"/>
    <w:qFormat/>
    <w:rsid w:val="00CD63D6"/>
    <w:pPr>
      <w:pBdr>
        <w:right w:val="single" w:sz="4" w:space="1" w:color="A2A2A2" w:themeColor="text1" w:themeTint="80"/>
      </w:pBdr>
      <w:ind w:left="1077" w:right="-28"/>
    </w:pPr>
  </w:style>
  <w:style w:type="paragraph" w:customStyle="1" w:styleId="ExampleBody">
    <w:name w:val="Example Body"/>
    <w:basedOn w:val="ExampleProcedure"/>
    <w:uiPriority w:val="46"/>
    <w:semiHidden/>
    <w:qFormat/>
    <w:rsid w:val="00CD63D6"/>
    <w:pPr>
      <w:ind w:left="369"/>
    </w:pPr>
  </w:style>
  <w:style w:type="character" w:customStyle="1" w:styleId="TBD">
    <w:name w:val="TBD"/>
    <w:basedOn w:val="a2"/>
    <w:uiPriority w:val="76"/>
    <w:qFormat/>
    <w:rsid w:val="00CD63D6"/>
    <w:rPr>
      <w:i/>
      <w:color w:val="BFBFBF" w:themeColor="background1" w:themeShade="BF"/>
    </w:rPr>
  </w:style>
  <w:style w:type="paragraph" w:customStyle="1" w:styleId="TableBullet20">
    <w:name w:val="Table Bullet2"/>
    <w:basedOn w:val="TableBullet"/>
    <w:uiPriority w:val="31"/>
    <w:semiHidden/>
    <w:qFormat/>
    <w:rsid w:val="00CD63D6"/>
    <w:pPr>
      <w:ind w:left="774"/>
    </w:pPr>
    <w:rPr>
      <w:szCs w:val="20"/>
    </w:rPr>
  </w:style>
  <w:style w:type="paragraph" w:customStyle="1" w:styleId="AppendixTableCaption">
    <w:name w:val="Appendix Table Caption"/>
    <w:basedOn w:val="TableCaption"/>
    <w:uiPriority w:val="58"/>
    <w:qFormat/>
    <w:rsid w:val="00CD63D6"/>
    <w:pPr>
      <w:ind w:left="-1701"/>
    </w:pPr>
  </w:style>
  <w:style w:type="paragraph" w:customStyle="1" w:styleId="NumberedList">
    <w:name w:val="Numbered List"/>
    <w:uiPriority w:val="10"/>
    <w:qFormat/>
    <w:rsid w:val="00CD63D6"/>
    <w:pPr>
      <w:keepNext/>
      <w:keepLines/>
      <w:numPr>
        <w:numId w:val="45"/>
      </w:numPr>
      <w:suppressLineNumbers/>
      <w:spacing w:before="120" w:after="60" w:line="276" w:lineRule="auto"/>
    </w:pPr>
    <w:rPr>
      <w:rFonts w:ascii="Arial" w:eastAsia="Times New Roman" w:hAnsi="Arial" w:cs="Arial"/>
      <w:color w:val="464646" w:themeColor="text1"/>
      <w:lang w:val="en-US" w:eastAsia="nl-NL"/>
    </w:rPr>
  </w:style>
  <w:style w:type="paragraph" w:customStyle="1" w:styleId="Number1">
    <w:name w:val="Number1"/>
    <w:basedOn w:val="a1"/>
    <w:link w:val="Number1Char"/>
    <w:semiHidden/>
    <w:qFormat/>
    <w:rsid w:val="00CD63D6"/>
    <w:pPr>
      <w:numPr>
        <w:numId w:val="46"/>
      </w:numPr>
      <w:tabs>
        <w:tab w:val="left" w:pos="720"/>
      </w:tabs>
      <w:spacing w:after="120"/>
      <w:ind w:hanging="720"/>
    </w:pPr>
    <w:rPr>
      <w:lang w:eastAsia="en-US"/>
    </w:rPr>
  </w:style>
  <w:style w:type="character" w:customStyle="1" w:styleId="Number1Char">
    <w:name w:val="Number1 Char"/>
    <w:basedOn w:val="a2"/>
    <w:link w:val="Number1"/>
    <w:semiHidden/>
    <w:rsid w:val="00CD63D6"/>
    <w:rPr>
      <w:rFonts w:ascii="Calibri" w:hAnsi="Calibri"/>
      <w:sz w:val="18"/>
      <w:lang w:eastAsia="en-US"/>
    </w:rPr>
  </w:style>
  <w:style w:type="paragraph" w:styleId="a">
    <w:name w:val="List Paragraph"/>
    <w:aliases w:val="STEP"/>
    <w:basedOn w:val="a1"/>
    <w:uiPriority w:val="34"/>
    <w:qFormat/>
    <w:rsid w:val="00CD63D6"/>
    <w:pPr>
      <w:widowControl w:val="0"/>
      <w:numPr>
        <w:numId w:val="50"/>
      </w:numPr>
      <w:spacing w:before="120" w:after="120" w:line="276" w:lineRule="auto"/>
    </w:pPr>
    <w:rPr>
      <w:rFonts w:asciiTheme="minorHAnsi" w:hAnsiTheme="minorHAnsi" w:cstheme="minorHAnsi"/>
      <w:sz w:val="22"/>
      <w:lang w:eastAsia="en-US"/>
    </w:rPr>
  </w:style>
  <w:style w:type="paragraph" w:customStyle="1" w:styleId="Default">
    <w:name w:val="Default"/>
    <w:semiHidden/>
    <w:rsid w:val="00CD63D6"/>
    <w:pPr>
      <w:autoSpaceDE w:val="0"/>
      <w:autoSpaceDN w:val="0"/>
      <w:adjustRightInd w:val="0"/>
      <w:spacing w:after="0" w:line="240" w:lineRule="auto"/>
    </w:pPr>
    <w:rPr>
      <w:rFonts w:ascii="Courier New" w:eastAsia="Arial" w:hAnsi="Courier New" w:cs="Courier New"/>
      <w:color w:val="000000"/>
      <w:sz w:val="24"/>
      <w:szCs w:val="24"/>
      <w:lang w:val="en-US" w:eastAsia="en-US" w:bidi="he-IL"/>
    </w:rPr>
  </w:style>
  <w:style w:type="paragraph" w:customStyle="1" w:styleId="ProcBullet2ListResult">
    <w:name w:val="Proc Bullet 2 List Result"/>
    <w:uiPriority w:val="19"/>
    <w:qFormat/>
    <w:rsid w:val="00CD63D6"/>
    <w:pPr>
      <w:widowControl w:val="0"/>
      <w:suppressLineNumbers/>
      <w:tabs>
        <w:tab w:val="left" w:pos="3375"/>
      </w:tabs>
      <w:spacing w:before="60" w:after="100" w:line="276" w:lineRule="auto"/>
      <w:ind w:left="1843"/>
    </w:pPr>
    <w:rPr>
      <w:rFonts w:eastAsia="Times New Roman" w:cs="Times New Roman"/>
      <w:color w:val="464646" w:themeColor="text1"/>
      <w:szCs w:val="28"/>
      <w:lang w:val="en-US" w:eastAsia="nl-NL"/>
    </w:rPr>
  </w:style>
  <w:style w:type="table" w:customStyle="1" w:styleId="NEXNote">
    <w:name w:val="NEX Note"/>
    <w:basedOn w:val="a3"/>
    <w:uiPriority w:val="99"/>
    <w:rsid w:val="00CD63D6"/>
    <w:pPr>
      <w:spacing w:after="0" w:line="240" w:lineRule="auto"/>
    </w:pPr>
    <w:tblPr>
      <w:tblInd w:w="284" w:type="dxa"/>
      <w:tblBorders>
        <w:top w:val="double" w:sz="4" w:space="0" w:color="808080" w:themeColor="background1" w:themeShade="80"/>
        <w:left w:val="double" w:sz="4" w:space="0" w:color="808080" w:themeColor="background1" w:themeShade="80"/>
        <w:bottom w:val="double" w:sz="4" w:space="0" w:color="808080" w:themeColor="background1" w:themeShade="80"/>
        <w:right w:val="double" w:sz="4" w:space="0" w:color="808080" w:themeColor="background1" w:themeShade="80"/>
      </w:tblBorders>
    </w:tblPr>
    <w:tcPr>
      <w:vAlign w:val="center"/>
    </w:tcPr>
  </w:style>
  <w:style w:type="paragraph" w:customStyle="1" w:styleId="TableNumberedList">
    <w:name w:val="Table Numbered List"/>
    <w:basedOn w:val="TableBullet"/>
    <w:uiPriority w:val="38"/>
    <w:qFormat/>
    <w:rsid w:val="00CD63D6"/>
    <w:pPr>
      <w:numPr>
        <w:numId w:val="51"/>
      </w:numPr>
      <w:ind w:left="460" w:hanging="284"/>
    </w:pPr>
  </w:style>
  <w:style w:type="paragraph" w:customStyle="1" w:styleId="TableNumberedListLast">
    <w:name w:val="Table Numbered List Last"/>
    <w:basedOn w:val="TableNumberedList"/>
    <w:next w:val="TableText"/>
    <w:uiPriority w:val="39"/>
    <w:qFormat/>
    <w:rsid w:val="00CD63D6"/>
    <w:pPr>
      <w:spacing w:after="120"/>
    </w:pPr>
    <w:rPr>
      <w:szCs w:val="20"/>
    </w:rPr>
  </w:style>
  <w:style w:type="paragraph" w:customStyle="1" w:styleId="Example">
    <w:name w:val="Example"/>
    <w:basedOn w:val="ParagraphText"/>
    <w:uiPriority w:val="43"/>
    <w:qFormat/>
    <w:rsid w:val="00D500A4"/>
    <w:pPr>
      <w:keepNext/>
      <w:keepLines/>
      <w:widowControl/>
      <w:pBdr>
        <w:top w:val="single" w:sz="4" w:space="7" w:color="A2A2A2" w:themeColor="text1" w:themeTint="80"/>
        <w:left w:val="single" w:sz="4" w:space="4" w:color="A2A2A2" w:themeColor="text1" w:themeTint="80"/>
        <w:bottom w:val="single" w:sz="4" w:space="7" w:color="A2A2A2" w:themeColor="text1" w:themeTint="80"/>
        <w:right w:val="single" w:sz="4" w:space="4" w:color="A2A2A2" w:themeColor="text1" w:themeTint="80"/>
      </w:pBdr>
      <w:shd w:val="clear" w:color="auto" w:fill="F9F2A7" w:themeFill="accent3" w:themeFillTint="66"/>
      <w:spacing w:after="240" w:line="329" w:lineRule="auto"/>
      <w:ind w:left="425"/>
      <w:contextualSpacing/>
    </w:pPr>
    <w:rPr>
      <w:color w:val="auto"/>
      <w:sz w:val="21"/>
      <w:szCs w:val="21"/>
      <w:lang w:val="en-GB" w:bidi="he-IL"/>
    </w:rPr>
  </w:style>
  <w:style w:type="paragraph" w:customStyle="1" w:styleId="BulletLevelOneNEXTABLE0">
    <w:name w:val="Bullet Level One_NEX TABLE"/>
    <w:basedOn w:val="BodyTextNEX"/>
    <w:uiPriority w:val="76"/>
    <w:semiHidden/>
    <w:qFormat/>
    <w:rsid w:val="00CD63D6"/>
    <w:pPr>
      <w:spacing w:before="0" w:after="0"/>
      <w:ind w:left="312" w:hanging="284"/>
    </w:pPr>
  </w:style>
  <w:style w:type="paragraph" w:customStyle="1" w:styleId="FigureCaptionRIGHT">
    <w:name w:val="Figure Caption RIGHT"/>
    <w:semiHidden/>
    <w:qFormat/>
    <w:rsid w:val="00CD63D6"/>
    <w:pPr>
      <w:suppressLineNumbers/>
      <w:spacing w:before="120" w:after="240" w:line="240" w:lineRule="auto"/>
      <w:ind w:left="1134"/>
      <w:jc w:val="center"/>
    </w:pPr>
    <w:rPr>
      <w:rFonts w:ascii="Arial" w:eastAsia="Times New Roman" w:hAnsi="Arial" w:cs="Times New Roman"/>
      <w:b/>
      <w:bCs/>
      <w:sz w:val="18"/>
      <w:szCs w:val="18"/>
      <w:lang w:eastAsia="nl-NL" w:bidi="he-IL"/>
    </w:rPr>
  </w:style>
  <w:style w:type="paragraph" w:customStyle="1" w:styleId="Output">
    <w:name w:val="Output"/>
    <w:basedOn w:val="a1"/>
    <w:link w:val="OutputCharChar2"/>
    <w:semiHidden/>
    <w:rsid w:val="00AE776C"/>
    <w:pPr>
      <w:spacing w:after="120" w:line="240" w:lineRule="auto"/>
      <w:contextualSpacing/>
    </w:pPr>
    <w:rPr>
      <w:rFonts w:ascii="Courier New" w:hAnsi="Courier New"/>
      <w:lang w:eastAsia="en-US"/>
    </w:rPr>
  </w:style>
  <w:style w:type="character" w:customStyle="1" w:styleId="OutputCharChar2">
    <w:name w:val="Output Char Char2"/>
    <w:basedOn w:val="a2"/>
    <w:link w:val="Output"/>
    <w:semiHidden/>
    <w:rsid w:val="00AE776C"/>
    <w:rPr>
      <w:rFonts w:ascii="Courier New" w:hAnsi="Courier New"/>
      <w:sz w:val="18"/>
      <w:lang w:eastAsia="en-US"/>
    </w:rPr>
  </w:style>
  <w:style w:type="table" w:customStyle="1" w:styleId="PlainTable14">
    <w:name w:val="Plain Table 14"/>
    <w:basedOn w:val="a3"/>
    <w:uiPriority w:val="41"/>
    <w:rsid w:val="00CD63D6"/>
    <w:pPr>
      <w:spacing w:after="0" w:line="240" w:lineRule="auto"/>
    </w:pPr>
    <w:rPr>
      <w:rFonts w:ascii="Arial" w:eastAsia="Arial" w:hAnsi="Arial" w:cs="Times New Roman"/>
      <w:sz w:val="20"/>
      <w:szCs w:val="20"/>
      <w:lang w:val="en-US" w:eastAsia="en-US" w:bidi="he-I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4">
    <w:name w:val="Plain Table 34"/>
    <w:basedOn w:val="a3"/>
    <w:uiPriority w:val="43"/>
    <w:rsid w:val="00CD63D6"/>
    <w:pPr>
      <w:spacing w:after="0" w:line="240" w:lineRule="auto"/>
    </w:pPr>
    <w:rPr>
      <w:rFonts w:ascii="Arial" w:eastAsia="Arial" w:hAnsi="Arial" w:cs="Times New Roman"/>
      <w:sz w:val="20"/>
      <w:szCs w:val="20"/>
      <w:lang w:val="en-US" w:eastAsia="en-US" w:bidi="he-IL"/>
    </w:rPr>
    <w:tblPr>
      <w:tblStyleRowBandSize w:val="1"/>
      <w:tblStyleColBandSize w:val="1"/>
    </w:tblPr>
    <w:tblStylePr w:type="firstRow">
      <w:rPr>
        <w:b/>
        <w:bCs/>
        <w:caps/>
      </w:rPr>
      <w:tblPr/>
      <w:tcPr>
        <w:tcBorders>
          <w:bottom w:val="single" w:sz="4" w:space="0" w:color="A2A2A2"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2A2A2"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fff3">
    <w:name w:val="Strong"/>
    <w:basedOn w:val="a2"/>
    <w:uiPriority w:val="22"/>
    <w:qFormat/>
    <w:rsid w:val="000A27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729968">
      <w:bodyDiv w:val="1"/>
      <w:marLeft w:val="0"/>
      <w:marRight w:val="0"/>
      <w:marTop w:val="0"/>
      <w:marBottom w:val="0"/>
      <w:divBdr>
        <w:top w:val="none" w:sz="0" w:space="0" w:color="auto"/>
        <w:left w:val="none" w:sz="0" w:space="0" w:color="auto"/>
        <w:bottom w:val="none" w:sz="0" w:space="0" w:color="auto"/>
        <w:right w:val="none" w:sz="0" w:space="0" w:color="auto"/>
      </w:divBdr>
    </w:div>
    <w:div w:id="249388988">
      <w:bodyDiv w:val="1"/>
      <w:marLeft w:val="0"/>
      <w:marRight w:val="0"/>
      <w:marTop w:val="0"/>
      <w:marBottom w:val="0"/>
      <w:divBdr>
        <w:top w:val="none" w:sz="0" w:space="0" w:color="auto"/>
        <w:left w:val="none" w:sz="0" w:space="0" w:color="auto"/>
        <w:bottom w:val="none" w:sz="0" w:space="0" w:color="auto"/>
        <w:right w:val="none" w:sz="0" w:space="0" w:color="auto"/>
      </w:divBdr>
    </w:div>
    <w:div w:id="485435884">
      <w:bodyDiv w:val="1"/>
      <w:marLeft w:val="0"/>
      <w:marRight w:val="0"/>
      <w:marTop w:val="0"/>
      <w:marBottom w:val="0"/>
      <w:divBdr>
        <w:top w:val="none" w:sz="0" w:space="0" w:color="auto"/>
        <w:left w:val="none" w:sz="0" w:space="0" w:color="auto"/>
        <w:bottom w:val="none" w:sz="0" w:space="0" w:color="auto"/>
        <w:right w:val="none" w:sz="0" w:space="0" w:color="auto"/>
      </w:divBdr>
    </w:div>
    <w:div w:id="833569535">
      <w:bodyDiv w:val="1"/>
      <w:marLeft w:val="0"/>
      <w:marRight w:val="0"/>
      <w:marTop w:val="0"/>
      <w:marBottom w:val="0"/>
      <w:divBdr>
        <w:top w:val="none" w:sz="0" w:space="0" w:color="auto"/>
        <w:left w:val="none" w:sz="0" w:space="0" w:color="auto"/>
        <w:bottom w:val="none" w:sz="0" w:space="0" w:color="auto"/>
        <w:right w:val="none" w:sz="0" w:space="0" w:color="auto"/>
      </w:divBdr>
    </w:div>
    <w:div w:id="1069622011">
      <w:bodyDiv w:val="1"/>
      <w:marLeft w:val="0"/>
      <w:marRight w:val="0"/>
      <w:marTop w:val="0"/>
      <w:marBottom w:val="0"/>
      <w:divBdr>
        <w:top w:val="none" w:sz="0" w:space="0" w:color="auto"/>
        <w:left w:val="none" w:sz="0" w:space="0" w:color="auto"/>
        <w:bottom w:val="none" w:sz="0" w:space="0" w:color="auto"/>
        <w:right w:val="none" w:sz="0" w:space="0" w:color="auto"/>
      </w:divBdr>
    </w:div>
    <w:div w:id="1146317052">
      <w:bodyDiv w:val="1"/>
      <w:marLeft w:val="0"/>
      <w:marRight w:val="0"/>
      <w:marTop w:val="0"/>
      <w:marBottom w:val="0"/>
      <w:divBdr>
        <w:top w:val="none" w:sz="0" w:space="0" w:color="auto"/>
        <w:left w:val="none" w:sz="0" w:space="0" w:color="auto"/>
        <w:bottom w:val="none" w:sz="0" w:space="0" w:color="auto"/>
        <w:right w:val="none" w:sz="0" w:space="0" w:color="auto"/>
      </w:divBdr>
      <w:divsChild>
        <w:div w:id="1725833203">
          <w:marLeft w:val="547"/>
          <w:marRight w:val="0"/>
          <w:marTop w:val="0"/>
          <w:marBottom w:val="0"/>
          <w:divBdr>
            <w:top w:val="none" w:sz="0" w:space="0" w:color="auto"/>
            <w:left w:val="none" w:sz="0" w:space="0" w:color="auto"/>
            <w:bottom w:val="none" w:sz="0" w:space="0" w:color="auto"/>
            <w:right w:val="none" w:sz="0" w:space="0" w:color="auto"/>
          </w:divBdr>
        </w:div>
      </w:divsChild>
    </w:div>
    <w:div w:id="1160074029">
      <w:bodyDiv w:val="1"/>
      <w:marLeft w:val="0"/>
      <w:marRight w:val="0"/>
      <w:marTop w:val="0"/>
      <w:marBottom w:val="0"/>
      <w:divBdr>
        <w:top w:val="none" w:sz="0" w:space="0" w:color="auto"/>
        <w:left w:val="none" w:sz="0" w:space="0" w:color="auto"/>
        <w:bottom w:val="none" w:sz="0" w:space="0" w:color="auto"/>
        <w:right w:val="none" w:sz="0" w:space="0" w:color="auto"/>
      </w:divBdr>
    </w:div>
    <w:div w:id="1164321902">
      <w:bodyDiv w:val="1"/>
      <w:marLeft w:val="0"/>
      <w:marRight w:val="0"/>
      <w:marTop w:val="0"/>
      <w:marBottom w:val="0"/>
      <w:divBdr>
        <w:top w:val="none" w:sz="0" w:space="0" w:color="auto"/>
        <w:left w:val="none" w:sz="0" w:space="0" w:color="auto"/>
        <w:bottom w:val="none" w:sz="0" w:space="0" w:color="auto"/>
        <w:right w:val="none" w:sz="0" w:space="0" w:color="auto"/>
      </w:divBdr>
    </w:div>
    <w:div w:id="1208759567">
      <w:bodyDiv w:val="1"/>
      <w:marLeft w:val="0"/>
      <w:marRight w:val="0"/>
      <w:marTop w:val="0"/>
      <w:marBottom w:val="0"/>
      <w:divBdr>
        <w:top w:val="none" w:sz="0" w:space="0" w:color="auto"/>
        <w:left w:val="none" w:sz="0" w:space="0" w:color="auto"/>
        <w:bottom w:val="none" w:sz="0" w:space="0" w:color="auto"/>
        <w:right w:val="none" w:sz="0" w:space="0" w:color="auto"/>
      </w:divBdr>
    </w:div>
    <w:div w:id="1398891741">
      <w:bodyDiv w:val="1"/>
      <w:marLeft w:val="0"/>
      <w:marRight w:val="0"/>
      <w:marTop w:val="0"/>
      <w:marBottom w:val="0"/>
      <w:divBdr>
        <w:top w:val="none" w:sz="0" w:space="0" w:color="auto"/>
        <w:left w:val="none" w:sz="0" w:space="0" w:color="auto"/>
        <w:bottom w:val="none" w:sz="0" w:space="0" w:color="auto"/>
        <w:right w:val="none" w:sz="0" w:space="0" w:color="auto"/>
      </w:divBdr>
    </w:div>
    <w:div w:id="1493253026">
      <w:bodyDiv w:val="1"/>
      <w:marLeft w:val="0"/>
      <w:marRight w:val="0"/>
      <w:marTop w:val="0"/>
      <w:marBottom w:val="0"/>
      <w:divBdr>
        <w:top w:val="none" w:sz="0" w:space="0" w:color="auto"/>
        <w:left w:val="none" w:sz="0" w:space="0" w:color="auto"/>
        <w:bottom w:val="none" w:sz="0" w:space="0" w:color="auto"/>
        <w:right w:val="none" w:sz="0" w:space="0" w:color="auto"/>
      </w:divBdr>
    </w:div>
    <w:div w:id="2072927333">
      <w:bodyDiv w:val="1"/>
      <w:marLeft w:val="0"/>
      <w:marRight w:val="0"/>
      <w:marTop w:val="0"/>
      <w:marBottom w:val="0"/>
      <w:divBdr>
        <w:top w:val="none" w:sz="0" w:space="0" w:color="auto"/>
        <w:left w:val="none" w:sz="0" w:space="0" w:color="auto"/>
        <w:bottom w:val="none" w:sz="0" w:space="0" w:color="auto"/>
        <w:right w:val="none" w:sz="0" w:space="0" w:color="auto"/>
      </w:divBdr>
    </w:div>
    <w:div w:id="21060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commentsExtended" Target="commentsExtended.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omments" Target="comments.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nex.com" TargetMode="External"/><Relationship Id="rId22" Type="http://schemas.openxmlformats.org/officeDocument/2006/relationships/footer" Target="footer5.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footer3.xml.rels><?xml version="1.0" encoding="UTF-8" standalone="yes"?>
<Relationships xmlns="http://schemas.openxmlformats.org/package/2006/relationships"><Relationship Id="rId1" Type="http://schemas.openxmlformats.org/officeDocument/2006/relationships/image" Target="media/image3.emf"/></Relationships>
</file>

<file path=word/_rels/footer4.xml.rels><?xml version="1.0" encoding="UTF-8" standalone="yes"?>
<Relationships xmlns="http://schemas.openxmlformats.org/package/2006/relationships"><Relationship Id="rId1" Type="http://schemas.openxmlformats.org/officeDocument/2006/relationships/image" Target="media/image3.emf"/></Relationships>
</file>

<file path=word/_rels/footer5.xml.rels><?xml version="1.0" encoding="UTF-8" standalone="yes"?>
<Relationships xmlns="http://schemas.openxmlformats.org/package/2006/relationships"><Relationship Id="rId1" Type="http://schemas.openxmlformats.org/officeDocument/2006/relationships/image" Target="media/image3.emf"/></Relationships>
</file>

<file path=word/_rels/footer6.xml.rels><?xml version="1.0" encoding="UTF-8" standalone="yes"?>
<Relationships xmlns="http://schemas.openxmlformats.org/package/2006/relationships"><Relationship Id="rId1" Type="http://schemas.openxmlformats.org/officeDocument/2006/relationships/image" Target="media/image3.emf"/></Relationships>
</file>

<file path=word/_rels/footer7.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gif"/></Relationships>
</file>

<file path=word/_rels/header7.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gerowitz\Desktop\Yaniv\Internal%20Documentation\Templates\NEX%20Templates\Templates\NEX_Installation_Guide_Template_Version_0.6.dotx" TargetMode="External"/></Relationships>
</file>

<file path=word/theme/theme1.xml><?xml version="1.0" encoding="utf-8"?>
<a:theme xmlns:a="http://schemas.openxmlformats.org/drawingml/2006/main" name="Office Theme">
  <a:themeElements>
    <a:clrScheme name="NEX_Word">
      <a:dk1>
        <a:srgbClr val="464646"/>
      </a:dk1>
      <a:lt1>
        <a:sysClr val="window" lastClr="FFFFFF"/>
      </a:lt1>
      <a:dk2>
        <a:srgbClr val="464646"/>
      </a:dk2>
      <a:lt2>
        <a:srgbClr val="E6E6E6"/>
      </a:lt2>
      <a:accent1>
        <a:srgbClr val="A0A0A0"/>
      </a:accent1>
      <a:accent2>
        <a:srgbClr val="C8CD2D"/>
      </a:accent2>
      <a:accent3>
        <a:srgbClr val="F0E123"/>
      </a:accent3>
      <a:accent4>
        <a:srgbClr val="00AFAF"/>
      </a:accent4>
      <a:accent5>
        <a:srgbClr val="55BEB9"/>
      </a:accent5>
      <a:accent6>
        <a:srgbClr val="8C2341"/>
      </a:accent6>
      <a:hlink>
        <a:srgbClr val="00AFAF"/>
      </a:hlink>
      <a:folHlink>
        <a:srgbClr val="A0A0A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9EE97-F010-4C12-8095-305C050B3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NEX_Installation_Guide_Template_Version_0.6.dotx</Template>
  <TotalTime>0</TotalTime>
  <Pages>29</Pages>
  <Words>4713</Words>
  <Characters>26865</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Tamar.Borek@nex.com</dc:creator>
  <cp:lastModifiedBy>James</cp:lastModifiedBy>
  <cp:revision>2</cp:revision>
  <cp:lastPrinted>2017-09-11T08:06:00Z</cp:lastPrinted>
  <dcterms:created xsi:type="dcterms:W3CDTF">2017-11-24T13:51:00Z</dcterms:created>
  <dcterms:modified xsi:type="dcterms:W3CDTF">2017-11-24T13:51:00Z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1-1-35-0</vt:lpwstr>
  </property>
  <property fmtid="{D5CDD505-2E9C-101B-9397-08002B2CF9AE}" pid="3" name="spec_version">
    <vt:lpwstr>1.1.10.0</vt:lpwstr>
  </property>
  <property fmtid="{D5CDD505-2E9C-101B-9397-08002B2CF9AE}" pid="4" name="cml_db">
    <vt:lpwstr>1-1-4-9</vt:lpwstr>
  </property>
  <property fmtid="{D5CDD505-2E9C-101B-9397-08002B2CF9AE}" pid="5" name="cml_db_spec">
    <vt:lpwstr>1.1.4.8</vt:lpwstr>
  </property>
</Properties>
</file>